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rsidRPr="00C82206">
        <w:tc>
          <w:tcPr>
            <w:tcW w:w="9778" w:type="dxa"/>
          </w:tcPr>
          <w:p w:rsidR="00C50F45" w:rsidRPr="00C82206" w:rsidRDefault="00C50F45" w:rsidP="00C67585">
            <w:pPr>
              <w:pStyle w:val="ZDocprotection"/>
              <w:jc w:val="left"/>
              <w:rPr>
                <w:lang w:val="en-US"/>
              </w:rPr>
            </w:pPr>
            <w:r w:rsidRPr="00C82206">
              <w:rPr>
                <w:lang w:val="en-US"/>
              </w:rPr>
              <w:t>UNCLASSIFIED</w:t>
            </w:r>
          </w:p>
        </w:tc>
      </w:tr>
    </w:tbl>
    <w:p w:rsidR="00C50F45" w:rsidRPr="00C82206" w:rsidRDefault="00C50F45">
      <w:pPr>
        <w:pStyle w:val="Normalarial"/>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985" w:type="dxa"/>
            <w:tcBorders>
              <w:top w:val="nil"/>
              <w:left w:val="nil"/>
              <w:right w:val="nil"/>
            </w:tcBorders>
            <w:vAlign w:val="center"/>
          </w:tcPr>
          <w:p w:rsidR="00C50F45" w:rsidRPr="00C82206" w:rsidRDefault="00C50F45">
            <w:pPr>
              <w:pStyle w:val="ZCentre7"/>
              <w:rPr>
                <w:lang w:val="en-US"/>
              </w:rPr>
            </w:pPr>
            <w:r w:rsidRPr="00C82206">
              <w:rPr>
                <w:lang w:val="en-US"/>
              </w:rPr>
              <w:t>REFERENCES</w:t>
            </w:r>
          </w:p>
        </w:tc>
        <w:tc>
          <w:tcPr>
            <w:tcW w:w="1273" w:type="dxa"/>
            <w:tcBorders>
              <w:top w:val="nil"/>
              <w:left w:val="nil"/>
              <w:bottom w:val="nil"/>
              <w:right w:val="nil"/>
            </w:tcBorders>
            <w:vAlign w:val="center"/>
          </w:tcPr>
          <w:p w:rsidR="00C50F45" w:rsidRPr="00C82206" w:rsidRDefault="00C50F45">
            <w:pPr>
              <w:pStyle w:val="ZCentre7"/>
              <w:rPr>
                <w:lang w:val="en-US"/>
              </w:rPr>
            </w:pPr>
            <w:r w:rsidRPr="00C82206">
              <w:rPr>
                <w:lang w:val="en-US"/>
              </w:rPr>
              <w:t>ISSUE</w:t>
            </w:r>
          </w:p>
        </w:tc>
        <w:tc>
          <w:tcPr>
            <w:tcW w:w="1629" w:type="dxa"/>
            <w:tcBorders>
              <w:top w:val="nil"/>
              <w:left w:val="nil"/>
              <w:bottom w:val="nil"/>
              <w:right w:val="nil"/>
            </w:tcBorders>
            <w:vAlign w:val="center"/>
          </w:tcPr>
          <w:p w:rsidR="00C50F45" w:rsidRPr="00C82206" w:rsidRDefault="00C50F45">
            <w:pPr>
              <w:pStyle w:val="ZCentre7"/>
              <w:rPr>
                <w:lang w:val="en-US"/>
              </w:rPr>
            </w:pPr>
            <w:r w:rsidRPr="00C82206">
              <w:rPr>
                <w:lang w:val="en-US"/>
              </w:rPr>
              <w:t>DATE</w:t>
            </w: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1C9F6BA7" wp14:editId="2AF1B88A">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ification"/>
              <w:rPr>
                <w:lang w:val="en-US"/>
              </w:rPr>
            </w:pPr>
          </w:p>
        </w:tc>
        <w:tc>
          <w:tcPr>
            <w:tcW w:w="1273" w:type="dxa"/>
            <w:tcBorders>
              <w:bottom w:val="nil"/>
            </w:tcBorders>
            <w:vAlign w:val="center"/>
          </w:tcPr>
          <w:p w:rsidR="00C50F45" w:rsidRPr="00C82206" w:rsidRDefault="00C50F45">
            <w:pPr>
              <w:pStyle w:val="ZIndiceedition"/>
              <w:rPr>
                <w:lang w:val="en-US"/>
              </w:rPr>
            </w:pPr>
          </w:p>
        </w:tc>
        <w:tc>
          <w:tcPr>
            <w:tcW w:w="1629" w:type="dxa"/>
            <w:tcBorders>
              <w:bottom w:val="nil"/>
              <w:right w:val="single" w:sz="4" w:space="0" w:color="auto"/>
            </w:tcBorders>
            <w:vAlign w:val="center"/>
          </w:tcPr>
          <w:p w:rsidR="00C50F45" w:rsidRPr="00C82206" w:rsidRDefault="00C50F45">
            <w:pPr>
              <w:pStyle w:val="ZDateedition"/>
              <w:rPr>
                <w:lang w:val="en-US"/>
              </w:rPr>
            </w:pPr>
          </w:p>
        </w:tc>
      </w:tr>
      <w:tr w:rsidR="00C50F45" w:rsidRPr="00C82206" w:rsidTr="002477D0">
        <w:trPr>
          <w:cantSplit/>
          <w:trHeight w:hRule="exact" w:val="38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16415BEE" wp14:editId="64706C1C">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1"/>
              <w:rPr>
                <w:lang w:val="en-US"/>
              </w:rPr>
            </w:pPr>
          </w:p>
        </w:tc>
        <w:tc>
          <w:tcPr>
            <w:tcW w:w="1273" w:type="dxa"/>
            <w:tcBorders>
              <w:top w:val="nil"/>
              <w:bottom w:val="nil"/>
              <w:right w:val="single" w:sz="4" w:space="0" w:color="auto"/>
            </w:tcBorders>
            <w:vAlign w:val="center"/>
          </w:tcPr>
          <w:p w:rsidR="00C50F45" w:rsidRPr="00C82206" w:rsidRDefault="00C50F45">
            <w:pPr>
              <w:pStyle w:val="ZIndiceed1"/>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511"/>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47F06648" wp14:editId="6C90B883">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2"/>
              <w:rPr>
                <w:lang w:val="en-US"/>
              </w:rPr>
            </w:pPr>
          </w:p>
        </w:tc>
        <w:tc>
          <w:tcPr>
            <w:tcW w:w="1273" w:type="dxa"/>
            <w:tcBorders>
              <w:top w:val="nil"/>
              <w:bottom w:val="nil"/>
              <w:right w:val="single" w:sz="4" w:space="0" w:color="auto"/>
            </w:tcBorders>
            <w:vAlign w:val="center"/>
          </w:tcPr>
          <w:p w:rsidR="00C50F45" w:rsidRPr="00C82206" w:rsidRDefault="00C50F45">
            <w:pPr>
              <w:pStyle w:val="ZIndiceed2"/>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2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07036A10" wp14:editId="29088DA7">
                  <wp:extent cx="1146175" cy="702945"/>
                  <wp:effectExtent l="19050" t="0" r="0" b="0"/>
                  <wp:docPr id="4" name="Image 4"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RR"/>
                          <pic:cNvPicPr>
                            <a:picLocks noChangeAspect="1" noChangeArrowheads="1"/>
                          </pic:cNvPicPr>
                        </pic:nvPicPr>
                        <pic:blipFill>
                          <a:blip r:embed="rId12" cstate="print"/>
                          <a:srcRect/>
                          <a:stretch>
                            <a:fillRect/>
                          </a:stretch>
                        </pic:blipFill>
                        <pic:spPr bwMode="auto">
                          <a:xfrm>
                            <a:off x="0" y="0"/>
                            <a:ext cx="1146175" cy="70294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3"/>
              <w:rPr>
                <w:lang w:val="en-US"/>
              </w:rPr>
            </w:pPr>
          </w:p>
        </w:tc>
        <w:tc>
          <w:tcPr>
            <w:tcW w:w="1273" w:type="dxa"/>
            <w:tcBorders>
              <w:top w:val="nil"/>
              <w:bottom w:val="nil"/>
              <w:right w:val="single" w:sz="4" w:space="0" w:color="auto"/>
            </w:tcBorders>
            <w:vAlign w:val="center"/>
          </w:tcPr>
          <w:p w:rsidR="00C50F45" w:rsidRPr="00C82206" w:rsidRDefault="00C50F45">
            <w:pPr>
              <w:pStyle w:val="ZIndiceed3"/>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263"/>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0D5DC3">
        <w:trPr>
          <w:cantSplit/>
          <w:trHeight w:hRule="exact" w:val="1056"/>
          <w:jc w:val="center"/>
        </w:trPr>
        <w:tc>
          <w:tcPr>
            <w:tcW w:w="3258" w:type="dxa"/>
            <w:tcBorders>
              <w:top w:val="nil"/>
              <w:left w:val="nil"/>
              <w:bottom w:val="nil"/>
              <w:right w:val="nil"/>
            </w:tcBorders>
            <w:vAlign w:val="center"/>
          </w:tcPr>
          <w:p w:rsidR="00C50F45"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482F0F17" wp14:editId="5062D3E0">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tcBorders>
            <w:vAlign w:val="center"/>
          </w:tcPr>
          <w:p w:rsidR="00C50F45" w:rsidRPr="00C82206" w:rsidRDefault="00C50F45">
            <w:pPr>
              <w:pStyle w:val="ZIdent4"/>
              <w:rPr>
                <w:lang w:val="en-US"/>
              </w:rPr>
            </w:pPr>
          </w:p>
        </w:tc>
        <w:tc>
          <w:tcPr>
            <w:tcW w:w="1273" w:type="dxa"/>
            <w:tcBorders>
              <w:top w:val="nil"/>
              <w:bottom w:val="nil"/>
              <w:right w:val="single" w:sz="4" w:space="0" w:color="auto"/>
            </w:tcBorders>
            <w:vAlign w:val="center"/>
          </w:tcPr>
          <w:p w:rsidR="00C50F45" w:rsidRPr="00C82206" w:rsidRDefault="00C50F45">
            <w:pPr>
              <w:pStyle w:val="ZIndiceed4"/>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0D5DC3" w:rsidRPr="00C82206" w:rsidTr="000D5DC3">
        <w:trPr>
          <w:cantSplit/>
          <w:trHeight w:hRule="exact" w:val="1214"/>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7A670F24" wp14:editId="5EBCBEF4">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nil"/>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b/>
                <w:sz w:val="22"/>
                <w:lang w:val="en-US"/>
              </w:rPr>
            </w:pPr>
          </w:p>
        </w:tc>
      </w:tr>
      <w:tr w:rsidR="000D5DC3" w:rsidRPr="00C82206" w:rsidTr="002477D0">
        <w:trPr>
          <w:cantSplit/>
          <w:trHeight w:hRule="exact" w:val="1056"/>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09F67F9E" wp14:editId="508A963B">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single" w:sz="4" w:space="0" w:color="auto"/>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single" w:sz="4" w:space="0" w:color="auto"/>
              <w:right w:val="single" w:sz="4" w:space="0" w:color="auto"/>
            </w:tcBorders>
            <w:vAlign w:val="center"/>
          </w:tcPr>
          <w:p w:rsidR="000D5DC3" w:rsidRPr="00C82206" w:rsidRDefault="000D5DC3">
            <w:pPr>
              <w:jc w:val="center"/>
              <w:rPr>
                <w:rFonts w:ascii="Arial" w:hAnsi="Arial"/>
                <w:b/>
                <w:sz w:val="22"/>
                <w:lang w:val="en-US"/>
              </w:rPr>
            </w:pPr>
          </w:p>
        </w:tc>
      </w:tr>
    </w:tbl>
    <w:p w:rsidR="00C50F45" w:rsidRPr="00C82206" w:rsidRDefault="00C50F45">
      <w:pPr>
        <w:pStyle w:val="Normalarial"/>
        <w:rPr>
          <w:lang w:val="en-US"/>
        </w:rPr>
      </w:pPr>
    </w:p>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C82206">
        <w:trPr>
          <w:cantSplit/>
          <w:trHeight w:hRule="exact" w:val="400"/>
          <w:jc w:val="center"/>
        </w:trPr>
        <w:tc>
          <w:tcPr>
            <w:tcW w:w="9778" w:type="dxa"/>
            <w:vAlign w:val="center"/>
          </w:tcPr>
          <w:p w:rsidR="00C50F45" w:rsidRPr="00C82206" w:rsidRDefault="00C50F45" w:rsidP="00CF117B">
            <w:pPr>
              <w:pStyle w:val="ZType"/>
              <w:jc w:val="left"/>
              <w:rPr>
                <w:lang w:val="en-US"/>
              </w:rPr>
            </w:pPr>
          </w:p>
        </w:tc>
      </w:tr>
      <w:tr w:rsidR="00C50F45" w:rsidRPr="00CB1E1E" w:rsidTr="00A04DEB">
        <w:trPr>
          <w:cantSplit/>
          <w:trHeight w:hRule="exact" w:val="1689"/>
          <w:jc w:val="center"/>
        </w:trPr>
        <w:tc>
          <w:tcPr>
            <w:tcW w:w="9778" w:type="dxa"/>
          </w:tcPr>
          <w:p w:rsidR="00C50F45" w:rsidRPr="00C82206" w:rsidRDefault="000706D4" w:rsidP="000B0FFD">
            <w:pPr>
              <w:pStyle w:val="ZDocTitreL1"/>
              <w:spacing w:before="120"/>
              <w:rPr>
                <w:lang w:val="en-US"/>
              </w:rPr>
            </w:pPr>
            <w:r w:rsidRPr="00C82206">
              <w:rPr>
                <w:lang w:val="en-US"/>
              </w:rPr>
              <w:t>Streamlining Development Assurance</w:t>
            </w:r>
          </w:p>
          <w:p w:rsidR="000706D4" w:rsidRPr="00C82206" w:rsidRDefault="00B53E4C" w:rsidP="000B0FFD">
            <w:pPr>
              <w:pStyle w:val="ZDocTitreL1"/>
              <w:spacing w:before="120"/>
              <w:rPr>
                <w:lang w:val="en-US"/>
              </w:rPr>
            </w:pPr>
            <w:r w:rsidRPr="00C82206">
              <w:rPr>
                <w:rFonts w:cs="Arial"/>
                <w:lang w:val="en-US"/>
              </w:rPr>
              <w:t>µ</w:t>
            </w:r>
            <w:r w:rsidR="00BC2DE0" w:rsidRPr="00C82206">
              <w:rPr>
                <w:lang w:val="en-US"/>
              </w:rPr>
              <w:t>XAV</w:t>
            </w:r>
            <w:r w:rsidR="00CF117B" w:rsidRPr="00C82206">
              <w:rPr>
                <w:lang w:val="en-US"/>
              </w:rPr>
              <w:t xml:space="preserve"> </w:t>
            </w:r>
            <w:r w:rsidR="00D70122" w:rsidRPr="00C82206">
              <w:rPr>
                <w:lang w:val="en-US"/>
              </w:rPr>
              <w:t>Process Definition</w:t>
            </w:r>
          </w:p>
          <w:p w:rsidR="00BC2DE0" w:rsidRPr="00C82206" w:rsidRDefault="00BC2DE0" w:rsidP="00BC2DE0">
            <w:pPr>
              <w:pStyle w:val="ZDocTitreL1"/>
              <w:jc w:val="left"/>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RPr="00CB1E1E" w:rsidTr="000D5DC3">
        <w:trPr>
          <w:trHeight w:hRule="exact" w:val="7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Gauche6"/>
              <w:rPr>
                <w:lang w:val="en-US"/>
              </w:rPr>
            </w:pPr>
          </w:p>
        </w:tc>
      </w:tr>
      <w:tr w:rsidR="00C50F45" w:rsidRPr="00CB1E1E">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1"/>
              <w:rPr>
                <w:lang w:val="en-US"/>
              </w:rPr>
            </w:pPr>
          </w:p>
        </w:tc>
      </w:tr>
      <w:tr w:rsidR="00C50F45" w:rsidRPr="00CB1E1E">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4"/>
              <w:rPr>
                <w:lang w:val="en-US"/>
              </w:rPr>
            </w:pPr>
          </w:p>
        </w:tc>
      </w:tr>
      <w:tr w:rsidR="00C50F45" w:rsidRPr="00CB1E1E">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5"/>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CB1E1E">
        <w:trPr>
          <w:cantSplit/>
          <w:trHeight w:hRule="exact" w:val="400"/>
          <w:jc w:val="center"/>
        </w:trPr>
        <w:tc>
          <w:tcPr>
            <w:tcW w:w="9778" w:type="dxa"/>
            <w:vAlign w:val="center"/>
          </w:tcPr>
          <w:p w:rsidR="00C50F45" w:rsidRPr="00C82206" w:rsidRDefault="00C50F45" w:rsidP="00BC2DE0">
            <w:pPr>
              <w:pStyle w:val="ZEtatDoc"/>
              <w:jc w:val="left"/>
              <w:rPr>
                <w:lang w:val="en-US"/>
              </w:rPr>
            </w:pP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rsidRPr="00C82206">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jc w:val="right"/>
              <w:rPr>
                <w:lang w:val="en-US"/>
              </w:rPr>
            </w:pPr>
            <w:r w:rsidRPr="00C82206">
              <w:rPr>
                <w:lang w:val="en-US"/>
              </w:rPr>
              <w:t xml:space="preserve">Page : </w:t>
            </w:r>
            <w:r w:rsidR="00EB2EEF" w:rsidRPr="00C82206">
              <w:rPr>
                <w:lang w:val="en-US"/>
              </w:rPr>
              <w:fldChar w:fldCharType="begin"/>
            </w:r>
            <w:r w:rsidRPr="00C82206">
              <w:rPr>
                <w:lang w:val="en-US"/>
              </w:rPr>
              <w:instrText xml:space="preserve"> PAGE  \* MERGEFORMAT </w:instrText>
            </w:r>
            <w:r w:rsidR="00EB2EEF" w:rsidRPr="00C82206">
              <w:rPr>
                <w:lang w:val="en-US"/>
              </w:rPr>
              <w:fldChar w:fldCharType="separate"/>
            </w:r>
            <w:r w:rsidR="000B76E5" w:rsidRPr="00C82206">
              <w:rPr>
                <w:noProof/>
                <w:lang w:val="en-US"/>
              </w:rPr>
              <w:t>1</w:t>
            </w:r>
            <w:r w:rsidR="00EB2EEF" w:rsidRPr="00C82206">
              <w:rPr>
                <w:lang w:val="en-US"/>
              </w:rPr>
              <w:fldChar w:fldCharType="end"/>
            </w:r>
            <w:r w:rsidRPr="00C82206">
              <w:rPr>
                <w:lang w:val="en-US"/>
              </w:rPr>
              <w:t xml:space="preserve"> / </w:t>
            </w:r>
            <w:r w:rsidR="00115F8F" w:rsidRPr="00C82206">
              <w:rPr>
                <w:lang w:val="en-US"/>
              </w:rPr>
              <w:fldChar w:fldCharType="begin"/>
            </w:r>
            <w:r w:rsidR="00115F8F" w:rsidRPr="00C82206">
              <w:rPr>
                <w:lang w:val="en-US"/>
              </w:rPr>
              <w:instrText xml:space="preserve"> NUMPAGES  \* MERGEFORMAT </w:instrText>
            </w:r>
            <w:r w:rsidR="00115F8F" w:rsidRPr="00C82206">
              <w:rPr>
                <w:lang w:val="en-US"/>
              </w:rPr>
              <w:fldChar w:fldCharType="separate"/>
            </w:r>
            <w:r w:rsidR="000B76E5" w:rsidRPr="00C82206">
              <w:rPr>
                <w:noProof/>
                <w:lang w:val="en-US"/>
              </w:rPr>
              <w:t>46</w:t>
            </w:r>
            <w:r w:rsidR="00115F8F" w:rsidRPr="00C82206">
              <w:rPr>
                <w:noProof/>
                <w:lang w:val="en-US"/>
              </w:rPr>
              <w:fldChar w:fldCharType="end"/>
            </w: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C82206">
        <w:trPr>
          <w:cantSplit/>
        </w:trPr>
        <w:tc>
          <w:tcPr>
            <w:tcW w:w="9777" w:type="dxa"/>
          </w:tcPr>
          <w:p w:rsidR="00C50F45" w:rsidRPr="00C82206" w:rsidRDefault="00C50F45">
            <w:pPr>
              <w:pStyle w:val="ZPropriete"/>
              <w:rPr>
                <w:lang w:val="en-US"/>
              </w:rPr>
            </w:pPr>
            <w:r w:rsidRPr="00C82206">
              <w:rPr>
                <w:lang w:val="en-US"/>
              </w:rPr>
              <w:t xml:space="preserve">This document is the intellectual property of </w:t>
            </w:r>
            <w:bookmarkStart w:id="0" w:name="S_Societes"/>
            <w:r w:rsidR="00A04DEB" w:rsidRPr="00C82206">
              <w:rPr>
                <w:lang w:val="en-US"/>
              </w:rPr>
              <w:t>RESSAC members</w:t>
            </w:r>
            <w:bookmarkEnd w:id="0"/>
            <w:r w:rsidR="00A04DEB" w:rsidRPr="00C82206">
              <w:rPr>
                <w:lang w:val="en-US"/>
              </w:rPr>
              <w:t xml:space="preserve"> </w:t>
            </w:r>
            <w:r w:rsidRPr="00C82206">
              <w:rPr>
                <w:lang w:val="en-US"/>
              </w:rPr>
              <w:t>It may not be used, reproduced, modified or disclosed without its authorization.</w:t>
            </w:r>
          </w:p>
          <w:p w:rsidR="00C50F45" w:rsidRPr="00C82206" w:rsidRDefault="00EB2EEF">
            <w:pPr>
              <w:pStyle w:val="ZPropriete"/>
              <w:rPr>
                <w:lang w:val="en-US"/>
              </w:rPr>
            </w:pPr>
            <w:r w:rsidRPr="00C82206">
              <w:rPr>
                <w:lang w:val="en-US"/>
              </w:rPr>
              <w:fldChar w:fldCharType="begin"/>
            </w:r>
            <w:r w:rsidR="00C50F45" w:rsidRPr="00C82206">
              <w:rPr>
                <w:lang w:val="en-US"/>
              </w:rPr>
              <w:instrText xml:space="preserve"> REF S_Societes </w:instrText>
            </w:r>
            <w:r w:rsidRPr="00C82206">
              <w:rPr>
                <w:lang w:val="en-US"/>
              </w:rPr>
              <w:fldChar w:fldCharType="separate"/>
            </w:r>
            <w:r w:rsidR="000B76E5" w:rsidRPr="00C82206">
              <w:rPr>
                <w:lang w:val="en-US"/>
              </w:rPr>
              <w:t>RESSAC members</w:t>
            </w:r>
            <w:r w:rsidRPr="00C82206">
              <w:rPr>
                <w:lang w:val="en-US"/>
              </w:rPr>
              <w:fldChar w:fldCharType="end"/>
            </w:r>
            <w:r w:rsidR="00C50F45" w:rsidRPr="00C82206">
              <w:rPr>
                <w:lang w:val="en-US"/>
              </w:rPr>
              <w:t xml:space="preserve"> Proprietary Data.</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pgSz w:w="11906" w:h="16838" w:code="9"/>
          <w:pgMar w:top="567" w:right="1134" w:bottom="567" w:left="1134" w:header="567" w:footer="567" w:gutter="0"/>
          <w:cols w:space="720"/>
        </w:sectPr>
      </w:pPr>
    </w:p>
    <w:p w:rsidR="00C50F45" w:rsidRPr="00C82206" w:rsidRDefault="00C50F45">
      <w:pPr>
        <w:pStyle w:val="Titrepage"/>
        <w:rPr>
          <w:lang w:val="en-US"/>
        </w:rPr>
      </w:pPr>
      <w:r w:rsidRPr="00C82206">
        <w:rPr>
          <w:lang w:val="en-US"/>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RPr="00C82206" w:rsidTr="003A7252">
        <w:trPr>
          <w:cantSplit/>
          <w:trHeight w:val="70"/>
          <w:jc w:val="center"/>
        </w:trPr>
        <w:tc>
          <w:tcPr>
            <w:tcW w:w="3187"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r>
      <w:tr w:rsidR="00C50F45" w:rsidRPr="00C82206">
        <w:trPr>
          <w:cantSplit/>
          <w:trHeight w:hRule="exact" w:val="802"/>
          <w:jc w:val="center"/>
        </w:trPr>
        <w:tc>
          <w:tcPr>
            <w:tcW w:w="3187" w:type="dxa"/>
            <w:tcBorders>
              <w:top w:val="nil"/>
              <w:left w:val="nil"/>
              <w:bottom w:val="nil"/>
              <w:right w:val="nil"/>
            </w:tcBorders>
            <w:vAlign w:val="center"/>
          </w:tcPr>
          <w:p w:rsidR="00C50F45" w:rsidRPr="00C82206" w:rsidRDefault="00C50F45">
            <w:pPr>
              <w:pStyle w:val="ZCentre7"/>
              <w:rPr>
                <w:lang w:val="en-US"/>
              </w:rPr>
            </w:pP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REFERENCES</w:t>
            </w: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APPROVERS</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1</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6FB23A5C" wp14:editId="2375CEF7">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Z_Identification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166"/>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1</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2</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799190CD" wp14:editId="606CF5B7">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Z_Ident1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2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2</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3</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4F1B6763" wp14:editId="695A2F1B">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Z_Ident2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4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3</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4</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sz w:val="20"/>
              </w:rPr>
              <w:drawing>
                <wp:inline distT="0" distB="0" distL="0" distR="0" wp14:anchorId="43CE1F76" wp14:editId="5599C6FC">
                  <wp:extent cx="1242060" cy="757555"/>
                  <wp:effectExtent l="19050" t="0" r="0" b="0"/>
                  <wp:docPr id="11" name="Image 11"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RR"/>
                          <pic:cNvPicPr>
                            <a:picLocks noChangeAspect="1" noChangeArrowheads="1"/>
                          </pic:cNvPicPr>
                        </pic:nvPicPr>
                        <pic:blipFill>
                          <a:blip r:embed="rId12" cstate="print"/>
                          <a:srcRect/>
                          <a:stretch>
                            <a:fillRect/>
                          </a:stretch>
                        </pic:blipFill>
                        <pic:spPr bwMode="auto">
                          <a:xfrm>
                            <a:off x="0" y="0"/>
                            <a:ext cx="1242060"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Z_Ident3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4</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5</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07739894" wp14:editId="78B10FDF">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Z_Ident4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5</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headerReference w:type="default" r:id="rId19"/>
          <w:footerReference w:type="default" r:id="rId20"/>
          <w:pgSz w:w="11906" w:h="16838" w:code="9"/>
          <w:pgMar w:top="1134" w:right="1134" w:bottom="1134" w:left="1134" w:header="851" w:footer="567" w:gutter="0"/>
          <w:cols w:space="720"/>
        </w:sectPr>
      </w:pPr>
    </w:p>
    <w:p w:rsidR="00C50F45" w:rsidRPr="00C82206" w:rsidRDefault="00C50F45">
      <w:pPr>
        <w:pStyle w:val="Titrepage"/>
        <w:rPr>
          <w:lang w:val="en-US"/>
        </w:rPr>
      </w:pPr>
      <w:r w:rsidRPr="00C82206">
        <w:rPr>
          <w:lang w:val="en-US"/>
        </w:rPr>
        <w:lastRenderedPageBreak/>
        <w:t>Table of contentS</w:t>
      </w:r>
    </w:p>
    <w:p w:rsidR="008B62ED" w:rsidRPr="008B62ED" w:rsidRDefault="00EB2EEF">
      <w:pPr>
        <w:pStyle w:val="TM1"/>
        <w:rPr>
          <w:ins w:id="1" w:author="ACG Solutions" w:date="2016-11-14T14:41:00Z"/>
          <w:rFonts w:asciiTheme="minorHAnsi" w:eastAsiaTheme="minorEastAsia" w:hAnsiTheme="minorHAnsi" w:cstheme="minorBidi"/>
          <w:b w:val="0"/>
          <w:caps w:val="0"/>
          <w:noProof/>
          <w:szCs w:val="22"/>
          <w:lang w:val="en-US"/>
          <w:rPrChange w:id="2" w:author="ACG Solutions" w:date="2016-11-14T14:41:00Z">
            <w:rPr>
              <w:ins w:id="3" w:author="ACG Solutions" w:date="2016-11-14T14:41:00Z"/>
              <w:rFonts w:asciiTheme="minorHAnsi" w:eastAsiaTheme="minorEastAsia" w:hAnsiTheme="minorHAnsi" w:cstheme="minorBidi"/>
              <w:b w:val="0"/>
              <w:caps w:val="0"/>
              <w:noProof/>
              <w:szCs w:val="22"/>
            </w:rPr>
          </w:rPrChange>
        </w:rPr>
      </w:pPr>
      <w:r w:rsidRPr="00C82206">
        <w:rPr>
          <w:lang w:val="en-US"/>
        </w:rPr>
        <w:fldChar w:fldCharType="begin"/>
      </w:r>
      <w:r w:rsidR="00C50F45" w:rsidRPr="00C82206">
        <w:rPr>
          <w:lang w:val="en-US"/>
        </w:rPr>
        <w:instrText xml:space="preserve"> TOC \o "1-3" </w:instrText>
      </w:r>
      <w:r w:rsidRPr="00C82206">
        <w:rPr>
          <w:lang w:val="en-US"/>
        </w:rPr>
        <w:fldChar w:fldCharType="separate"/>
      </w:r>
      <w:bookmarkStart w:id="4" w:name="_GoBack"/>
      <w:bookmarkEnd w:id="4"/>
      <w:ins w:id="5" w:author="ACG Solutions" w:date="2016-11-14T14:41:00Z">
        <w:r w:rsidR="008B62ED" w:rsidRPr="00302C2F">
          <w:rPr>
            <w:noProof/>
            <w:lang w:val="en-US"/>
          </w:rPr>
          <w:t>1.</w:t>
        </w:r>
        <w:r w:rsidR="008B62ED" w:rsidRPr="008B62ED">
          <w:rPr>
            <w:rFonts w:asciiTheme="minorHAnsi" w:eastAsiaTheme="minorEastAsia" w:hAnsiTheme="minorHAnsi" w:cstheme="minorBidi"/>
            <w:b w:val="0"/>
            <w:caps w:val="0"/>
            <w:noProof/>
            <w:szCs w:val="22"/>
            <w:lang w:val="en-US"/>
            <w:rPrChange w:id="6" w:author="ACG Solutions" w:date="2016-11-14T14:41:00Z">
              <w:rPr>
                <w:rFonts w:asciiTheme="minorHAnsi" w:eastAsiaTheme="minorEastAsia" w:hAnsiTheme="minorHAnsi" w:cstheme="minorBidi"/>
                <w:b w:val="0"/>
                <w:caps w:val="0"/>
                <w:noProof/>
                <w:szCs w:val="22"/>
              </w:rPr>
            </w:rPrChange>
          </w:rPr>
          <w:tab/>
        </w:r>
        <w:r w:rsidR="008B62ED" w:rsidRPr="00302C2F">
          <w:rPr>
            <w:noProof/>
            <w:lang w:val="en-US"/>
          </w:rPr>
          <w:t>Document issues</w:t>
        </w:r>
        <w:r w:rsidR="008B62ED" w:rsidRPr="008B62ED">
          <w:rPr>
            <w:noProof/>
            <w:lang w:val="en-US"/>
            <w:rPrChange w:id="7" w:author="ACG Solutions" w:date="2016-11-14T14:41:00Z">
              <w:rPr>
                <w:noProof/>
              </w:rPr>
            </w:rPrChange>
          </w:rPr>
          <w:tab/>
        </w:r>
        <w:r w:rsidR="008B62ED">
          <w:rPr>
            <w:noProof/>
          </w:rPr>
          <w:fldChar w:fldCharType="begin"/>
        </w:r>
        <w:r w:rsidR="008B62ED" w:rsidRPr="008B62ED">
          <w:rPr>
            <w:noProof/>
            <w:lang w:val="en-US"/>
            <w:rPrChange w:id="8" w:author="ACG Solutions" w:date="2016-11-14T14:41:00Z">
              <w:rPr>
                <w:noProof/>
              </w:rPr>
            </w:rPrChange>
          </w:rPr>
          <w:instrText xml:space="preserve"> PAGEREF _Toc466897801 \h </w:instrText>
        </w:r>
        <w:r w:rsidR="008B62ED">
          <w:rPr>
            <w:noProof/>
          </w:rPr>
        </w:r>
      </w:ins>
      <w:r w:rsidR="008B62ED">
        <w:rPr>
          <w:noProof/>
        </w:rPr>
        <w:fldChar w:fldCharType="separate"/>
      </w:r>
      <w:ins w:id="9" w:author="ACG Solutions" w:date="2016-11-14T14:41:00Z">
        <w:r w:rsidR="008B62ED" w:rsidRPr="008B62ED">
          <w:rPr>
            <w:noProof/>
            <w:lang w:val="en-US"/>
            <w:rPrChange w:id="10" w:author="ACG Solutions" w:date="2016-11-14T14:41:00Z">
              <w:rPr>
                <w:noProof/>
              </w:rPr>
            </w:rPrChange>
          </w:rPr>
          <w:t>5</w:t>
        </w:r>
        <w:r w:rsidR="008B62ED">
          <w:rPr>
            <w:noProof/>
          </w:rPr>
          <w:fldChar w:fldCharType="end"/>
        </w:r>
      </w:ins>
    </w:p>
    <w:p w:rsidR="008B62ED" w:rsidRPr="008B62ED" w:rsidRDefault="008B62ED">
      <w:pPr>
        <w:pStyle w:val="TM1"/>
        <w:rPr>
          <w:ins w:id="11" w:author="ACG Solutions" w:date="2016-11-14T14:41:00Z"/>
          <w:rFonts w:asciiTheme="minorHAnsi" w:eastAsiaTheme="minorEastAsia" w:hAnsiTheme="minorHAnsi" w:cstheme="minorBidi"/>
          <w:b w:val="0"/>
          <w:caps w:val="0"/>
          <w:noProof/>
          <w:szCs w:val="22"/>
          <w:lang w:val="en-US"/>
          <w:rPrChange w:id="12" w:author="ACG Solutions" w:date="2016-11-14T14:41:00Z">
            <w:rPr>
              <w:ins w:id="13" w:author="ACG Solutions" w:date="2016-11-14T14:41:00Z"/>
              <w:rFonts w:asciiTheme="minorHAnsi" w:eastAsiaTheme="minorEastAsia" w:hAnsiTheme="minorHAnsi" w:cstheme="minorBidi"/>
              <w:b w:val="0"/>
              <w:caps w:val="0"/>
              <w:noProof/>
              <w:szCs w:val="22"/>
            </w:rPr>
          </w:rPrChange>
        </w:rPr>
      </w:pPr>
      <w:ins w:id="14" w:author="ACG Solutions" w:date="2016-11-14T14:41:00Z">
        <w:r w:rsidRPr="00302C2F">
          <w:rPr>
            <w:noProof/>
            <w:lang w:val="en-US"/>
          </w:rPr>
          <w:t>2.</w:t>
        </w:r>
        <w:r w:rsidRPr="008B62ED">
          <w:rPr>
            <w:rFonts w:asciiTheme="minorHAnsi" w:eastAsiaTheme="minorEastAsia" w:hAnsiTheme="minorHAnsi" w:cstheme="minorBidi"/>
            <w:b w:val="0"/>
            <w:caps w:val="0"/>
            <w:noProof/>
            <w:szCs w:val="22"/>
            <w:lang w:val="en-US"/>
            <w:rPrChange w:id="15" w:author="ACG Solutions" w:date="2016-11-14T14:41:00Z">
              <w:rPr>
                <w:rFonts w:asciiTheme="minorHAnsi" w:eastAsiaTheme="minorEastAsia" w:hAnsiTheme="minorHAnsi" w:cstheme="minorBidi"/>
                <w:b w:val="0"/>
                <w:caps w:val="0"/>
                <w:noProof/>
                <w:szCs w:val="22"/>
              </w:rPr>
            </w:rPrChange>
          </w:rPr>
          <w:tab/>
        </w:r>
        <w:r w:rsidRPr="00302C2F">
          <w:rPr>
            <w:noProof/>
            <w:lang w:val="en-US"/>
          </w:rPr>
          <w:t>PURPOSE AND SCOPE OF THE DOCUMENT</w:t>
        </w:r>
        <w:r w:rsidRPr="008B62ED">
          <w:rPr>
            <w:noProof/>
            <w:lang w:val="en-US"/>
            <w:rPrChange w:id="16" w:author="ACG Solutions" w:date="2016-11-14T14:41:00Z">
              <w:rPr>
                <w:noProof/>
              </w:rPr>
            </w:rPrChange>
          </w:rPr>
          <w:tab/>
        </w:r>
        <w:r>
          <w:rPr>
            <w:noProof/>
          </w:rPr>
          <w:fldChar w:fldCharType="begin"/>
        </w:r>
        <w:r w:rsidRPr="008B62ED">
          <w:rPr>
            <w:noProof/>
            <w:lang w:val="en-US"/>
            <w:rPrChange w:id="17" w:author="ACG Solutions" w:date="2016-11-14T14:41:00Z">
              <w:rPr>
                <w:noProof/>
              </w:rPr>
            </w:rPrChange>
          </w:rPr>
          <w:instrText xml:space="preserve"> PAGEREF _Toc466897802 \h </w:instrText>
        </w:r>
        <w:r>
          <w:rPr>
            <w:noProof/>
          </w:rPr>
        </w:r>
      </w:ins>
      <w:r>
        <w:rPr>
          <w:noProof/>
        </w:rPr>
        <w:fldChar w:fldCharType="separate"/>
      </w:r>
      <w:ins w:id="18" w:author="ACG Solutions" w:date="2016-11-14T14:41:00Z">
        <w:r w:rsidRPr="008B62ED">
          <w:rPr>
            <w:noProof/>
            <w:lang w:val="en-US"/>
            <w:rPrChange w:id="19" w:author="ACG Solutions" w:date="2016-11-14T14:41:00Z">
              <w:rPr>
                <w:noProof/>
              </w:rPr>
            </w:rPrChange>
          </w:rPr>
          <w:t>6</w:t>
        </w:r>
        <w:r>
          <w:rPr>
            <w:noProof/>
          </w:rPr>
          <w:fldChar w:fldCharType="end"/>
        </w:r>
      </w:ins>
    </w:p>
    <w:p w:rsidR="008B62ED" w:rsidRPr="008B62ED" w:rsidRDefault="008B62ED">
      <w:pPr>
        <w:pStyle w:val="TM1"/>
        <w:rPr>
          <w:ins w:id="20" w:author="ACG Solutions" w:date="2016-11-14T14:41:00Z"/>
          <w:rFonts w:asciiTheme="minorHAnsi" w:eastAsiaTheme="minorEastAsia" w:hAnsiTheme="minorHAnsi" w:cstheme="minorBidi"/>
          <w:b w:val="0"/>
          <w:caps w:val="0"/>
          <w:noProof/>
          <w:szCs w:val="22"/>
          <w:lang w:val="en-US"/>
          <w:rPrChange w:id="21" w:author="ACG Solutions" w:date="2016-11-14T14:41:00Z">
            <w:rPr>
              <w:ins w:id="22" w:author="ACG Solutions" w:date="2016-11-14T14:41:00Z"/>
              <w:rFonts w:asciiTheme="minorHAnsi" w:eastAsiaTheme="minorEastAsia" w:hAnsiTheme="minorHAnsi" w:cstheme="minorBidi"/>
              <w:b w:val="0"/>
              <w:caps w:val="0"/>
              <w:noProof/>
              <w:szCs w:val="22"/>
            </w:rPr>
          </w:rPrChange>
        </w:rPr>
      </w:pPr>
      <w:ins w:id="23" w:author="ACG Solutions" w:date="2016-11-14T14:41:00Z">
        <w:r w:rsidRPr="00302C2F">
          <w:rPr>
            <w:noProof/>
            <w:lang w:val="en-US"/>
          </w:rPr>
          <w:t>3.</w:t>
        </w:r>
        <w:r w:rsidRPr="008B62ED">
          <w:rPr>
            <w:rFonts w:asciiTheme="minorHAnsi" w:eastAsiaTheme="minorEastAsia" w:hAnsiTheme="minorHAnsi" w:cstheme="minorBidi"/>
            <w:b w:val="0"/>
            <w:caps w:val="0"/>
            <w:noProof/>
            <w:szCs w:val="22"/>
            <w:lang w:val="en-US"/>
            <w:rPrChange w:id="24" w:author="ACG Solutions" w:date="2016-11-14T14:41:00Z">
              <w:rPr>
                <w:rFonts w:asciiTheme="minorHAnsi" w:eastAsiaTheme="minorEastAsia" w:hAnsiTheme="minorHAnsi" w:cstheme="minorBidi"/>
                <w:b w:val="0"/>
                <w:caps w:val="0"/>
                <w:noProof/>
                <w:szCs w:val="22"/>
              </w:rPr>
            </w:rPrChange>
          </w:rPr>
          <w:tab/>
        </w:r>
        <w:r w:rsidRPr="00302C2F">
          <w:rPr>
            <w:noProof/>
            <w:lang w:val="en-US"/>
          </w:rPr>
          <w:t>ORGANIZATION</w:t>
        </w:r>
        <w:r w:rsidRPr="008B62ED">
          <w:rPr>
            <w:noProof/>
            <w:lang w:val="en-US"/>
            <w:rPrChange w:id="25" w:author="ACG Solutions" w:date="2016-11-14T14:41:00Z">
              <w:rPr>
                <w:noProof/>
              </w:rPr>
            </w:rPrChange>
          </w:rPr>
          <w:tab/>
        </w:r>
        <w:r>
          <w:rPr>
            <w:noProof/>
          </w:rPr>
          <w:fldChar w:fldCharType="begin"/>
        </w:r>
        <w:r w:rsidRPr="008B62ED">
          <w:rPr>
            <w:noProof/>
            <w:lang w:val="en-US"/>
            <w:rPrChange w:id="26" w:author="ACG Solutions" w:date="2016-11-14T14:41:00Z">
              <w:rPr>
                <w:noProof/>
              </w:rPr>
            </w:rPrChange>
          </w:rPr>
          <w:instrText xml:space="preserve"> PAGEREF _Toc466897803 \h </w:instrText>
        </w:r>
        <w:r>
          <w:rPr>
            <w:noProof/>
          </w:rPr>
        </w:r>
      </w:ins>
      <w:r>
        <w:rPr>
          <w:noProof/>
        </w:rPr>
        <w:fldChar w:fldCharType="separate"/>
      </w:r>
      <w:ins w:id="27" w:author="ACG Solutions" w:date="2016-11-14T14:41:00Z">
        <w:r w:rsidRPr="008B62ED">
          <w:rPr>
            <w:noProof/>
            <w:lang w:val="en-US"/>
            <w:rPrChange w:id="28" w:author="ACG Solutions" w:date="2016-11-14T14:41:00Z">
              <w:rPr>
                <w:noProof/>
              </w:rPr>
            </w:rPrChange>
          </w:rPr>
          <w:t>6</w:t>
        </w:r>
        <w:r>
          <w:rPr>
            <w:noProof/>
          </w:rPr>
          <w:fldChar w:fldCharType="end"/>
        </w:r>
      </w:ins>
    </w:p>
    <w:p w:rsidR="008B62ED" w:rsidRPr="008B62ED" w:rsidRDefault="008B62ED">
      <w:pPr>
        <w:pStyle w:val="TM1"/>
        <w:rPr>
          <w:ins w:id="29" w:author="ACG Solutions" w:date="2016-11-14T14:41:00Z"/>
          <w:rFonts w:asciiTheme="minorHAnsi" w:eastAsiaTheme="minorEastAsia" w:hAnsiTheme="minorHAnsi" w:cstheme="minorBidi"/>
          <w:b w:val="0"/>
          <w:caps w:val="0"/>
          <w:noProof/>
          <w:szCs w:val="22"/>
          <w:lang w:val="en-US"/>
          <w:rPrChange w:id="30" w:author="ACG Solutions" w:date="2016-11-14T14:41:00Z">
            <w:rPr>
              <w:ins w:id="31" w:author="ACG Solutions" w:date="2016-11-14T14:41:00Z"/>
              <w:rFonts w:asciiTheme="minorHAnsi" w:eastAsiaTheme="minorEastAsia" w:hAnsiTheme="minorHAnsi" w:cstheme="minorBidi"/>
              <w:b w:val="0"/>
              <w:caps w:val="0"/>
              <w:noProof/>
              <w:szCs w:val="22"/>
            </w:rPr>
          </w:rPrChange>
        </w:rPr>
      </w:pPr>
      <w:ins w:id="32" w:author="ACG Solutions" w:date="2016-11-14T14:41:00Z">
        <w:r w:rsidRPr="00302C2F">
          <w:rPr>
            <w:noProof/>
            <w:lang w:val="en-US"/>
          </w:rPr>
          <w:t>4.</w:t>
        </w:r>
        <w:r w:rsidRPr="008B62ED">
          <w:rPr>
            <w:rFonts w:asciiTheme="minorHAnsi" w:eastAsiaTheme="minorEastAsia" w:hAnsiTheme="minorHAnsi" w:cstheme="minorBidi"/>
            <w:b w:val="0"/>
            <w:caps w:val="0"/>
            <w:noProof/>
            <w:szCs w:val="22"/>
            <w:lang w:val="en-US"/>
            <w:rPrChange w:id="33" w:author="ACG Solutions" w:date="2016-11-14T14:41:00Z">
              <w:rPr>
                <w:rFonts w:asciiTheme="minorHAnsi" w:eastAsiaTheme="minorEastAsia" w:hAnsiTheme="minorHAnsi" w:cstheme="minorBidi"/>
                <w:b w:val="0"/>
                <w:caps w:val="0"/>
                <w:noProof/>
                <w:szCs w:val="22"/>
              </w:rPr>
            </w:rPrChange>
          </w:rPr>
          <w:tab/>
        </w:r>
        <w:r w:rsidRPr="00302C2F">
          <w:rPr>
            <w:noProof/>
            <w:lang w:val="en-US"/>
          </w:rPr>
          <w:t>LIFE CYCLE PROCESSES</w:t>
        </w:r>
        <w:r w:rsidRPr="008B62ED">
          <w:rPr>
            <w:noProof/>
            <w:lang w:val="en-US"/>
            <w:rPrChange w:id="34" w:author="ACG Solutions" w:date="2016-11-14T14:41:00Z">
              <w:rPr>
                <w:noProof/>
              </w:rPr>
            </w:rPrChange>
          </w:rPr>
          <w:tab/>
        </w:r>
        <w:r>
          <w:rPr>
            <w:noProof/>
          </w:rPr>
          <w:fldChar w:fldCharType="begin"/>
        </w:r>
        <w:r w:rsidRPr="008B62ED">
          <w:rPr>
            <w:noProof/>
            <w:lang w:val="en-US"/>
            <w:rPrChange w:id="35" w:author="ACG Solutions" w:date="2016-11-14T14:41:00Z">
              <w:rPr>
                <w:noProof/>
              </w:rPr>
            </w:rPrChange>
          </w:rPr>
          <w:instrText xml:space="preserve"> PAGEREF _Toc466897804 \h </w:instrText>
        </w:r>
        <w:r>
          <w:rPr>
            <w:noProof/>
          </w:rPr>
        </w:r>
      </w:ins>
      <w:r>
        <w:rPr>
          <w:noProof/>
        </w:rPr>
        <w:fldChar w:fldCharType="separate"/>
      </w:r>
      <w:ins w:id="36" w:author="ACG Solutions" w:date="2016-11-14T14:41:00Z">
        <w:r w:rsidRPr="008B62ED">
          <w:rPr>
            <w:noProof/>
            <w:lang w:val="en-US"/>
            <w:rPrChange w:id="37" w:author="ACG Solutions" w:date="2016-11-14T14:41:00Z">
              <w:rPr>
                <w:noProof/>
              </w:rPr>
            </w:rPrChange>
          </w:rPr>
          <w:t>6</w:t>
        </w:r>
        <w:r>
          <w:rPr>
            <w:noProof/>
          </w:rPr>
          <w:fldChar w:fldCharType="end"/>
        </w:r>
      </w:ins>
    </w:p>
    <w:p w:rsidR="008B62ED" w:rsidRPr="008B62ED" w:rsidRDefault="008B62ED">
      <w:pPr>
        <w:pStyle w:val="TM2"/>
        <w:tabs>
          <w:tab w:val="left" w:pos="1021"/>
        </w:tabs>
        <w:rPr>
          <w:ins w:id="38" w:author="ACG Solutions" w:date="2016-11-14T14:41:00Z"/>
          <w:rFonts w:asciiTheme="minorHAnsi" w:eastAsiaTheme="minorEastAsia" w:hAnsiTheme="minorHAnsi" w:cstheme="minorBidi"/>
          <w:noProof/>
          <w:szCs w:val="22"/>
          <w:lang w:val="en-US"/>
          <w:rPrChange w:id="39" w:author="ACG Solutions" w:date="2016-11-14T14:41:00Z">
            <w:rPr>
              <w:ins w:id="40" w:author="ACG Solutions" w:date="2016-11-14T14:41:00Z"/>
              <w:rFonts w:asciiTheme="minorHAnsi" w:eastAsiaTheme="minorEastAsia" w:hAnsiTheme="minorHAnsi" w:cstheme="minorBidi"/>
              <w:noProof/>
              <w:szCs w:val="22"/>
            </w:rPr>
          </w:rPrChange>
        </w:rPr>
      </w:pPr>
      <w:ins w:id="41" w:author="ACG Solutions" w:date="2016-11-14T14:41:00Z">
        <w:r w:rsidRPr="00302C2F">
          <w:rPr>
            <w:noProof/>
            <w:lang w:val="en-US"/>
          </w:rPr>
          <w:t>4.1</w:t>
        </w:r>
        <w:r w:rsidRPr="008B62ED">
          <w:rPr>
            <w:rFonts w:asciiTheme="minorHAnsi" w:eastAsiaTheme="minorEastAsia" w:hAnsiTheme="minorHAnsi" w:cstheme="minorBidi"/>
            <w:noProof/>
            <w:szCs w:val="22"/>
            <w:lang w:val="en-US"/>
            <w:rPrChange w:id="42" w:author="ACG Solutions" w:date="2016-11-14T14:41:00Z">
              <w:rPr>
                <w:rFonts w:asciiTheme="minorHAnsi" w:eastAsiaTheme="minorEastAsia" w:hAnsiTheme="minorHAnsi" w:cstheme="minorBidi"/>
                <w:noProof/>
                <w:szCs w:val="22"/>
              </w:rPr>
            </w:rPrChange>
          </w:rPr>
          <w:tab/>
        </w:r>
        <w:r w:rsidRPr="00302C2F">
          <w:rPr>
            <w:noProof/>
            <w:lang w:val="en-US"/>
          </w:rPr>
          <w:t>Principles</w:t>
        </w:r>
        <w:r w:rsidRPr="008B62ED">
          <w:rPr>
            <w:noProof/>
            <w:lang w:val="en-US"/>
            <w:rPrChange w:id="43" w:author="ACG Solutions" w:date="2016-11-14T14:41:00Z">
              <w:rPr>
                <w:noProof/>
              </w:rPr>
            </w:rPrChange>
          </w:rPr>
          <w:tab/>
        </w:r>
        <w:r>
          <w:rPr>
            <w:noProof/>
          </w:rPr>
          <w:fldChar w:fldCharType="begin"/>
        </w:r>
        <w:r w:rsidRPr="008B62ED">
          <w:rPr>
            <w:noProof/>
            <w:lang w:val="en-US"/>
            <w:rPrChange w:id="44" w:author="ACG Solutions" w:date="2016-11-14T14:41:00Z">
              <w:rPr>
                <w:noProof/>
              </w:rPr>
            </w:rPrChange>
          </w:rPr>
          <w:instrText xml:space="preserve"> PAGEREF _Toc466897805 \h </w:instrText>
        </w:r>
        <w:r>
          <w:rPr>
            <w:noProof/>
          </w:rPr>
        </w:r>
      </w:ins>
      <w:r>
        <w:rPr>
          <w:noProof/>
        </w:rPr>
        <w:fldChar w:fldCharType="separate"/>
      </w:r>
      <w:ins w:id="45" w:author="ACG Solutions" w:date="2016-11-14T14:41:00Z">
        <w:r w:rsidRPr="008B62ED">
          <w:rPr>
            <w:noProof/>
            <w:lang w:val="en-US"/>
            <w:rPrChange w:id="46" w:author="ACG Solutions" w:date="2016-11-14T14:41:00Z">
              <w:rPr>
                <w:noProof/>
              </w:rPr>
            </w:rPrChange>
          </w:rPr>
          <w:t>6</w:t>
        </w:r>
        <w:r>
          <w:rPr>
            <w:noProof/>
          </w:rPr>
          <w:fldChar w:fldCharType="end"/>
        </w:r>
      </w:ins>
    </w:p>
    <w:p w:rsidR="008B62ED" w:rsidRPr="008B62ED" w:rsidRDefault="008B62ED">
      <w:pPr>
        <w:pStyle w:val="TM2"/>
        <w:tabs>
          <w:tab w:val="left" w:pos="1021"/>
        </w:tabs>
        <w:rPr>
          <w:ins w:id="47" w:author="ACG Solutions" w:date="2016-11-14T14:41:00Z"/>
          <w:rFonts w:asciiTheme="minorHAnsi" w:eastAsiaTheme="minorEastAsia" w:hAnsiTheme="minorHAnsi" w:cstheme="minorBidi"/>
          <w:noProof/>
          <w:szCs w:val="22"/>
          <w:lang w:val="en-US"/>
          <w:rPrChange w:id="48" w:author="ACG Solutions" w:date="2016-11-14T14:41:00Z">
            <w:rPr>
              <w:ins w:id="49" w:author="ACG Solutions" w:date="2016-11-14T14:41:00Z"/>
              <w:rFonts w:asciiTheme="minorHAnsi" w:eastAsiaTheme="minorEastAsia" w:hAnsiTheme="minorHAnsi" w:cstheme="minorBidi"/>
              <w:noProof/>
              <w:szCs w:val="22"/>
            </w:rPr>
          </w:rPrChange>
        </w:rPr>
      </w:pPr>
      <w:ins w:id="50" w:author="ACG Solutions" w:date="2016-11-14T14:41:00Z">
        <w:r w:rsidRPr="00302C2F">
          <w:rPr>
            <w:noProof/>
            <w:lang w:val="en-US"/>
          </w:rPr>
          <w:t>4.2</w:t>
        </w:r>
        <w:r w:rsidRPr="008B62ED">
          <w:rPr>
            <w:rFonts w:asciiTheme="minorHAnsi" w:eastAsiaTheme="minorEastAsia" w:hAnsiTheme="minorHAnsi" w:cstheme="minorBidi"/>
            <w:noProof/>
            <w:szCs w:val="22"/>
            <w:lang w:val="en-US"/>
            <w:rPrChange w:id="51" w:author="ACG Solutions" w:date="2016-11-14T14:41:00Z">
              <w:rPr>
                <w:rFonts w:asciiTheme="minorHAnsi" w:eastAsiaTheme="minorEastAsia" w:hAnsiTheme="minorHAnsi" w:cstheme="minorBidi"/>
                <w:noProof/>
                <w:szCs w:val="22"/>
              </w:rPr>
            </w:rPrChange>
          </w:rPr>
          <w:tab/>
        </w:r>
        <w:r w:rsidRPr="00302C2F">
          <w:rPr>
            <w:noProof/>
            <w:lang w:val="en-US"/>
          </w:rPr>
          <w:t>Description</w:t>
        </w:r>
        <w:r w:rsidRPr="008B62ED">
          <w:rPr>
            <w:noProof/>
            <w:lang w:val="en-US"/>
            <w:rPrChange w:id="52" w:author="ACG Solutions" w:date="2016-11-14T14:41:00Z">
              <w:rPr>
                <w:noProof/>
              </w:rPr>
            </w:rPrChange>
          </w:rPr>
          <w:tab/>
        </w:r>
        <w:r>
          <w:rPr>
            <w:noProof/>
          </w:rPr>
          <w:fldChar w:fldCharType="begin"/>
        </w:r>
        <w:r w:rsidRPr="008B62ED">
          <w:rPr>
            <w:noProof/>
            <w:lang w:val="en-US"/>
            <w:rPrChange w:id="53" w:author="ACG Solutions" w:date="2016-11-14T14:41:00Z">
              <w:rPr>
                <w:noProof/>
              </w:rPr>
            </w:rPrChange>
          </w:rPr>
          <w:instrText xml:space="preserve"> PAGEREF _Toc466897806 \h </w:instrText>
        </w:r>
        <w:r>
          <w:rPr>
            <w:noProof/>
          </w:rPr>
        </w:r>
      </w:ins>
      <w:r>
        <w:rPr>
          <w:noProof/>
        </w:rPr>
        <w:fldChar w:fldCharType="separate"/>
      </w:r>
      <w:ins w:id="54" w:author="ACG Solutions" w:date="2016-11-14T14:41:00Z">
        <w:r w:rsidRPr="008B62ED">
          <w:rPr>
            <w:noProof/>
            <w:lang w:val="en-US"/>
            <w:rPrChange w:id="55" w:author="ACG Solutions" w:date="2016-11-14T14:41:00Z">
              <w:rPr>
                <w:noProof/>
              </w:rPr>
            </w:rPrChange>
          </w:rPr>
          <w:t>7</w:t>
        </w:r>
        <w:r>
          <w:rPr>
            <w:noProof/>
          </w:rPr>
          <w:fldChar w:fldCharType="end"/>
        </w:r>
      </w:ins>
    </w:p>
    <w:p w:rsidR="008B62ED" w:rsidRPr="008B62ED" w:rsidRDefault="008B62ED">
      <w:pPr>
        <w:pStyle w:val="TM1"/>
        <w:rPr>
          <w:ins w:id="56" w:author="ACG Solutions" w:date="2016-11-14T14:41:00Z"/>
          <w:rFonts w:asciiTheme="minorHAnsi" w:eastAsiaTheme="minorEastAsia" w:hAnsiTheme="minorHAnsi" w:cstheme="minorBidi"/>
          <w:b w:val="0"/>
          <w:caps w:val="0"/>
          <w:noProof/>
          <w:szCs w:val="22"/>
          <w:lang w:val="en-US"/>
          <w:rPrChange w:id="57" w:author="ACG Solutions" w:date="2016-11-14T14:41:00Z">
            <w:rPr>
              <w:ins w:id="58" w:author="ACG Solutions" w:date="2016-11-14T14:41:00Z"/>
              <w:rFonts w:asciiTheme="minorHAnsi" w:eastAsiaTheme="minorEastAsia" w:hAnsiTheme="minorHAnsi" w:cstheme="minorBidi"/>
              <w:b w:val="0"/>
              <w:caps w:val="0"/>
              <w:noProof/>
              <w:szCs w:val="22"/>
            </w:rPr>
          </w:rPrChange>
        </w:rPr>
      </w:pPr>
      <w:ins w:id="59" w:author="ACG Solutions" w:date="2016-11-14T14:41:00Z">
        <w:r w:rsidRPr="00302C2F">
          <w:rPr>
            <w:noProof/>
            <w:lang w:val="en-US"/>
          </w:rPr>
          <w:t>5.</w:t>
        </w:r>
        <w:r w:rsidRPr="008B62ED">
          <w:rPr>
            <w:rFonts w:asciiTheme="minorHAnsi" w:eastAsiaTheme="minorEastAsia" w:hAnsiTheme="minorHAnsi" w:cstheme="minorBidi"/>
            <w:b w:val="0"/>
            <w:caps w:val="0"/>
            <w:noProof/>
            <w:szCs w:val="22"/>
            <w:lang w:val="en-US"/>
            <w:rPrChange w:id="60" w:author="ACG Solutions" w:date="2016-11-14T14:41:00Z">
              <w:rPr>
                <w:rFonts w:asciiTheme="minorHAnsi" w:eastAsiaTheme="minorEastAsia" w:hAnsiTheme="minorHAnsi" w:cstheme="minorBidi"/>
                <w:b w:val="0"/>
                <w:caps w:val="0"/>
                <w:noProof/>
                <w:szCs w:val="22"/>
              </w:rPr>
            </w:rPrChange>
          </w:rPr>
          <w:tab/>
        </w:r>
        <w:r w:rsidRPr="00302C2F">
          <w:rPr>
            <w:noProof/>
            <w:lang w:val="en-US"/>
          </w:rPr>
          <w:t>Process Activities</w:t>
        </w:r>
        <w:r w:rsidRPr="008B62ED">
          <w:rPr>
            <w:noProof/>
            <w:lang w:val="en-US"/>
            <w:rPrChange w:id="61" w:author="ACG Solutions" w:date="2016-11-14T14:41:00Z">
              <w:rPr>
                <w:noProof/>
              </w:rPr>
            </w:rPrChange>
          </w:rPr>
          <w:tab/>
        </w:r>
        <w:r>
          <w:rPr>
            <w:noProof/>
          </w:rPr>
          <w:fldChar w:fldCharType="begin"/>
        </w:r>
        <w:r w:rsidRPr="008B62ED">
          <w:rPr>
            <w:noProof/>
            <w:lang w:val="en-US"/>
            <w:rPrChange w:id="62" w:author="ACG Solutions" w:date="2016-11-14T14:41:00Z">
              <w:rPr>
                <w:noProof/>
              </w:rPr>
            </w:rPrChange>
          </w:rPr>
          <w:instrText xml:space="preserve"> PAGEREF _Toc466897807 \h </w:instrText>
        </w:r>
        <w:r>
          <w:rPr>
            <w:noProof/>
          </w:rPr>
        </w:r>
      </w:ins>
      <w:r>
        <w:rPr>
          <w:noProof/>
        </w:rPr>
        <w:fldChar w:fldCharType="separate"/>
      </w:r>
      <w:ins w:id="63" w:author="ACG Solutions" w:date="2016-11-14T14:41:00Z">
        <w:r w:rsidRPr="008B62ED">
          <w:rPr>
            <w:noProof/>
            <w:lang w:val="en-US"/>
            <w:rPrChange w:id="64" w:author="ACG Solutions" w:date="2016-11-14T14:41:00Z">
              <w:rPr>
                <w:noProof/>
              </w:rPr>
            </w:rPrChange>
          </w:rPr>
          <w:t>8</w:t>
        </w:r>
        <w:r>
          <w:rPr>
            <w:noProof/>
          </w:rPr>
          <w:fldChar w:fldCharType="end"/>
        </w:r>
      </w:ins>
    </w:p>
    <w:p w:rsidR="008B62ED" w:rsidRPr="008B62ED" w:rsidRDefault="008B62ED">
      <w:pPr>
        <w:pStyle w:val="TM2"/>
        <w:tabs>
          <w:tab w:val="left" w:pos="1021"/>
        </w:tabs>
        <w:rPr>
          <w:ins w:id="65" w:author="ACG Solutions" w:date="2016-11-14T14:41:00Z"/>
          <w:rFonts w:asciiTheme="minorHAnsi" w:eastAsiaTheme="minorEastAsia" w:hAnsiTheme="minorHAnsi" w:cstheme="minorBidi"/>
          <w:noProof/>
          <w:szCs w:val="22"/>
          <w:lang w:val="en-US"/>
          <w:rPrChange w:id="66" w:author="ACG Solutions" w:date="2016-11-14T14:41:00Z">
            <w:rPr>
              <w:ins w:id="67" w:author="ACG Solutions" w:date="2016-11-14T14:41:00Z"/>
              <w:rFonts w:asciiTheme="minorHAnsi" w:eastAsiaTheme="minorEastAsia" w:hAnsiTheme="minorHAnsi" w:cstheme="minorBidi"/>
              <w:noProof/>
              <w:szCs w:val="22"/>
            </w:rPr>
          </w:rPrChange>
        </w:rPr>
      </w:pPr>
      <w:ins w:id="68" w:author="ACG Solutions" w:date="2016-11-14T14:41:00Z">
        <w:r w:rsidRPr="00302C2F">
          <w:rPr>
            <w:noProof/>
            <w:lang w:val="en-US"/>
          </w:rPr>
          <w:t>5.1</w:t>
        </w:r>
        <w:r w:rsidRPr="008B62ED">
          <w:rPr>
            <w:rFonts w:asciiTheme="minorHAnsi" w:eastAsiaTheme="minorEastAsia" w:hAnsiTheme="minorHAnsi" w:cstheme="minorBidi"/>
            <w:noProof/>
            <w:szCs w:val="22"/>
            <w:lang w:val="en-US"/>
            <w:rPrChange w:id="69" w:author="ACG Solutions" w:date="2016-11-14T14:41:00Z">
              <w:rPr>
                <w:rFonts w:asciiTheme="minorHAnsi" w:eastAsiaTheme="minorEastAsia" w:hAnsiTheme="minorHAnsi" w:cstheme="minorBidi"/>
                <w:noProof/>
                <w:szCs w:val="22"/>
              </w:rPr>
            </w:rPrChange>
          </w:rPr>
          <w:tab/>
        </w:r>
        <w:r w:rsidRPr="00302C2F">
          <w:rPr>
            <w:noProof/>
            <w:lang w:val="en-US"/>
          </w:rPr>
          <w:t>Planning process</w:t>
        </w:r>
        <w:r w:rsidRPr="008B62ED">
          <w:rPr>
            <w:noProof/>
            <w:lang w:val="en-US"/>
            <w:rPrChange w:id="70" w:author="ACG Solutions" w:date="2016-11-14T14:41:00Z">
              <w:rPr>
                <w:noProof/>
              </w:rPr>
            </w:rPrChange>
          </w:rPr>
          <w:tab/>
        </w:r>
        <w:r>
          <w:rPr>
            <w:noProof/>
          </w:rPr>
          <w:fldChar w:fldCharType="begin"/>
        </w:r>
        <w:r w:rsidRPr="008B62ED">
          <w:rPr>
            <w:noProof/>
            <w:lang w:val="en-US"/>
            <w:rPrChange w:id="71" w:author="ACG Solutions" w:date="2016-11-14T14:41:00Z">
              <w:rPr>
                <w:noProof/>
              </w:rPr>
            </w:rPrChange>
          </w:rPr>
          <w:instrText xml:space="preserve"> PAGEREF _Toc466897808 \h </w:instrText>
        </w:r>
        <w:r>
          <w:rPr>
            <w:noProof/>
          </w:rPr>
        </w:r>
      </w:ins>
      <w:r>
        <w:rPr>
          <w:noProof/>
        </w:rPr>
        <w:fldChar w:fldCharType="separate"/>
      </w:r>
      <w:ins w:id="72" w:author="ACG Solutions" w:date="2016-11-14T14:41:00Z">
        <w:r w:rsidRPr="008B62ED">
          <w:rPr>
            <w:noProof/>
            <w:lang w:val="en-US"/>
            <w:rPrChange w:id="73" w:author="ACG Solutions" w:date="2016-11-14T14:41:00Z">
              <w:rPr>
                <w:noProof/>
              </w:rPr>
            </w:rPrChange>
          </w:rPr>
          <w:t>8</w:t>
        </w:r>
        <w:r>
          <w:rPr>
            <w:noProof/>
          </w:rPr>
          <w:fldChar w:fldCharType="end"/>
        </w:r>
      </w:ins>
    </w:p>
    <w:p w:rsidR="008B62ED" w:rsidRPr="008B62ED" w:rsidRDefault="008B62ED">
      <w:pPr>
        <w:pStyle w:val="TM3"/>
        <w:tabs>
          <w:tab w:val="left" w:pos="1815"/>
        </w:tabs>
        <w:rPr>
          <w:ins w:id="74" w:author="ACG Solutions" w:date="2016-11-14T14:41:00Z"/>
          <w:rFonts w:asciiTheme="minorHAnsi" w:eastAsiaTheme="minorEastAsia" w:hAnsiTheme="minorHAnsi" w:cstheme="minorBidi"/>
          <w:noProof/>
          <w:szCs w:val="22"/>
          <w:lang w:val="en-US"/>
          <w:rPrChange w:id="75" w:author="ACG Solutions" w:date="2016-11-14T14:41:00Z">
            <w:rPr>
              <w:ins w:id="76" w:author="ACG Solutions" w:date="2016-11-14T14:41:00Z"/>
              <w:rFonts w:asciiTheme="minorHAnsi" w:eastAsiaTheme="minorEastAsia" w:hAnsiTheme="minorHAnsi" w:cstheme="minorBidi"/>
              <w:noProof/>
              <w:szCs w:val="22"/>
            </w:rPr>
          </w:rPrChange>
        </w:rPr>
      </w:pPr>
      <w:ins w:id="77" w:author="ACG Solutions" w:date="2016-11-14T14:41:00Z">
        <w:r w:rsidRPr="00302C2F">
          <w:rPr>
            <w:noProof/>
            <w:lang w:val="en-US"/>
          </w:rPr>
          <w:t>5.1.1</w:t>
        </w:r>
        <w:r w:rsidRPr="008B62ED">
          <w:rPr>
            <w:rFonts w:asciiTheme="minorHAnsi" w:eastAsiaTheme="minorEastAsia" w:hAnsiTheme="minorHAnsi" w:cstheme="minorBidi"/>
            <w:noProof/>
            <w:szCs w:val="22"/>
            <w:lang w:val="en-US"/>
            <w:rPrChange w:id="78" w:author="ACG Solutions" w:date="2016-11-14T14:41:00Z">
              <w:rPr>
                <w:rFonts w:asciiTheme="minorHAnsi" w:eastAsiaTheme="minorEastAsia" w:hAnsiTheme="minorHAnsi" w:cstheme="minorBidi"/>
                <w:noProof/>
                <w:szCs w:val="22"/>
              </w:rPr>
            </w:rPrChange>
          </w:rPr>
          <w:tab/>
        </w:r>
        <w:r w:rsidRPr="00302C2F">
          <w:rPr>
            <w:noProof/>
            <w:lang w:val="en-US"/>
          </w:rPr>
          <w:t>µXAV process definition</w:t>
        </w:r>
        <w:r w:rsidRPr="008B62ED">
          <w:rPr>
            <w:noProof/>
            <w:lang w:val="en-US"/>
            <w:rPrChange w:id="79" w:author="ACG Solutions" w:date="2016-11-14T14:41:00Z">
              <w:rPr>
                <w:noProof/>
              </w:rPr>
            </w:rPrChange>
          </w:rPr>
          <w:tab/>
        </w:r>
        <w:r>
          <w:rPr>
            <w:noProof/>
          </w:rPr>
          <w:fldChar w:fldCharType="begin"/>
        </w:r>
        <w:r w:rsidRPr="008B62ED">
          <w:rPr>
            <w:noProof/>
            <w:lang w:val="en-US"/>
            <w:rPrChange w:id="80" w:author="ACG Solutions" w:date="2016-11-14T14:41:00Z">
              <w:rPr>
                <w:noProof/>
              </w:rPr>
            </w:rPrChange>
          </w:rPr>
          <w:instrText xml:space="preserve"> PAGEREF _Toc466897809 \h </w:instrText>
        </w:r>
        <w:r>
          <w:rPr>
            <w:noProof/>
          </w:rPr>
        </w:r>
      </w:ins>
      <w:r>
        <w:rPr>
          <w:noProof/>
        </w:rPr>
        <w:fldChar w:fldCharType="separate"/>
      </w:r>
      <w:ins w:id="81" w:author="ACG Solutions" w:date="2016-11-14T14:41:00Z">
        <w:r w:rsidRPr="008B62ED">
          <w:rPr>
            <w:noProof/>
            <w:lang w:val="en-US"/>
            <w:rPrChange w:id="82" w:author="ACG Solutions" w:date="2016-11-14T14:41:00Z">
              <w:rPr>
                <w:noProof/>
              </w:rPr>
            </w:rPrChange>
          </w:rPr>
          <w:t>8</w:t>
        </w:r>
        <w:r>
          <w:rPr>
            <w:noProof/>
          </w:rPr>
          <w:fldChar w:fldCharType="end"/>
        </w:r>
      </w:ins>
    </w:p>
    <w:p w:rsidR="008B62ED" w:rsidRPr="008B62ED" w:rsidRDefault="008B62ED">
      <w:pPr>
        <w:pStyle w:val="TM3"/>
        <w:tabs>
          <w:tab w:val="left" w:pos="1815"/>
        </w:tabs>
        <w:rPr>
          <w:ins w:id="83" w:author="ACG Solutions" w:date="2016-11-14T14:41:00Z"/>
          <w:rFonts w:asciiTheme="minorHAnsi" w:eastAsiaTheme="minorEastAsia" w:hAnsiTheme="minorHAnsi" w:cstheme="minorBidi"/>
          <w:noProof/>
          <w:szCs w:val="22"/>
          <w:lang w:val="en-US"/>
          <w:rPrChange w:id="84" w:author="ACG Solutions" w:date="2016-11-14T14:41:00Z">
            <w:rPr>
              <w:ins w:id="85" w:author="ACG Solutions" w:date="2016-11-14T14:41:00Z"/>
              <w:rFonts w:asciiTheme="minorHAnsi" w:eastAsiaTheme="minorEastAsia" w:hAnsiTheme="minorHAnsi" w:cstheme="minorBidi"/>
              <w:noProof/>
              <w:szCs w:val="22"/>
            </w:rPr>
          </w:rPrChange>
        </w:rPr>
      </w:pPr>
      <w:ins w:id="86" w:author="ACG Solutions" w:date="2016-11-14T14:41:00Z">
        <w:r w:rsidRPr="00302C2F">
          <w:rPr>
            <w:noProof/>
            <w:lang w:val="en-US"/>
          </w:rPr>
          <w:t>5.1.2</w:t>
        </w:r>
        <w:r w:rsidRPr="008B62ED">
          <w:rPr>
            <w:rFonts w:asciiTheme="minorHAnsi" w:eastAsiaTheme="minorEastAsia" w:hAnsiTheme="minorHAnsi" w:cstheme="minorBidi"/>
            <w:noProof/>
            <w:szCs w:val="22"/>
            <w:lang w:val="en-US"/>
            <w:rPrChange w:id="87" w:author="ACG Solutions" w:date="2016-11-14T14:41:00Z">
              <w:rPr>
                <w:rFonts w:asciiTheme="minorHAnsi" w:eastAsiaTheme="minorEastAsia" w:hAnsiTheme="minorHAnsi" w:cstheme="minorBidi"/>
                <w:noProof/>
                <w:szCs w:val="22"/>
              </w:rPr>
            </w:rPrChange>
          </w:rPr>
          <w:tab/>
        </w:r>
        <w:r w:rsidRPr="00302C2F">
          <w:rPr>
            <w:noProof/>
            <w:lang w:val="en-US"/>
          </w:rPr>
          <w:t>Collective review (µXAV process definition verification)</w:t>
        </w:r>
        <w:r w:rsidRPr="008B62ED">
          <w:rPr>
            <w:noProof/>
            <w:lang w:val="en-US"/>
            <w:rPrChange w:id="88" w:author="ACG Solutions" w:date="2016-11-14T14:41:00Z">
              <w:rPr>
                <w:noProof/>
              </w:rPr>
            </w:rPrChange>
          </w:rPr>
          <w:tab/>
        </w:r>
        <w:r>
          <w:rPr>
            <w:noProof/>
          </w:rPr>
          <w:fldChar w:fldCharType="begin"/>
        </w:r>
        <w:r w:rsidRPr="008B62ED">
          <w:rPr>
            <w:noProof/>
            <w:lang w:val="en-US"/>
            <w:rPrChange w:id="89" w:author="ACG Solutions" w:date="2016-11-14T14:41:00Z">
              <w:rPr>
                <w:noProof/>
              </w:rPr>
            </w:rPrChange>
          </w:rPr>
          <w:instrText xml:space="preserve"> PAGEREF _Toc466897810 \h </w:instrText>
        </w:r>
        <w:r>
          <w:rPr>
            <w:noProof/>
          </w:rPr>
        </w:r>
      </w:ins>
      <w:r>
        <w:rPr>
          <w:noProof/>
        </w:rPr>
        <w:fldChar w:fldCharType="separate"/>
      </w:r>
      <w:ins w:id="90" w:author="ACG Solutions" w:date="2016-11-14T14:41:00Z">
        <w:r w:rsidRPr="008B62ED">
          <w:rPr>
            <w:noProof/>
            <w:lang w:val="en-US"/>
            <w:rPrChange w:id="91" w:author="ACG Solutions" w:date="2016-11-14T14:41:00Z">
              <w:rPr>
                <w:noProof/>
              </w:rPr>
            </w:rPrChange>
          </w:rPr>
          <w:t>8</w:t>
        </w:r>
        <w:r>
          <w:rPr>
            <w:noProof/>
          </w:rPr>
          <w:fldChar w:fldCharType="end"/>
        </w:r>
      </w:ins>
    </w:p>
    <w:p w:rsidR="008B62ED" w:rsidRPr="008B62ED" w:rsidRDefault="008B62ED">
      <w:pPr>
        <w:pStyle w:val="TM2"/>
        <w:tabs>
          <w:tab w:val="left" w:pos="1021"/>
        </w:tabs>
        <w:rPr>
          <w:ins w:id="92" w:author="ACG Solutions" w:date="2016-11-14T14:41:00Z"/>
          <w:rFonts w:asciiTheme="minorHAnsi" w:eastAsiaTheme="minorEastAsia" w:hAnsiTheme="minorHAnsi" w:cstheme="minorBidi"/>
          <w:noProof/>
          <w:szCs w:val="22"/>
          <w:lang w:val="en-US"/>
          <w:rPrChange w:id="93" w:author="ACG Solutions" w:date="2016-11-14T14:41:00Z">
            <w:rPr>
              <w:ins w:id="94" w:author="ACG Solutions" w:date="2016-11-14T14:41:00Z"/>
              <w:rFonts w:asciiTheme="minorHAnsi" w:eastAsiaTheme="minorEastAsia" w:hAnsiTheme="minorHAnsi" w:cstheme="minorBidi"/>
              <w:noProof/>
              <w:szCs w:val="22"/>
            </w:rPr>
          </w:rPrChange>
        </w:rPr>
      </w:pPr>
      <w:ins w:id="95" w:author="ACG Solutions" w:date="2016-11-14T14:41:00Z">
        <w:r w:rsidRPr="00302C2F">
          <w:rPr>
            <w:noProof/>
            <w:lang w:val="en-US"/>
          </w:rPr>
          <w:t>5.2</w:t>
        </w:r>
        <w:r w:rsidRPr="008B62ED">
          <w:rPr>
            <w:rFonts w:asciiTheme="minorHAnsi" w:eastAsiaTheme="minorEastAsia" w:hAnsiTheme="minorHAnsi" w:cstheme="minorBidi"/>
            <w:noProof/>
            <w:szCs w:val="22"/>
            <w:lang w:val="en-US"/>
            <w:rPrChange w:id="96" w:author="ACG Solutions" w:date="2016-11-14T14:41:00Z">
              <w:rPr>
                <w:rFonts w:asciiTheme="minorHAnsi" w:eastAsiaTheme="minorEastAsia" w:hAnsiTheme="minorHAnsi" w:cstheme="minorBidi"/>
                <w:noProof/>
                <w:szCs w:val="22"/>
              </w:rPr>
            </w:rPrChange>
          </w:rPr>
          <w:tab/>
        </w:r>
        <w:r w:rsidRPr="00302C2F">
          <w:rPr>
            <w:noProof/>
            <w:lang w:val="en-US"/>
          </w:rPr>
          <w:t>Increment definition</w:t>
        </w:r>
        <w:r w:rsidRPr="008B62ED">
          <w:rPr>
            <w:noProof/>
            <w:lang w:val="en-US"/>
            <w:rPrChange w:id="97" w:author="ACG Solutions" w:date="2016-11-14T14:41:00Z">
              <w:rPr>
                <w:noProof/>
              </w:rPr>
            </w:rPrChange>
          </w:rPr>
          <w:tab/>
        </w:r>
        <w:r>
          <w:rPr>
            <w:noProof/>
          </w:rPr>
          <w:fldChar w:fldCharType="begin"/>
        </w:r>
        <w:r w:rsidRPr="008B62ED">
          <w:rPr>
            <w:noProof/>
            <w:lang w:val="en-US"/>
            <w:rPrChange w:id="98" w:author="ACG Solutions" w:date="2016-11-14T14:41:00Z">
              <w:rPr>
                <w:noProof/>
              </w:rPr>
            </w:rPrChange>
          </w:rPr>
          <w:instrText xml:space="preserve"> PAGEREF _Toc466897811 \h </w:instrText>
        </w:r>
        <w:r>
          <w:rPr>
            <w:noProof/>
          </w:rPr>
        </w:r>
      </w:ins>
      <w:r>
        <w:rPr>
          <w:noProof/>
        </w:rPr>
        <w:fldChar w:fldCharType="separate"/>
      </w:r>
      <w:ins w:id="99" w:author="ACG Solutions" w:date="2016-11-14T14:41:00Z">
        <w:r w:rsidRPr="008B62ED">
          <w:rPr>
            <w:noProof/>
            <w:lang w:val="en-US"/>
            <w:rPrChange w:id="100" w:author="ACG Solutions" w:date="2016-11-14T14:41:00Z">
              <w:rPr>
                <w:noProof/>
              </w:rPr>
            </w:rPrChange>
          </w:rPr>
          <w:t>9</w:t>
        </w:r>
        <w:r>
          <w:rPr>
            <w:noProof/>
          </w:rPr>
          <w:fldChar w:fldCharType="end"/>
        </w:r>
      </w:ins>
    </w:p>
    <w:p w:rsidR="008B62ED" w:rsidRPr="008B62ED" w:rsidRDefault="008B62ED">
      <w:pPr>
        <w:pStyle w:val="TM3"/>
        <w:tabs>
          <w:tab w:val="left" w:pos="1815"/>
        </w:tabs>
        <w:rPr>
          <w:ins w:id="101" w:author="ACG Solutions" w:date="2016-11-14T14:41:00Z"/>
          <w:rFonts w:asciiTheme="minorHAnsi" w:eastAsiaTheme="minorEastAsia" w:hAnsiTheme="minorHAnsi" w:cstheme="minorBidi"/>
          <w:noProof/>
          <w:szCs w:val="22"/>
          <w:lang w:val="en-US"/>
          <w:rPrChange w:id="102" w:author="ACG Solutions" w:date="2016-11-14T14:41:00Z">
            <w:rPr>
              <w:ins w:id="103" w:author="ACG Solutions" w:date="2016-11-14T14:41:00Z"/>
              <w:rFonts w:asciiTheme="minorHAnsi" w:eastAsiaTheme="minorEastAsia" w:hAnsiTheme="minorHAnsi" w:cstheme="minorBidi"/>
              <w:noProof/>
              <w:szCs w:val="22"/>
            </w:rPr>
          </w:rPrChange>
        </w:rPr>
      </w:pPr>
      <w:ins w:id="104" w:author="ACG Solutions" w:date="2016-11-14T14:41:00Z">
        <w:r w:rsidRPr="00302C2F">
          <w:rPr>
            <w:noProof/>
            <w:lang w:val="en-US"/>
          </w:rPr>
          <w:t>5.2.1</w:t>
        </w:r>
        <w:r w:rsidRPr="008B62ED">
          <w:rPr>
            <w:rFonts w:asciiTheme="minorHAnsi" w:eastAsiaTheme="minorEastAsia" w:hAnsiTheme="minorHAnsi" w:cstheme="minorBidi"/>
            <w:noProof/>
            <w:szCs w:val="22"/>
            <w:lang w:val="en-US"/>
            <w:rPrChange w:id="105" w:author="ACG Solutions" w:date="2016-11-14T14:41:00Z">
              <w:rPr>
                <w:rFonts w:asciiTheme="minorHAnsi" w:eastAsiaTheme="minorEastAsia" w:hAnsiTheme="minorHAnsi" w:cstheme="minorBidi"/>
                <w:noProof/>
                <w:szCs w:val="22"/>
              </w:rPr>
            </w:rPrChange>
          </w:rPr>
          <w:tab/>
        </w:r>
        <w:r w:rsidRPr="00302C2F">
          <w:rPr>
            <w:noProof/>
            <w:lang w:val="en-US"/>
          </w:rPr>
          <w:t>Increment definition</w:t>
        </w:r>
        <w:r w:rsidRPr="008B62ED">
          <w:rPr>
            <w:noProof/>
            <w:lang w:val="en-US"/>
            <w:rPrChange w:id="106" w:author="ACG Solutions" w:date="2016-11-14T14:41:00Z">
              <w:rPr>
                <w:noProof/>
              </w:rPr>
            </w:rPrChange>
          </w:rPr>
          <w:tab/>
        </w:r>
        <w:r>
          <w:rPr>
            <w:noProof/>
          </w:rPr>
          <w:fldChar w:fldCharType="begin"/>
        </w:r>
        <w:r w:rsidRPr="008B62ED">
          <w:rPr>
            <w:noProof/>
            <w:lang w:val="en-US"/>
            <w:rPrChange w:id="107" w:author="ACG Solutions" w:date="2016-11-14T14:41:00Z">
              <w:rPr>
                <w:noProof/>
              </w:rPr>
            </w:rPrChange>
          </w:rPr>
          <w:instrText xml:space="preserve"> PAGEREF _Toc466897812 \h </w:instrText>
        </w:r>
        <w:r>
          <w:rPr>
            <w:noProof/>
          </w:rPr>
        </w:r>
      </w:ins>
      <w:r>
        <w:rPr>
          <w:noProof/>
        </w:rPr>
        <w:fldChar w:fldCharType="separate"/>
      </w:r>
      <w:ins w:id="108" w:author="ACG Solutions" w:date="2016-11-14T14:41:00Z">
        <w:r w:rsidRPr="008B62ED">
          <w:rPr>
            <w:noProof/>
            <w:lang w:val="en-US"/>
            <w:rPrChange w:id="109" w:author="ACG Solutions" w:date="2016-11-14T14:41:00Z">
              <w:rPr>
                <w:noProof/>
              </w:rPr>
            </w:rPrChange>
          </w:rPr>
          <w:t>9</w:t>
        </w:r>
        <w:r>
          <w:rPr>
            <w:noProof/>
          </w:rPr>
          <w:fldChar w:fldCharType="end"/>
        </w:r>
      </w:ins>
    </w:p>
    <w:p w:rsidR="008B62ED" w:rsidRPr="008B62ED" w:rsidRDefault="008B62ED">
      <w:pPr>
        <w:pStyle w:val="TM2"/>
        <w:tabs>
          <w:tab w:val="left" w:pos="1021"/>
        </w:tabs>
        <w:rPr>
          <w:ins w:id="110" w:author="ACG Solutions" w:date="2016-11-14T14:41:00Z"/>
          <w:rFonts w:asciiTheme="minorHAnsi" w:eastAsiaTheme="minorEastAsia" w:hAnsiTheme="minorHAnsi" w:cstheme="minorBidi"/>
          <w:noProof/>
          <w:szCs w:val="22"/>
          <w:lang w:val="en-US"/>
          <w:rPrChange w:id="111" w:author="ACG Solutions" w:date="2016-11-14T14:41:00Z">
            <w:rPr>
              <w:ins w:id="112" w:author="ACG Solutions" w:date="2016-11-14T14:41:00Z"/>
              <w:rFonts w:asciiTheme="minorHAnsi" w:eastAsiaTheme="minorEastAsia" w:hAnsiTheme="minorHAnsi" w:cstheme="minorBidi"/>
              <w:noProof/>
              <w:szCs w:val="22"/>
            </w:rPr>
          </w:rPrChange>
        </w:rPr>
      </w:pPr>
      <w:ins w:id="113" w:author="ACG Solutions" w:date="2016-11-14T14:41:00Z">
        <w:r w:rsidRPr="00302C2F">
          <w:rPr>
            <w:noProof/>
            <w:lang w:val="en-US"/>
          </w:rPr>
          <w:t>5.3</w:t>
        </w:r>
        <w:r w:rsidRPr="008B62ED">
          <w:rPr>
            <w:rFonts w:asciiTheme="minorHAnsi" w:eastAsiaTheme="minorEastAsia" w:hAnsiTheme="minorHAnsi" w:cstheme="minorBidi"/>
            <w:noProof/>
            <w:szCs w:val="22"/>
            <w:lang w:val="en-US"/>
            <w:rPrChange w:id="114" w:author="ACG Solutions" w:date="2016-11-14T14:41:00Z">
              <w:rPr>
                <w:rFonts w:asciiTheme="minorHAnsi" w:eastAsiaTheme="minorEastAsia" w:hAnsiTheme="minorHAnsi" w:cstheme="minorBidi"/>
                <w:noProof/>
                <w:szCs w:val="22"/>
              </w:rPr>
            </w:rPrChange>
          </w:rPr>
          <w:tab/>
        </w:r>
        <w:r w:rsidRPr="00302C2F">
          <w:rPr>
            <w:noProof/>
            <w:lang w:val="en-US"/>
          </w:rPr>
          <w:t>µXAV level</w:t>
        </w:r>
        <w:r w:rsidRPr="008B62ED">
          <w:rPr>
            <w:noProof/>
            <w:lang w:val="en-US"/>
            <w:rPrChange w:id="115" w:author="ACG Solutions" w:date="2016-11-14T14:41:00Z">
              <w:rPr>
                <w:noProof/>
              </w:rPr>
            </w:rPrChange>
          </w:rPr>
          <w:tab/>
        </w:r>
        <w:r>
          <w:rPr>
            <w:noProof/>
          </w:rPr>
          <w:fldChar w:fldCharType="begin"/>
        </w:r>
        <w:r w:rsidRPr="008B62ED">
          <w:rPr>
            <w:noProof/>
            <w:lang w:val="en-US"/>
            <w:rPrChange w:id="116" w:author="ACG Solutions" w:date="2016-11-14T14:41:00Z">
              <w:rPr>
                <w:noProof/>
              </w:rPr>
            </w:rPrChange>
          </w:rPr>
          <w:instrText xml:space="preserve"> PAGEREF _Toc466897813 \h </w:instrText>
        </w:r>
        <w:r>
          <w:rPr>
            <w:noProof/>
          </w:rPr>
        </w:r>
      </w:ins>
      <w:r>
        <w:rPr>
          <w:noProof/>
        </w:rPr>
        <w:fldChar w:fldCharType="separate"/>
      </w:r>
      <w:ins w:id="117" w:author="ACG Solutions" w:date="2016-11-14T14:41:00Z">
        <w:r w:rsidRPr="008B62ED">
          <w:rPr>
            <w:noProof/>
            <w:lang w:val="en-US"/>
            <w:rPrChange w:id="118" w:author="ACG Solutions" w:date="2016-11-14T14:41:00Z">
              <w:rPr>
                <w:noProof/>
              </w:rPr>
            </w:rPrChange>
          </w:rPr>
          <w:t>10</w:t>
        </w:r>
        <w:r>
          <w:rPr>
            <w:noProof/>
          </w:rPr>
          <w:fldChar w:fldCharType="end"/>
        </w:r>
      </w:ins>
    </w:p>
    <w:p w:rsidR="008B62ED" w:rsidRPr="008B62ED" w:rsidRDefault="008B62ED">
      <w:pPr>
        <w:pStyle w:val="TM3"/>
        <w:tabs>
          <w:tab w:val="left" w:pos="1815"/>
        </w:tabs>
        <w:rPr>
          <w:ins w:id="119" w:author="ACG Solutions" w:date="2016-11-14T14:41:00Z"/>
          <w:rFonts w:asciiTheme="minorHAnsi" w:eastAsiaTheme="minorEastAsia" w:hAnsiTheme="minorHAnsi" w:cstheme="minorBidi"/>
          <w:noProof/>
          <w:szCs w:val="22"/>
          <w:lang w:val="en-US"/>
          <w:rPrChange w:id="120" w:author="ACG Solutions" w:date="2016-11-14T14:41:00Z">
            <w:rPr>
              <w:ins w:id="121" w:author="ACG Solutions" w:date="2016-11-14T14:41:00Z"/>
              <w:rFonts w:asciiTheme="minorHAnsi" w:eastAsiaTheme="minorEastAsia" w:hAnsiTheme="minorHAnsi" w:cstheme="minorBidi"/>
              <w:noProof/>
              <w:szCs w:val="22"/>
            </w:rPr>
          </w:rPrChange>
        </w:rPr>
      </w:pPr>
      <w:ins w:id="122" w:author="ACG Solutions" w:date="2016-11-14T14:41:00Z">
        <w:r w:rsidRPr="00302C2F">
          <w:rPr>
            <w:noProof/>
            <w:lang w:val="en-US"/>
          </w:rPr>
          <w:t>5.3.1</w:t>
        </w:r>
        <w:r w:rsidRPr="008B62ED">
          <w:rPr>
            <w:rFonts w:asciiTheme="minorHAnsi" w:eastAsiaTheme="minorEastAsia" w:hAnsiTheme="minorHAnsi" w:cstheme="minorBidi"/>
            <w:noProof/>
            <w:szCs w:val="22"/>
            <w:lang w:val="en-US"/>
            <w:rPrChange w:id="123" w:author="ACG Solutions" w:date="2016-11-14T14:41:00Z">
              <w:rPr>
                <w:rFonts w:asciiTheme="minorHAnsi" w:eastAsiaTheme="minorEastAsia" w:hAnsiTheme="minorHAnsi" w:cstheme="minorBidi"/>
                <w:noProof/>
                <w:szCs w:val="22"/>
              </w:rPr>
            </w:rPrChange>
          </w:rPr>
          <w:tab/>
        </w:r>
        <w:r w:rsidRPr="00302C2F">
          <w:rPr>
            <w:noProof/>
            <w:lang w:val="en-US"/>
          </w:rPr>
          <w:t>µXAV specification</w:t>
        </w:r>
        <w:r w:rsidRPr="008B62ED">
          <w:rPr>
            <w:noProof/>
            <w:lang w:val="en-US"/>
            <w:rPrChange w:id="124" w:author="ACG Solutions" w:date="2016-11-14T14:41:00Z">
              <w:rPr>
                <w:noProof/>
              </w:rPr>
            </w:rPrChange>
          </w:rPr>
          <w:tab/>
        </w:r>
        <w:r>
          <w:rPr>
            <w:noProof/>
          </w:rPr>
          <w:fldChar w:fldCharType="begin"/>
        </w:r>
        <w:r w:rsidRPr="008B62ED">
          <w:rPr>
            <w:noProof/>
            <w:lang w:val="en-US"/>
            <w:rPrChange w:id="125" w:author="ACG Solutions" w:date="2016-11-14T14:41:00Z">
              <w:rPr>
                <w:noProof/>
              </w:rPr>
            </w:rPrChange>
          </w:rPr>
          <w:instrText xml:space="preserve"> PAGEREF _Toc466897814 \h </w:instrText>
        </w:r>
        <w:r>
          <w:rPr>
            <w:noProof/>
          </w:rPr>
        </w:r>
      </w:ins>
      <w:r>
        <w:rPr>
          <w:noProof/>
        </w:rPr>
        <w:fldChar w:fldCharType="separate"/>
      </w:r>
      <w:ins w:id="126" w:author="ACG Solutions" w:date="2016-11-14T14:41:00Z">
        <w:r w:rsidRPr="008B62ED">
          <w:rPr>
            <w:noProof/>
            <w:lang w:val="en-US"/>
            <w:rPrChange w:id="127" w:author="ACG Solutions" w:date="2016-11-14T14:41:00Z">
              <w:rPr>
                <w:noProof/>
              </w:rPr>
            </w:rPrChange>
          </w:rPr>
          <w:t>10</w:t>
        </w:r>
        <w:r>
          <w:rPr>
            <w:noProof/>
          </w:rPr>
          <w:fldChar w:fldCharType="end"/>
        </w:r>
      </w:ins>
    </w:p>
    <w:p w:rsidR="008B62ED" w:rsidRPr="008B62ED" w:rsidRDefault="008B62ED">
      <w:pPr>
        <w:pStyle w:val="TM3"/>
        <w:tabs>
          <w:tab w:val="left" w:pos="1815"/>
        </w:tabs>
        <w:rPr>
          <w:ins w:id="128" w:author="ACG Solutions" w:date="2016-11-14T14:41:00Z"/>
          <w:rFonts w:asciiTheme="minorHAnsi" w:eastAsiaTheme="minorEastAsia" w:hAnsiTheme="minorHAnsi" w:cstheme="minorBidi"/>
          <w:noProof/>
          <w:szCs w:val="22"/>
          <w:lang w:val="en-US"/>
          <w:rPrChange w:id="129" w:author="ACG Solutions" w:date="2016-11-14T14:41:00Z">
            <w:rPr>
              <w:ins w:id="130" w:author="ACG Solutions" w:date="2016-11-14T14:41:00Z"/>
              <w:rFonts w:asciiTheme="minorHAnsi" w:eastAsiaTheme="minorEastAsia" w:hAnsiTheme="minorHAnsi" w:cstheme="minorBidi"/>
              <w:noProof/>
              <w:szCs w:val="22"/>
            </w:rPr>
          </w:rPrChange>
        </w:rPr>
      </w:pPr>
      <w:ins w:id="131" w:author="ACG Solutions" w:date="2016-11-14T14:41:00Z">
        <w:r w:rsidRPr="00302C2F">
          <w:rPr>
            <w:noProof/>
            <w:lang w:val="en-US"/>
          </w:rPr>
          <w:t>5.3.2</w:t>
        </w:r>
        <w:r w:rsidRPr="008B62ED">
          <w:rPr>
            <w:rFonts w:asciiTheme="minorHAnsi" w:eastAsiaTheme="minorEastAsia" w:hAnsiTheme="minorHAnsi" w:cstheme="minorBidi"/>
            <w:noProof/>
            <w:szCs w:val="22"/>
            <w:lang w:val="en-US"/>
            <w:rPrChange w:id="132" w:author="ACG Solutions" w:date="2016-11-14T14:41:00Z">
              <w:rPr>
                <w:rFonts w:asciiTheme="minorHAnsi" w:eastAsiaTheme="minorEastAsia" w:hAnsiTheme="minorHAnsi" w:cstheme="minorBidi"/>
                <w:noProof/>
                <w:szCs w:val="22"/>
              </w:rPr>
            </w:rPrChange>
          </w:rPr>
          <w:tab/>
        </w:r>
        <w:r w:rsidRPr="00302C2F">
          <w:rPr>
            <w:noProof/>
            <w:lang w:val="en-US"/>
          </w:rPr>
          <w:t>µXAV functional decomposition</w:t>
        </w:r>
        <w:r w:rsidRPr="008B62ED">
          <w:rPr>
            <w:noProof/>
            <w:lang w:val="en-US"/>
            <w:rPrChange w:id="133" w:author="ACG Solutions" w:date="2016-11-14T14:41:00Z">
              <w:rPr>
                <w:noProof/>
              </w:rPr>
            </w:rPrChange>
          </w:rPr>
          <w:tab/>
        </w:r>
        <w:r>
          <w:rPr>
            <w:noProof/>
          </w:rPr>
          <w:fldChar w:fldCharType="begin"/>
        </w:r>
        <w:r w:rsidRPr="008B62ED">
          <w:rPr>
            <w:noProof/>
            <w:lang w:val="en-US"/>
            <w:rPrChange w:id="134" w:author="ACG Solutions" w:date="2016-11-14T14:41:00Z">
              <w:rPr>
                <w:noProof/>
              </w:rPr>
            </w:rPrChange>
          </w:rPr>
          <w:instrText xml:space="preserve"> PAGEREF _Toc466897815 \h </w:instrText>
        </w:r>
        <w:r>
          <w:rPr>
            <w:noProof/>
          </w:rPr>
        </w:r>
      </w:ins>
      <w:r>
        <w:rPr>
          <w:noProof/>
        </w:rPr>
        <w:fldChar w:fldCharType="separate"/>
      </w:r>
      <w:ins w:id="135" w:author="ACG Solutions" w:date="2016-11-14T14:41:00Z">
        <w:r w:rsidRPr="008B62ED">
          <w:rPr>
            <w:noProof/>
            <w:lang w:val="en-US"/>
            <w:rPrChange w:id="136" w:author="ACG Solutions" w:date="2016-11-14T14:41:00Z">
              <w:rPr>
                <w:noProof/>
              </w:rPr>
            </w:rPrChange>
          </w:rPr>
          <w:t>11</w:t>
        </w:r>
        <w:r>
          <w:rPr>
            <w:noProof/>
          </w:rPr>
          <w:fldChar w:fldCharType="end"/>
        </w:r>
      </w:ins>
    </w:p>
    <w:p w:rsidR="008B62ED" w:rsidRPr="008B62ED" w:rsidRDefault="008B62ED">
      <w:pPr>
        <w:pStyle w:val="TM3"/>
        <w:tabs>
          <w:tab w:val="left" w:pos="1815"/>
        </w:tabs>
        <w:rPr>
          <w:ins w:id="137" w:author="ACG Solutions" w:date="2016-11-14T14:41:00Z"/>
          <w:rFonts w:asciiTheme="minorHAnsi" w:eastAsiaTheme="minorEastAsia" w:hAnsiTheme="minorHAnsi" w:cstheme="minorBidi"/>
          <w:noProof/>
          <w:szCs w:val="22"/>
          <w:lang w:val="en-US"/>
          <w:rPrChange w:id="138" w:author="ACG Solutions" w:date="2016-11-14T14:41:00Z">
            <w:rPr>
              <w:ins w:id="139" w:author="ACG Solutions" w:date="2016-11-14T14:41:00Z"/>
              <w:rFonts w:asciiTheme="minorHAnsi" w:eastAsiaTheme="minorEastAsia" w:hAnsiTheme="minorHAnsi" w:cstheme="minorBidi"/>
              <w:noProof/>
              <w:szCs w:val="22"/>
            </w:rPr>
          </w:rPrChange>
        </w:rPr>
      </w:pPr>
      <w:ins w:id="140" w:author="ACG Solutions" w:date="2016-11-14T14:41:00Z">
        <w:r w:rsidRPr="00302C2F">
          <w:rPr>
            <w:noProof/>
            <w:lang w:val="en-US"/>
          </w:rPr>
          <w:t>5.3.3</w:t>
        </w:r>
        <w:r w:rsidRPr="008B62ED">
          <w:rPr>
            <w:rFonts w:asciiTheme="minorHAnsi" w:eastAsiaTheme="minorEastAsia" w:hAnsiTheme="minorHAnsi" w:cstheme="minorBidi"/>
            <w:noProof/>
            <w:szCs w:val="22"/>
            <w:lang w:val="en-US"/>
            <w:rPrChange w:id="141" w:author="ACG Solutions" w:date="2016-11-14T14:41:00Z">
              <w:rPr>
                <w:rFonts w:asciiTheme="minorHAnsi" w:eastAsiaTheme="minorEastAsia" w:hAnsiTheme="minorHAnsi" w:cstheme="minorBidi"/>
                <w:noProof/>
                <w:szCs w:val="22"/>
              </w:rPr>
            </w:rPrChange>
          </w:rPr>
          <w:tab/>
        </w:r>
        <w:r w:rsidRPr="00302C2F">
          <w:rPr>
            <w:noProof/>
            <w:lang w:val="en-US"/>
          </w:rPr>
          <w:t>µXAV specification validation</w:t>
        </w:r>
        <w:r w:rsidRPr="008B62ED">
          <w:rPr>
            <w:noProof/>
            <w:lang w:val="en-US"/>
            <w:rPrChange w:id="142" w:author="ACG Solutions" w:date="2016-11-14T14:41:00Z">
              <w:rPr>
                <w:noProof/>
              </w:rPr>
            </w:rPrChange>
          </w:rPr>
          <w:tab/>
        </w:r>
        <w:r>
          <w:rPr>
            <w:noProof/>
          </w:rPr>
          <w:fldChar w:fldCharType="begin"/>
        </w:r>
        <w:r w:rsidRPr="008B62ED">
          <w:rPr>
            <w:noProof/>
            <w:lang w:val="en-US"/>
            <w:rPrChange w:id="143" w:author="ACG Solutions" w:date="2016-11-14T14:41:00Z">
              <w:rPr>
                <w:noProof/>
              </w:rPr>
            </w:rPrChange>
          </w:rPr>
          <w:instrText xml:space="preserve"> PAGEREF _Toc466897816 \h </w:instrText>
        </w:r>
        <w:r>
          <w:rPr>
            <w:noProof/>
          </w:rPr>
        </w:r>
      </w:ins>
      <w:r>
        <w:rPr>
          <w:noProof/>
        </w:rPr>
        <w:fldChar w:fldCharType="separate"/>
      </w:r>
      <w:ins w:id="144" w:author="ACG Solutions" w:date="2016-11-14T14:41:00Z">
        <w:r w:rsidRPr="008B62ED">
          <w:rPr>
            <w:noProof/>
            <w:lang w:val="en-US"/>
            <w:rPrChange w:id="145" w:author="ACG Solutions" w:date="2016-11-14T14:41:00Z">
              <w:rPr>
                <w:noProof/>
              </w:rPr>
            </w:rPrChange>
          </w:rPr>
          <w:t>11</w:t>
        </w:r>
        <w:r>
          <w:rPr>
            <w:noProof/>
          </w:rPr>
          <w:fldChar w:fldCharType="end"/>
        </w:r>
      </w:ins>
    </w:p>
    <w:p w:rsidR="008B62ED" w:rsidRPr="008B62ED" w:rsidRDefault="008B62ED">
      <w:pPr>
        <w:pStyle w:val="TM3"/>
        <w:tabs>
          <w:tab w:val="left" w:pos="1815"/>
        </w:tabs>
        <w:rPr>
          <w:ins w:id="146" w:author="ACG Solutions" w:date="2016-11-14T14:41:00Z"/>
          <w:rFonts w:asciiTheme="minorHAnsi" w:eastAsiaTheme="minorEastAsia" w:hAnsiTheme="minorHAnsi" w:cstheme="minorBidi"/>
          <w:noProof/>
          <w:szCs w:val="22"/>
          <w:lang w:val="en-US"/>
          <w:rPrChange w:id="147" w:author="ACG Solutions" w:date="2016-11-14T14:41:00Z">
            <w:rPr>
              <w:ins w:id="148" w:author="ACG Solutions" w:date="2016-11-14T14:41:00Z"/>
              <w:rFonts w:asciiTheme="minorHAnsi" w:eastAsiaTheme="minorEastAsia" w:hAnsiTheme="minorHAnsi" w:cstheme="minorBidi"/>
              <w:noProof/>
              <w:szCs w:val="22"/>
            </w:rPr>
          </w:rPrChange>
        </w:rPr>
      </w:pPr>
      <w:ins w:id="149" w:author="ACG Solutions" w:date="2016-11-14T14:41:00Z">
        <w:r w:rsidRPr="00302C2F">
          <w:rPr>
            <w:noProof/>
            <w:lang w:val="en-US"/>
          </w:rPr>
          <w:t>5.3.4</w:t>
        </w:r>
        <w:r w:rsidRPr="008B62ED">
          <w:rPr>
            <w:rFonts w:asciiTheme="minorHAnsi" w:eastAsiaTheme="minorEastAsia" w:hAnsiTheme="minorHAnsi" w:cstheme="minorBidi"/>
            <w:noProof/>
            <w:szCs w:val="22"/>
            <w:lang w:val="en-US"/>
            <w:rPrChange w:id="150" w:author="ACG Solutions" w:date="2016-11-14T14:41:00Z">
              <w:rPr>
                <w:rFonts w:asciiTheme="minorHAnsi" w:eastAsiaTheme="minorEastAsia" w:hAnsiTheme="minorHAnsi" w:cstheme="minorBidi"/>
                <w:noProof/>
                <w:szCs w:val="22"/>
              </w:rPr>
            </w:rPrChange>
          </w:rPr>
          <w:tab/>
        </w:r>
        <w:r w:rsidRPr="00302C2F">
          <w:rPr>
            <w:noProof/>
            <w:lang w:val="en-US"/>
          </w:rPr>
          <w:t>µXAV tests</w:t>
        </w:r>
        <w:r w:rsidRPr="008B62ED">
          <w:rPr>
            <w:noProof/>
            <w:lang w:val="en-US"/>
            <w:rPrChange w:id="151" w:author="ACG Solutions" w:date="2016-11-14T14:41:00Z">
              <w:rPr>
                <w:noProof/>
              </w:rPr>
            </w:rPrChange>
          </w:rPr>
          <w:tab/>
        </w:r>
        <w:r>
          <w:rPr>
            <w:noProof/>
          </w:rPr>
          <w:fldChar w:fldCharType="begin"/>
        </w:r>
        <w:r w:rsidRPr="008B62ED">
          <w:rPr>
            <w:noProof/>
            <w:lang w:val="en-US"/>
            <w:rPrChange w:id="152" w:author="ACG Solutions" w:date="2016-11-14T14:41:00Z">
              <w:rPr>
                <w:noProof/>
              </w:rPr>
            </w:rPrChange>
          </w:rPr>
          <w:instrText xml:space="preserve"> PAGEREF _Toc466897817 \h </w:instrText>
        </w:r>
        <w:r>
          <w:rPr>
            <w:noProof/>
          </w:rPr>
        </w:r>
      </w:ins>
      <w:r>
        <w:rPr>
          <w:noProof/>
        </w:rPr>
        <w:fldChar w:fldCharType="separate"/>
      </w:r>
      <w:ins w:id="153" w:author="ACG Solutions" w:date="2016-11-14T14:41:00Z">
        <w:r w:rsidRPr="008B62ED">
          <w:rPr>
            <w:noProof/>
            <w:lang w:val="en-US"/>
            <w:rPrChange w:id="154" w:author="ACG Solutions" w:date="2016-11-14T14:41:00Z">
              <w:rPr>
                <w:noProof/>
              </w:rPr>
            </w:rPrChange>
          </w:rPr>
          <w:t>11</w:t>
        </w:r>
        <w:r>
          <w:rPr>
            <w:noProof/>
          </w:rPr>
          <w:fldChar w:fldCharType="end"/>
        </w:r>
      </w:ins>
    </w:p>
    <w:p w:rsidR="008B62ED" w:rsidRPr="008B62ED" w:rsidRDefault="008B62ED">
      <w:pPr>
        <w:pStyle w:val="TM2"/>
        <w:tabs>
          <w:tab w:val="left" w:pos="1021"/>
        </w:tabs>
        <w:rPr>
          <w:ins w:id="155" w:author="ACG Solutions" w:date="2016-11-14T14:41:00Z"/>
          <w:rFonts w:asciiTheme="minorHAnsi" w:eastAsiaTheme="minorEastAsia" w:hAnsiTheme="minorHAnsi" w:cstheme="minorBidi"/>
          <w:noProof/>
          <w:szCs w:val="22"/>
          <w:lang w:val="en-US"/>
          <w:rPrChange w:id="156" w:author="ACG Solutions" w:date="2016-11-14T14:41:00Z">
            <w:rPr>
              <w:ins w:id="157" w:author="ACG Solutions" w:date="2016-11-14T14:41:00Z"/>
              <w:rFonts w:asciiTheme="minorHAnsi" w:eastAsiaTheme="minorEastAsia" w:hAnsiTheme="minorHAnsi" w:cstheme="minorBidi"/>
              <w:noProof/>
              <w:szCs w:val="22"/>
            </w:rPr>
          </w:rPrChange>
        </w:rPr>
      </w:pPr>
      <w:ins w:id="158" w:author="ACG Solutions" w:date="2016-11-14T14:41:00Z">
        <w:r w:rsidRPr="00302C2F">
          <w:rPr>
            <w:noProof/>
            <w:lang w:val="en-US"/>
          </w:rPr>
          <w:t>5.4</w:t>
        </w:r>
        <w:r w:rsidRPr="008B62ED">
          <w:rPr>
            <w:rFonts w:asciiTheme="minorHAnsi" w:eastAsiaTheme="minorEastAsia" w:hAnsiTheme="minorHAnsi" w:cstheme="minorBidi"/>
            <w:noProof/>
            <w:szCs w:val="22"/>
            <w:lang w:val="en-US"/>
            <w:rPrChange w:id="159" w:author="ACG Solutions" w:date="2016-11-14T14:41:00Z">
              <w:rPr>
                <w:rFonts w:asciiTheme="minorHAnsi" w:eastAsiaTheme="minorEastAsia" w:hAnsiTheme="minorHAnsi" w:cstheme="minorBidi"/>
                <w:noProof/>
                <w:szCs w:val="22"/>
              </w:rPr>
            </w:rPrChange>
          </w:rPr>
          <w:tab/>
        </w:r>
        <w:r w:rsidRPr="00302C2F">
          <w:rPr>
            <w:noProof/>
            <w:lang w:val="en-US"/>
          </w:rPr>
          <w:t>System Level</w:t>
        </w:r>
        <w:r w:rsidRPr="008B62ED">
          <w:rPr>
            <w:noProof/>
            <w:lang w:val="en-US"/>
            <w:rPrChange w:id="160" w:author="ACG Solutions" w:date="2016-11-14T14:41:00Z">
              <w:rPr>
                <w:noProof/>
              </w:rPr>
            </w:rPrChange>
          </w:rPr>
          <w:tab/>
        </w:r>
        <w:r>
          <w:rPr>
            <w:noProof/>
          </w:rPr>
          <w:fldChar w:fldCharType="begin"/>
        </w:r>
        <w:r w:rsidRPr="008B62ED">
          <w:rPr>
            <w:noProof/>
            <w:lang w:val="en-US"/>
            <w:rPrChange w:id="161" w:author="ACG Solutions" w:date="2016-11-14T14:41:00Z">
              <w:rPr>
                <w:noProof/>
              </w:rPr>
            </w:rPrChange>
          </w:rPr>
          <w:instrText xml:space="preserve"> PAGEREF _Toc466897818 \h </w:instrText>
        </w:r>
        <w:r>
          <w:rPr>
            <w:noProof/>
          </w:rPr>
        </w:r>
      </w:ins>
      <w:r>
        <w:rPr>
          <w:noProof/>
        </w:rPr>
        <w:fldChar w:fldCharType="separate"/>
      </w:r>
      <w:ins w:id="162" w:author="ACG Solutions" w:date="2016-11-14T14:41:00Z">
        <w:r w:rsidRPr="008B62ED">
          <w:rPr>
            <w:noProof/>
            <w:lang w:val="en-US"/>
            <w:rPrChange w:id="163" w:author="ACG Solutions" w:date="2016-11-14T14:41:00Z">
              <w:rPr>
                <w:noProof/>
              </w:rPr>
            </w:rPrChange>
          </w:rPr>
          <w:t>12</w:t>
        </w:r>
        <w:r>
          <w:rPr>
            <w:noProof/>
          </w:rPr>
          <w:fldChar w:fldCharType="end"/>
        </w:r>
      </w:ins>
    </w:p>
    <w:p w:rsidR="008B62ED" w:rsidRPr="008B62ED" w:rsidRDefault="008B62ED">
      <w:pPr>
        <w:pStyle w:val="TM3"/>
        <w:tabs>
          <w:tab w:val="left" w:pos="1815"/>
        </w:tabs>
        <w:rPr>
          <w:ins w:id="164" w:author="ACG Solutions" w:date="2016-11-14T14:41:00Z"/>
          <w:rFonts w:asciiTheme="minorHAnsi" w:eastAsiaTheme="minorEastAsia" w:hAnsiTheme="minorHAnsi" w:cstheme="minorBidi"/>
          <w:noProof/>
          <w:szCs w:val="22"/>
          <w:lang w:val="en-US"/>
          <w:rPrChange w:id="165" w:author="ACG Solutions" w:date="2016-11-14T14:41:00Z">
            <w:rPr>
              <w:ins w:id="166" w:author="ACG Solutions" w:date="2016-11-14T14:41:00Z"/>
              <w:rFonts w:asciiTheme="minorHAnsi" w:eastAsiaTheme="minorEastAsia" w:hAnsiTheme="minorHAnsi" w:cstheme="minorBidi"/>
              <w:noProof/>
              <w:szCs w:val="22"/>
            </w:rPr>
          </w:rPrChange>
        </w:rPr>
      </w:pPr>
      <w:ins w:id="167" w:author="ACG Solutions" w:date="2016-11-14T14:41:00Z">
        <w:r w:rsidRPr="00302C2F">
          <w:rPr>
            <w:noProof/>
            <w:lang w:val="en-US"/>
          </w:rPr>
          <w:t>5.4.1</w:t>
        </w:r>
        <w:r w:rsidRPr="008B62ED">
          <w:rPr>
            <w:rFonts w:asciiTheme="minorHAnsi" w:eastAsiaTheme="minorEastAsia" w:hAnsiTheme="minorHAnsi" w:cstheme="minorBidi"/>
            <w:noProof/>
            <w:szCs w:val="22"/>
            <w:lang w:val="en-US"/>
            <w:rPrChange w:id="168" w:author="ACG Solutions" w:date="2016-11-14T14:41:00Z">
              <w:rPr>
                <w:rFonts w:asciiTheme="minorHAnsi" w:eastAsiaTheme="minorEastAsia" w:hAnsiTheme="minorHAnsi" w:cstheme="minorBidi"/>
                <w:noProof/>
                <w:szCs w:val="22"/>
              </w:rPr>
            </w:rPrChange>
          </w:rPr>
          <w:tab/>
        </w:r>
        <w:r w:rsidRPr="00302C2F">
          <w:rPr>
            <w:noProof/>
            <w:lang w:val="en-US"/>
          </w:rPr>
          <w:t>µXAV architecture</w:t>
        </w:r>
        <w:r w:rsidRPr="008B62ED">
          <w:rPr>
            <w:noProof/>
            <w:lang w:val="en-US"/>
            <w:rPrChange w:id="169" w:author="ACG Solutions" w:date="2016-11-14T14:41:00Z">
              <w:rPr>
                <w:noProof/>
              </w:rPr>
            </w:rPrChange>
          </w:rPr>
          <w:tab/>
        </w:r>
        <w:r>
          <w:rPr>
            <w:noProof/>
          </w:rPr>
          <w:fldChar w:fldCharType="begin"/>
        </w:r>
        <w:r w:rsidRPr="008B62ED">
          <w:rPr>
            <w:noProof/>
            <w:lang w:val="en-US"/>
            <w:rPrChange w:id="170" w:author="ACG Solutions" w:date="2016-11-14T14:41:00Z">
              <w:rPr>
                <w:noProof/>
              </w:rPr>
            </w:rPrChange>
          </w:rPr>
          <w:instrText xml:space="preserve"> PAGEREF _Toc466897819 \h </w:instrText>
        </w:r>
        <w:r>
          <w:rPr>
            <w:noProof/>
          </w:rPr>
        </w:r>
      </w:ins>
      <w:r>
        <w:rPr>
          <w:noProof/>
        </w:rPr>
        <w:fldChar w:fldCharType="separate"/>
      </w:r>
      <w:ins w:id="171" w:author="ACG Solutions" w:date="2016-11-14T14:41:00Z">
        <w:r w:rsidRPr="008B62ED">
          <w:rPr>
            <w:noProof/>
            <w:lang w:val="en-US"/>
            <w:rPrChange w:id="172" w:author="ACG Solutions" w:date="2016-11-14T14:41:00Z">
              <w:rPr>
                <w:noProof/>
              </w:rPr>
            </w:rPrChange>
          </w:rPr>
          <w:t>12</w:t>
        </w:r>
        <w:r>
          <w:rPr>
            <w:noProof/>
          </w:rPr>
          <w:fldChar w:fldCharType="end"/>
        </w:r>
      </w:ins>
    </w:p>
    <w:p w:rsidR="008B62ED" w:rsidRPr="008B62ED" w:rsidRDefault="008B62ED">
      <w:pPr>
        <w:pStyle w:val="TM3"/>
        <w:tabs>
          <w:tab w:val="left" w:pos="1815"/>
        </w:tabs>
        <w:rPr>
          <w:ins w:id="173" w:author="ACG Solutions" w:date="2016-11-14T14:41:00Z"/>
          <w:rFonts w:asciiTheme="minorHAnsi" w:eastAsiaTheme="minorEastAsia" w:hAnsiTheme="minorHAnsi" w:cstheme="minorBidi"/>
          <w:noProof/>
          <w:szCs w:val="22"/>
          <w:lang w:val="en-US"/>
          <w:rPrChange w:id="174" w:author="ACG Solutions" w:date="2016-11-14T14:41:00Z">
            <w:rPr>
              <w:ins w:id="175" w:author="ACG Solutions" w:date="2016-11-14T14:41:00Z"/>
              <w:rFonts w:asciiTheme="minorHAnsi" w:eastAsiaTheme="minorEastAsia" w:hAnsiTheme="minorHAnsi" w:cstheme="minorBidi"/>
              <w:noProof/>
              <w:szCs w:val="22"/>
            </w:rPr>
          </w:rPrChange>
        </w:rPr>
      </w:pPr>
      <w:ins w:id="176" w:author="ACG Solutions" w:date="2016-11-14T14:41:00Z">
        <w:r w:rsidRPr="00302C2F">
          <w:rPr>
            <w:noProof/>
            <w:lang w:val="en-US"/>
          </w:rPr>
          <w:t>5.4.2</w:t>
        </w:r>
        <w:r w:rsidRPr="008B62ED">
          <w:rPr>
            <w:rFonts w:asciiTheme="minorHAnsi" w:eastAsiaTheme="minorEastAsia" w:hAnsiTheme="minorHAnsi" w:cstheme="minorBidi"/>
            <w:noProof/>
            <w:szCs w:val="22"/>
            <w:lang w:val="en-US"/>
            <w:rPrChange w:id="177" w:author="ACG Solutions" w:date="2016-11-14T14:41:00Z">
              <w:rPr>
                <w:rFonts w:asciiTheme="minorHAnsi" w:eastAsiaTheme="minorEastAsia" w:hAnsiTheme="minorHAnsi" w:cstheme="minorBidi"/>
                <w:noProof/>
                <w:szCs w:val="22"/>
              </w:rPr>
            </w:rPrChange>
          </w:rPr>
          <w:tab/>
        </w:r>
        <w:r w:rsidRPr="00302C2F">
          <w:rPr>
            <w:noProof/>
            <w:lang w:val="en-US"/>
          </w:rPr>
          <w:t>System specification</w:t>
        </w:r>
        <w:r w:rsidRPr="008B62ED">
          <w:rPr>
            <w:noProof/>
            <w:lang w:val="en-US"/>
            <w:rPrChange w:id="178" w:author="ACG Solutions" w:date="2016-11-14T14:41:00Z">
              <w:rPr>
                <w:noProof/>
              </w:rPr>
            </w:rPrChange>
          </w:rPr>
          <w:tab/>
        </w:r>
        <w:r>
          <w:rPr>
            <w:noProof/>
          </w:rPr>
          <w:fldChar w:fldCharType="begin"/>
        </w:r>
        <w:r w:rsidRPr="008B62ED">
          <w:rPr>
            <w:noProof/>
            <w:lang w:val="en-US"/>
            <w:rPrChange w:id="179" w:author="ACG Solutions" w:date="2016-11-14T14:41:00Z">
              <w:rPr>
                <w:noProof/>
              </w:rPr>
            </w:rPrChange>
          </w:rPr>
          <w:instrText xml:space="preserve"> PAGEREF _Toc466897820 \h </w:instrText>
        </w:r>
        <w:r>
          <w:rPr>
            <w:noProof/>
          </w:rPr>
        </w:r>
      </w:ins>
      <w:r>
        <w:rPr>
          <w:noProof/>
        </w:rPr>
        <w:fldChar w:fldCharType="separate"/>
      </w:r>
      <w:ins w:id="180" w:author="ACG Solutions" w:date="2016-11-14T14:41:00Z">
        <w:r w:rsidRPr="008B62ED">
          <w:rPr>
            <w:noProof/>
            <w:lang w:val="en-US"/>
            <w:rPrChange w:id="181" w:author="ACG Solutions" w:date="2016-11-14T14:41:00Z">
              <w:rPr>
                <w:noProof/>
              </w:rPr>
            </w:rPrChange>
          </w:rPr>
          <w:t>13</w:t>
        </w:r>
        <w:r>
          <w:rPr>
            <w:noProof/>
          </w:rPr>
          <w:fldChar w:fldCharType="end"/>
        </w:r>
      </w:ins>
    </w:p>
    <w:p w:rsidR="008B62ED" w:rsidRPr="008B62ED" w:rsidRDefault="008B62ED">
      <w:pPr>
        <w:pStyle w:val="TM3"/>
        <w:tabs>
          <w:tab w:val="left" w:pos="1815"/>
        </w:tabs>
        <w:rPr>
          <w:ins w:id="182" w:author="ACG Solutions" w:date="2016-11-14T14:41:00Z"/>
          <w:rFonts w:asciiTheme="minorHAnsi" w:eastAsiaTheme="minorEastAsia" w:hAnsiTheme="minorHAnsi" w:cstheme="minorBidi"/>
          <w:noProof/>
          <w:szCs w:val="22"/>
          <w:lang w:val="en-US"/>
          <w:rPrChange w:id="183" w:author="ACG Solutions" w:date="2016-11-14T14:41:00Z">
            <w:rPr>
              <w:ins w:id="184" w:author="ACG Solutions" w:date="2016-11-14T14:41:00Z"/>
              <w:rFonts w:asciiTheme="minorHAnsi" w:eastAsiaTheme="minorEastAsia" w:hAnsiTheme="minorHAnsi" w:cstheme="minorBidi"/>
              <w:noProof/>
              <w:szCs w:val="22"/>
            </w:rPr>
          </w:rPrChange>
        </w:rPr>
      </w:pPr>
      <w:ins w:id="185" w:author="ACG Solutions" w:date="2016-11-14T14:41:00Z">
        <w:r w:rsidRPr="00302C2F">
          <w:rPr>
            <w:noProof/>
            <w:lang w:val="en-US"/>
          </w:rPr>
          <w:t>5.4.3</w:t>
        </w:r>
        <w:r w:rsidRPr="008B62ED">
          <w:rPr>
            <w:rFonts w:asciiTheme="minorHAnsi" w:eastAsiaTheme="minorEastAsia" w:hAnsiTheme="minorHAnsi" w:cstheme="minorBidi"/>
            <w:noProof/>
            <w:szCs w:val="22"/>
            <w:lang w:val="en-US"/>
            <w:rPrChange w:id="186" w:author="ACG Solutions" w:date="2016-11-14T14:41:00Z">
              <w:rPr>
                <w:rFonts w:asciiTheme="minorHAnsi" w:eastAsiaTheme="minorEastAsia" w:hAnsiTheme="minorHAnsi" w:cstheme="minorBidi"/>
                <w:noProof/>
                <w:szCs w:val="22"/>
              </w:rPr>
            </w:rPrChange>
          </w:rPr>
          <w:tab/>
        </w:r>
        <w:r w:rsidRPr="00302C2F">
          <w:rPr>
            <w:noProof/>
            <w:lang w:val="en-US"/>
          </w:rPr>
          <w:t>System specification verification</w:t>
        </w:r>
        <w:r w:rsidRPr="008B62ED">
          <w:rPr>
            <w:noProof/>
            <w:lang w:val="en-US"/>
            <w:rPrChange w:id="187" w:author="ACG Solutions" w:date="2016-11-14T14:41:00Z">
              <w:rPr>
                <w:noProof/>
              </w:rPr>
            </w:rPrChange>
          </w:rPr>
          <w:tab/>
        </w:r>
        <w:r>
          <w:rPr>
            <w:noProof/>
          </w:rPr>
          <w:fldChar w:fldCharType="begin"/>
        </w:r>
        <w:r w:rsidRPr="008B62ED">
          <w:rPr>
            <w:noProof/>
            <w:lang w:val="en-US"/>
            <w:rPrChange w:id="188" w:author="ACG Solutions" w:date="2016-11-14T14:41:00Z">
              <w:rPr>
                <w:noProof/>
              </w:rPr>
            </w:rPrChange>
          </w:rPr>
          <w:instrText xml:space="preserve"> PAGEREF _Toc466897821 \h </w:instrText>
        </w:r>
        <w:r>
          <w:rPr>
            <w:noProof/>
          </w:rPr>
        </w:r>
      </w:ins>
      <w:r>
        <w:rPr>
          <w:noProof/>
        </w:rPr>
        <w:fldChar w:fldCharType="separate"/>
      </w:r>
      <w:ins w:id="189" w:author="ACG Solutions" w:date="2016-11-14T14:41:00Z">
        <w:r w:rsidRPr="008B62ED">
          <w:rPr>
            <w:noProof/>
            <w:lang w:val="en-US"/>
            <w:rPrChange w:id="190" w:author="ACG Solutions" w:date="2016-11-14T14:41:00Z">
              <w:rPr>
                <w:noProof/>
              </w:rPr>
            </w:rPrChange>
          </w:rPr>
          <w:t>13</w:t>
        </w:r>
        <w:r>
          <w:rPr>
            <w:noProof/>
          </w:rPr>
          <w:fldChar w:fldCharType="end"/>
        </w:r>
      </w:ins>
    </w:p>
    <w:p w:rsidR="008B62ED" w:rsidRPr="008B62ED" w:rsidRDefault="008B62ED">
      <w:pPr>
        <w:pStyle w:val="TM3"/>
        <w:tabs>
          <w:tab w:val="left" w:pos="1815"/>
        </w:tabs>
        <w:rPr>
          <w:ins w:id="191" w:author="ACG Solutions" w:date="2016-11-14T14:41:00Z"/>
          <w:rFonts w:asciiTheme="minorHAnsi" w:eastAsiaTheme="minorEastAsia" w:hAnsiTheme="minorHAnsi" w:cstheme="minorBidi"/>
          <w:noProof/>
          <w:szCs w:val="22"/>
          <w:lang w:val="en-US"/>
          <w:rPrChange w:id="192" w:author="ACG Solutions" w:date="2016-11-14T14:41:00Z">
            <w:rPr>
              <w:ins w:id="193" w:author="ACG Solutions" w:date="2016-11-14T14:41:00Z"/>
              <w:rFonts w:asciiTheme="minorHAnsi" w:eastAsiaTheme="minorEastAsia" w:hAnsiTheme="minorHAnsi" w:cstheme="minorBidi"/>
              <w:noProof/>
              <w:szCs w:val="22"/>
            </w:rPr>
          </w:rPrChange>
        </w:rPr>
      </w:pPr>
      <w:ins w:id="194" w:author="ACG Solutions" w:date="2016-11-14T14:41:00Z">
        <w:r w:rsidRPr="00302C2F">
          <w:rPr>
            <w:noProof/>
            <w:lang w:val="en-US"/>
          </w:rPr>
          <w:t>5.4.4</w:t>
        </w:r>
        <w:r w:rsidRPr="008B62ED">
          <w:rPr>
            <w:rFonts w:asciiTheme="minorHAnsi" w:eastAsiaTheme="minorEastAsia" w:hAnsiTheme="minorHAnsi" w:cstheme="minorBidi"/>
            <w:noProof/>
            <w:szCs w:val="22"/>
            <w:lang w:val="en-US"/>
            <w:rPrChange w:id="195" w:author="ACG Solutions" w:date="2016-11-14T14:41:00Z">
              <w:rPr>
                <w:rFonts w:asciiTheme="minorHAnsi" w:eastAsiaTheme="minorEastAsia" w:hAnsiTheme="minorHAnsi" w:cstheme="minorBidi"/>
                <w:noProof/>
                <w:szCs w:val="22"/>
              </w:rPr>
            </w:rPrChange>
          </w:rPr>
          <w:tab/>
        </w:r>
        <w:r w:rsidRPr="00302C2F">
          <w:rPr>
            <w:noProof/>
            <w:lang w:val="en-US"/>
          </w:rPr>
          <w:t>µXAV architecture verification?</w:t>
        </w:r>
        <w:r w:rsidRPr="008B62ED">
          <w:rPr>
            <w:noProof/>
            <w:lang w:val="en-US"/>
            <w:rPrChange w:id="196" w:author="ACG Solutions" w:date="2016-11-14T14:41:00Z">
              <w:rPr>
                <w:noProof/>
              </w:rPr>
            </w:rPrChange>
          </w:rPr>
          <w:tab/>
        </w:r>
        <w:r>
          <w:rPr>
            <w:noProof/>
          </w:rPr>
          <w:fldChar w:fldCharType="begin"/>
        </w:r>
        <w:r w:rsidRPr="008B62ED">
          <w:rPr>
            <w:noProof/>
            <w:lang w:val="en-US"/>
            <w:rPrChange w:id="197" w:author="ACG Solutions" w:date="2016-11-14T14:41:00Z">
              <w:rPr>
                <w:noProof/>
              </w:rPr>
            </w:rPrChange>
          </w:rPr>
          <w:instrText xml:space="preserve"> PAGEREF _Toc466897822 \h </w:instrText>
        </w:r>
        <w:r>
          <w:rPr>
            <w:noProof/>
          </w:rPr>
        </w:r>
      </w:ins>
      <w:r>
        <w:rPr>
          <w:noProof/>
        </w:rPr>
        <w:fldChar w:fldCharType="separate"/>
      </w:r>
      <w:ins w:id="198" w:author="ACG Solutions" w:date="2016-11-14T14:41:00Z">
        <w:r w:rsidRPr="008B62ED">
          <w:rPr>
            <w:noProof/>
            <w:lang w:val="en-US"/>
            <w:rPrChange w:id="199" w:author="ACG Solutions" w:date="2016-11-14T14:41:00Z">
              <w:rPr>
                <w:noProof/>
              </w:rPr>
            </w:rPrChange>
          </w:rPr>
          <w:t>14</w:t>
        </w:r>
        <w:r>
          <w:rPr>
            <w:noProof/>
          </w:rPr>
          <w:fldChar w:fldCharType="end"/>
        </w:r>
      </w:ins>
    </w:p>
    <w:p w:rsidR="008B62ED" w:rsidRPr="008B62ED" w:rsidRDefault="008B62ED">
      <w:pPr>
        <w:pStyle w:val="TM3"/>
        <w:tabs>
          <w:tab w:val="left" w:pos="1815"/>
        </w:tabs>
        <w:rPr>
          <w:ins w:id="200" w:author="ACG Solutions" w:date="2016-11-14T14:41:00Z"/>
          <w:rFonts w:asciiTheme="minorHAnsi" w:eastAsiaTheme="minorEastAsia" w:hAnsiTheme="minorHAnsi" w:cstheme="minorBidi"/>
          <w:noProof/>
          <w:szCs w:val="22"/>
          <w:lang w:val="en-US"/>
          <w:rPrChange w:id="201" w:author="ACG Solutions" w:date="2016-11-14T14:41:00Z">
            <w:rPr>
              <w:ins w:id="202" w:author="ACG Solutions" w:date="2016-11-14T14:41:00Z"/>
              <w:rFonts w:asciiTheme="minorHAnsi" w:eastAsiaTheme="minorEastAsia" w:hAnsiTheme="minorHAnsi" w:cstheme="minorBidi"/>
              <w:noProof/>
              <w:szCs w:val="22"/>
            </w:rPr>
          </w:rPrChange>
        </w:rPr>
      </w:pPr>
      <w:ins w:id="203" w:author="ACG Solutions" w:date="2016-11-14T14:41:00Z">
        <w:r w:rsidRPr="00302C2F">
          <w:rPr>
            <w:noProof/>
            <w:lang w:val="en-US"/>
          </w:rPr>
          <w:t>5.4.5</w:t>
        </w:r>
        <w:r w:rsidRPr="008B62ED">
          <w:rPr>
            <w:rFonts w:asciiTheme="minorHAnsi" w:eastAsiaTheme="minorEastAsia" w:hAnsiTheme="minorHAnsi" w:cstheme="minorBidi"/>
            <w:noProof/>
            <w:szCs w:val="22"/>
            <w:lang w:val="en-US"/>
            <w:rPrChange w:id="204" w:author="ACG Solutions" w:date="2016-11-14T14:41:00Z">
              <w:rPr>
                <w:rFonts w:asciiTheme="minorHAnsi" w:eastAsiaTheme="minorEastAsia" w:hAnsiTheme="minorHAnsi" w:cstheme="minorBidi"/>
                <w:noProof/>
                <w:szCs w:val="22"/>
              </w:rPr>
            </w:rPrChange>
          </w:rPr>
          <w:tab/>
        </w:r>
        <w:r w:rsidRPr="00302C2F">
          <w:rPr>
            <w:noProof/>
            <w:lang w:val="en-US"/>
          </w:rPr>
          <w:t>Inter-System specification verification</w:t>
        </w:r>
        <w:r w:rsidRPr="008B62ED">
          <w:rPr>
            <w:noProof/>
            <w:lang w:val="en-US"/>
            <w:rPrChange w:id="205" w:author="ACG Solutions" w:date="2016-11-14T14:41:00Z">
              <w:rPr>
                <w:noProof/>
              </w:rPr>
            </w:rPrChange>
          </w:rPr>
          <w:tab/>
        </w:r>
        <w:r>
          <w:rPr>
            <w:noProof/>
          </w:rPr>
          <w:fldChar w:fldCharType="begin"/>
        </w:r>
        <w:r w:rsidRPr="008B62ED">
          <w:rPr>
            <w:noProof/>
            <w:lang w:val="en-US"/>
            <w:rPrChange w:id="206" w:author="ACG Solutions" w:date="2016-11-14T14:41:00Z">
              <w:rPr>
                <w:noProof/>
              </w:rPr>
            </w:rPrChange>
          </w:rPr>
          <w:instrText xml:space="preserve"> PAGEREF _Toc466897823 \h </w:instrText>
        </w:r>
        <w:r>
          <w:rPr>
            <w:noProof/>
          </w:rPr>
        </w:r>
      </w:ins>
      <w:r>
        <w:rPr>
          <w:noProof/>
        </w:rPr>
        <w:fldChar w:fldCharType="separate"/>
      </w:r>
      <w:ins w:id="207" w:author="ACG Solutions" w:date="2016-11-14T14:41:00Z">
        <w:r w:rsidRPr="008B62ED">
          <w:rPr>
            <w:noProof/>
            <w:lang w:val="en-US"/>
            <w:rPrChange w:id="208" w:author="ACG Solutions" w:date="2016-11-14T14:41:00Z">
              <w:rPr>
                <w:noProof/>
              </w:rPr>
            </w:rPrChange>
          </w:rPr>
          <w:t>14</w:t>
        </w:r>
        <w:r>
          <w:rPr>
            <w:noProof/>
          </w:rPr>
          <w:fldChar w:fldCharType="end"/>
        </w:r>
      </w:ins>
    </w:p>
    <w:p w:rsidR="008B62ED" w:rsidRPr="008B62ED" w:rsidRDefault="008B62ED">
      <w:pPr>
        <w:pStyle w:val="TM3"/>
        <w:tabs>
          <w:tab w:val="left" w:pos="1815"/>
        </w:tabs>
        <w:rPr>
          <w:ins w:id="209" w:author="ACG Solutions" w:date="2016-11-14T14:41:00Z"/>
          <w:rFonts w:asciiTheme="minorHAnsi" w:eastAsiaTheme="minorEastAsia" w:hAnsiTheme="minorHAnsi" w:cstheme="minorBidi"/>
          <w:noProof/>
          <w:szCs w:val="22"/>
          <w:lang w:val="en-US"/>
          <w:rPrChange w:id="210" w:author="ACG Solutions" w:date="2016-11-14T14:41:00Z">
            <w:rPr>
              <w:ins w:id="211" w:author="ACG Solutions" w:date="2016-11-14T14:41:00Z"/>
              <w:rFonts w:asciiTheme="minorHAnsi" w:eastAsiaTheme="minorEastAsia" w:hAnsiTheme="minorHAnsi" w:cstheme="minorBidi"/>
              <w:noProof/>
              <w:szCs w:val="22"/>
            </w:rPr>
          </w:rPrChange>
        </w:rPr>
      </w:pPr>
      <w:ins w:id="212" w:author="ACG Solutions" w:date="2016-11-14T14:41:00Z">
        <w:r w:rsidRPr="00302C2F">
          <w:rPr>
            <w:noProof/>
            <w:lang w:val="en-US"/>
          </w:rPr>
          <w:t>5.4.6</w:t>
        </w:r>
        <w:r w:rsidRPr="008B62ED">
          <w:rPr>
            <w:rFonts w:asciiTheme="minorHAnsi" w:eastAsiaTheme="minorEastAsia" w:hAnsiTheme="minorHAnsi" w:cstheme="minorBidi"/>
            <w:noProof/>
            <w:szCs w:val="22"/>
            <w:lang w:val="en-US"/>
            <w:rPrChange w:id="213" w:author="ACG Solutions" w:date="2016-11-14T14:41:00Z">
              <w:rPr>
                <w:rFonts w:asciiTheme="minorHAnsi" w:eastAsiaTheme="minorEastAsia" w:hAnsiTheme="minorHAnsi" w:cstheme="minorBidi"/>
                <w:noProof/>
                <w:szCs w:val="22"/>
              </w:rPr>
            </w:rPrChange>
          </w:rPr>
          <w:tab/>
        </w:r>
        <w:r w:rsidRPr="00302C2F">
          <w:rPr>
            <w:noProof/>
            <w:lang w:val="en-US"/>
          </w:rPr>
          <w:t>System integration and tests</w:t>
        </w:r>
        <w:r w:rsidRPr="008B62ED">
          <w:rPr>
            <w:noProof/>
            <w:lang w:val="en-US"/>
            <w:rPrChange w:id="214" w:author="ACG Solutions" w:date="2016-11-14T14:41:00Z">
              <w:rPr>
                <w:noProof/>
              </w:rPr>
            </w:rPrChange>
          </w:rPr>
          <w:tab/>
        </w:r>
        <w:r>
          <w:rPr>
            <w:noProof/>
          </w:rPr>
          <w:fldChar w:fldCharType="begin"/>
        </w:r>
        <w:r w:rsidRPr="008B62ED">
          <w:rPr>
            <w:noProof/>
            <w:lang w:val="en-US"/>
            <w:rPrChange w:id="215" w:author="ACG Solutions" w:date="2016-11-14T14:41:00Z">
              <w:rPr>
                <w:noProof/>
              </w:rPr>
            </w:rPrChange>
          </w:rPr>
          <w:instrText xml:space="preserve"> PAGEREF _Toc466897824 \h </w:instrText>
        </w:r>
        <w:r>
          <w:rPr>
            <w:noProof/>
          </w:rPr>
        </w:r>
      </w:ins>
      <w:r>
        <w:rPr>
          <w:noProof/>
        </w:rPr>
        <w:fldChar w:fldCharType="separate"/>
      </w:r>
      <w:ins w:id="216" w:author="ACG Solutions" w:date="2016-11-14T14:41:00Z">
        <w:r w:rsidRPr="008B62ED">
          <w:rPr>
            <w:noProof/>
            <w:lang w:val="en-US"/>
            <w:rPrChange w:id="217" w:author="ACG Solutions" w:date="2016-11-14T14:41:00Z">
              <w:rPr>
                <w:noProof/>
              </w:rPr>
            </w:rPrChange>
          </w:rPr>
          <w:t>15</w:t>
        </w:r>
        <w:r>
          <w:rPr>
            <w:noProof/>
          </w:rPr>
          <w:fldChar w:fldCharType="end"/>
        </w:r>
      </w:ins>
    </w:p>
    <w:p w:rsidR="008B62ED" w:rsidRPr="008B62ED" w:rsidRDefault="008B62ED">
      <w:pPr>
        <w:pStyle w:val="TM3"/>
        <w:tabs>
          <w:tab w:val="left" w:pos="1815"/>
        </w:tabs>
        <w:rPr>
          <w:ins w:id="218" w:author="ACG Solutions" w:date="2016-11-14T14:41:00Z"/>
          <w:rFonts w:asciiTheme="minorHAnsi" w:eastAsiaTheme="minorEastAsia" w:hAnsiTheme="minorHAnsi" w:cstheme="minorBidi"/>
          <w:noProof/>
          <w:szCs w:val="22"/>
          <w:lang w:val="en-US"/>
          <w:rPrChange w:id="219" w:author="ACG Solutions" w:date="2016-11-14T14:41:00Z">
            <w:rPr>
              <w:ins w:id="220" w:author="ACG Solutions" w:date="2016-11-14T14:41:00Z"/>
              <w:rFonts w:asciiTheme="minorHAnsi" w:eastAsiaTheme="minorEastAsia" w:hAnsiTheme="minorHAnsi" w:cstheme="minorBidi"/>
              <w:noProof/>
              <w:szCs w:val="22"/>
            </w:rPr>
          </w:rPrChange>
        </w:rPr>
      </w:pPr>
      <w:ins w:id="221" w:author="ACG Solutions" w:date="2016-11-14T14:41:00Z">
        <w:r w:rsidRPr="00302C2F">
          <w:rPr>
            <w:noProof/>
            <w:lang w:val="en-US"/>
          </w:rPr>
          <w:t>5.4.7</w:t>
        </w:r>
        <w:r w:rsidRPr="008B62ED">
          <w:rPr>
            <w:rFonts w:asciiTheme="minorHAnsi" w:eastAsiaTheme="minorEastAsia" w:hAnsiTheme="minorHAnsi" w:cstheme="minorBidi"/>
            <w:noProof/>
            <w:szCs w:val="22"/>
            <w:lang w:val="en-US"/>
            <w:rPrChange w:id="222" w:author="ACG Solutions" w:date="2016-11-14T14:41:00Z">
              <w:rPr>
                <w:rFonts w:asciiTheme="minorHAnsi" w:eastAsiaTheme="minorEastAsia" w:hAnsiTheme="minorHAnsi" w:cstheme="minorBidi"/>
                <w:noProof/>
                <w:szCs w:val="22"/>
              </w:rPr>
            </w:rPrChange>
          </w:rPr>
          <w:tab/>
        </w:r>
        <w:r w:rsidRPr="00302C2F">
          <w:rPr>
            <w:noProof/>
            <w:lang w:val="en-US"/>
          </w:rPr>
          <w:t>Inter-System tests?</w:t>
        </w:r>
        <w:r w:rsidRPr="008B62ED">
          <w:rPr>
            <w:noProof/>
            <w:lang w:val="en-US"/>
            <w:rPrChange w:id="223" w:author="ACG Solutions" w:date="2016-11-14T14:41:00Z">
              <w:rPr>
                <w:noProof/>
              </w:rPr>
            </w:rPrChange>
          </w:rPr>
          <w:tab/>
        </w:r>
        <w:r>
          <w:rPr>
            <w:noProof/>
          </w:rPr>
          <w:fldChar w:fldCharType="begin"/>
        </w:r>
        <w:r w:rsidRPr="008B62ED">
          <w:rPr>
            <w:noProof/>
            <w:lang w:val="en-US"/>
            <w:rPrChange w:id="224" w:author="ACG Solutions" w:date="2016-11-14T14:41:00Z">
              <w:rPr>
                <w:noProof/>
              </w:rPr>
            </w:rPrChange>
          </w:rPr>
          <w:instrText xml:space="preserve"> PAGEREF _Toc466897825 \h </w:instrText>
        </w:r>
        <w:r>
          <w:rPr>
            <w:noProof/>
          </w:rPr>
        </w:r>
      </w:ins>
      <w:r>
        <w:rPr>
          <w:noProof/>
        </w:rPr>
        <w:fldChar w:fldCharType="separate"/>
      </w:r>
      <w:ins w:id="225" w:author="ACG Solutions" w:date="2016-11-14T14:41:00Z">
        <w:r w:rsidRPr="008B62ED">
          <w:rPr>
            <w:noProof/>
            <w:lang w:val="en-US"/>
            <w:rPrChange w:id="226" w:author="ACG Solutions" w:date="2016-11-14T14:41:00Z">
              <w:rPr>
                <w:noProof/>
              </w:rPr>
            </w:rPrChange>
          </w:rPr>
          <w:t>15</w:t>
        </w:r>
        <w:r>
          <w:rPr>
            <w:noProof/>
          </w:rPr>
          <w:fldChar w:fldCharType="end"/>
        </w:r>
      </w:ins>
    </w:p>
    <w:p w:rsidR="008B62ED" w:rsidRPr="008B62ED" w:rsidRDefault="008B62ED">
      <w:pPr>
        <w:pStyle w:val="TM2"/>
        <w:tabs>
          <w:tab w:val="left" w:pos="1021"/>
        </w:tabs>
        <w:rPr>
          <w:ins w:id="227" w:author="ACG Solutions" w:date="2016-11-14T14:41:00Z"/>
          <w:rFonts w:asciiTheme="minorHAnsi" w:eastAsiaTheme="minorEastAsia" w:hAnsiTheme="minorHAnsi" w:cstheme="minorBidi"/>
          <w:noProof/>
          <w:szCs w:val="22"/>
          <w:lang w:val="en-US"/>
          <w:rPrChange w:id="228" w:author="ACG Solutions" w:date="2016-11-14T14:41:00Z">
            <w:rPr>
              <w:ins w:id="229" w:author="ACG Solutions" w:date="2016-11-14T14:41:00Z"/>
              <w:rFonts w:asciiTheme="minorHAnsi" w:eastAsiaTheme="minorEastAsia" w:hAnsiTheme="minorHAnsi" w:cstheme="minorBidi"/>
              <w:noProof/>
              <w:szCs w:val="22"/>
            </w:rPr>
          </w:rPrChange>
        </w:rPr>
      </w:pPr>
      <w:ins w:id="230" w:author="ACG Solutions" w:date="2016-11-14T14:41:00Z">
        <w:r w:rsidRPr="00302C2F">
          <w:rPr>
            <w:noProof/>
            <w:lang w:val="en-US"/>
          </w:rPr>
          <w:t>5.5</w:t>
        </w:r>
        <w:r w:rsidRPr="008B62ED">
          <w:rPr>
            <w:rFonts w:asciiTheme="minorHAnsi" w:eastAsiaTheme="minorEastAsia" w:hAnsiTheme="minorHAnsi" w:cstheme="minorBidi"/>
            <w:noProof/>
            <w:szCs w:val="22"/>
            <w:lang w:val="en-US"/>
            <w:rPrChange w:id="231" w:author="ACG Solutions" w:date="2016-11-14T14:41:00Z">
              <w:rPr>
                <w:rFonts w:asciiTheme="minorHAnsi" w:eastAsiaTheme="minorEastAsia" w:hAnsiTheme="minorHAnsi" w:cstheme="minorBidi"/>
                <w:noProof/>
                <w:szCs w:val="22"/>
              </w:rPr>
            </w:rPrChange>
          </w:rPr>
          <w:tab/>
        </w:r>
        <w:r w:rsidRPr="00302C2F">
          <w:rPr>
            <w:noProof/>
            <w:lang w:val="en-US"/>
          </w:rPr>
          <w:t>Software items</w:t>
        </w:r>
        <w:r w:rsidRPr="008B62ED">
          <w:rPr>
            <w:noProof/>
            <w:lang w:val="en-US"/>
            <w:rPrChange w:id="232" w:author="ACG Solutions" w:date="2016-11-14T14:41:00Z">
              <w:rPr>
                <w:noProof/>
              </w:rPr>
            </w:rPrChange>
          </w:rPr>
          <w:tab/>
        </w:r>
        <w:r>
          <w:rPr>
            <w:noProof/>
          </w:rPr>
          <w:fldChar w:fldCharType="begin"/>
        </w:r>
        <w:r w:rsidRPr="008B62ED">
          <w:rPr>
            <w:noProof/>
            <w:lang w:val="en-US"/>
            <w:rPrChange w:id="233" w:author="ACG Solutions" w:date="2016-11-14T14:41:00Z">
              <w:rPr>
                <w:noProof/>
              </w:rPr>
            </w:rPrChange>
          </w:rPr>
          <w:instrText xml:space="preserve"> PAGEREF _Toc466897829 \h </w:instrText>
        </w:r>
        <w:r>
          <w:rPr>
            <w:noProof/>
          </w:rPr>
        </w:r>
      </w:ins>
      <w:r>
        <w:rPr>
          <w:noProof/>
        </w:rPr>
        <w:fldChar w:fldCharType="separate"/>
      </w:r>
      <w:ins w:id="234" w:author="ACG Solutions" w:date="2016-11-14T14:41:00Z">
        <w:r w:rsidRPr="008B62ED">
          <w:rPr>
            <w:noProof/>
            <w:lang w:val="en-US"/>
            <w:rPrChange w:id="235" w:author="ACG Solutions" w:date="2016-11-14T14:41:00Z">
              <w:rPr>
                <w:noProof/>
              </w:rPr>
            </w:rPrChange>
          </w:rPr>
          <w:t>15</w:t>
        </w:r>
        <w:r>
          <w:rPr>
            <w:noProof/>
          </w:rPr>
          <w:fldChar w:fldCharType="end"/>
        </w:r>
      </w:ins>
    </w:p>
    <w:p w:rsidR="008B62ED" w:rsidRPr="008B62ED" w:rsidRDefault="008B62ED">
      <w:pPr>
        <w:pStyle w:val="TM3"/>
        <w:tabs>
          <w:tab w:val="left" w:pos="1815"/>
        </w:tabs>
        <w:rPr>
          <w:ins w:id="236" w:author="ACG Solutions" w:date="2016-11-14T14:41:00Z"/>
          <w:rFonts w:asciiTheme="minorHAnsi" w:eastAsiaTheme="minorEastAsia" w:hAnsiTheme="minorHAnsi" w:cstheme="minorBidi"/>
          <w:noProof/>
          <w:szCs w:val="22"/>
          <w:lang w:val="en-US"/>
          <w:rPrChange w:id="237" w:author="ACG Solutions" w:date="2016-11-14T14:41:00Z">
            <w:rPr>
              <w:ins w:id="238" w:author="ACG Solutions" w:date="2016-11-14T14:41:00Z"/>
              <w:rFonts w:asciiTheme="minorHAnsi" w:eastAsiaTheme="minorEastAsia" w:hAnsiTheme="minorHAnsi" w:cstheme="minorBidi"/>
              <w:noProof/>
              <w:szCs w:val="22"/>
            </w:rPr>
          </w:rPrChange>
        </w:rPr>
      </w:pPr>
      <w:ins w:id="239" w:author="ACG Solutions" w:date="2016-11-14T14:41:00Z">
        <w:r w:rsidRPr="00302C2F">
          <w:rPr>
            <w:noProof/>
            <w:lang w:val="en-US"/>
          </w:rPr>
          <w:t>5.5.1</w:t>
        </w:r>
        <w:r w:rsidRPr="008B62ED">
          <w:rPr>
            <w:rFonts w:asciiTheme="minorHAnsi" w:eastAsiaTheme="minorEastAsia" w:hAnsiTheme="minorHAnsi" w:cstheme="minorBidi"/>
            <w:noProof/>
            <w:szCs w:val="22"/>
            <w:lang w:val="en-US"/>
            <w:rPrChange w:id="240" w:author="ACG Solutions" w:date="2016-11-14T14:41:00Z">
              <w:rPr>
                <w:rFonts w:asciiTheme="minorHAnsi" w:eastAsiaTheme="minorEastAsia" w:hAnsiTheme="minorHAnsi" w:cstheme="minorBidi"/>
                <w:noProof/>
                <w:szCs w:val="22"/>
              </w:rPr>
            </w:rPrChange>
          </w:rPr>
          <w:tab/>
        </w:r>
        <w:r w:rsidRPr="00302C2F">
          <w:rPr>
            <w:noProof/>
            <w:lang w:val="en-US"/>
          </w:rPr>
          <w:t>SW item type 1: SCADE</w:t>
        </w:r>
        <w:r w:rsidRPr="008B62ED">
          <w:rPr>
            <w:noProof/>
            <w:lang w:val="en-US"/>
            <w:rPrChange w:id="241" w:author="ACG Solutions" w:date="2016-11-14T14:41:00Z">
              <w:rPr>
                <w:noProof/>
              </w:rPr>
            </w:rPrChange>
          </w:rPr>
          <w:tab/>
        </w:r>
        <w:r>
          <w:rPr>
            <w:noProof/>
          </w:rPr>
          <w:fldChar w:fldCharType="begin"/>
        </w:r>
        <w:r w:rsidRPr="008B62ED">
          <w:rPr>
            <w:noProof/>
            <w:lang w:val="en-US"/>
            <w:rPrChange w:id="242" w:author="ACG Solutions" w:date="2016-11-14T14:41:00Z">
              <w:rPr>
                <w:noProof/>
              </w:rPr>
            </w:rPrChange>
          </w:rPr>
          <w:instrText xml:space="preserve"> PAGEREF _Toc466897830 \h </w:instrText>
        </w:r>
        <w:r>
          <w:rPr>
            <w:noProof/>
          </w:rPr>
        </w:r>
      </w:ins>
      <w:r>
        <w:rPr>
          <w:noProof/>
        </w:rPr>
        <w:fldChar w:fldCharType="separate"/>
      </w:r>
      <w:ins w:id="243" w:author="ACG Solutions" w:date="2016-11-14T14:41:00Z">
        <w:r w:rsidRPr="008B62ED">
          <w:rPr>
            <w:noProof/>
            <w:lang w:val="en-US"/>
            <w:rPrChange w:id="244" w:author="ACG Solutions" w:date="2016-11-14T14:41:00Z">
              <w:rPr>
                <w:noProof/>
              </w:rPr>
            </w:rPrChange>
          </w:rPr>
          <w:t>15</w:t>
        </w:r>
        <w:r>
          <w:rPr>
            <w:noProof/>
          </w:rPr>
          <w:fldChar w:fldCharType="end"/>
        </w:r>
      </w:ins>
    </w:p>
    <w:p w:rsidR="008B62ED" w:rsidRPr="008B62ED" w:rsidRDefault="008B62ED">
      <w:pPr>
        <w:pStyle w:val="TM3"/>
        <w:tabs>
          <w:tab w:val="left" w:pos="1815"/>
        </w:tabs>
        <w:rPr>
          <w:ins w:id="245" w:author="ACG Solutions" w:date="2016-11-14T14:41:00Z"/>
          <w:rFonts w:asciiTheme="minorHAnsi" w:eastAsiaTheme="minorEastAsia" w:hAnsiTheme="minorHAnsi" w:cstheme="minorBidi"/>
          <w:noProof/>
          <w:szCs w:val="22"/>
          <w:lang w:val="en-US"/>
          <w:rPrChange w:id="246" w:author="ACG Solutions" w:date="2016-11-14T14:41:00Z">
            <w:rPr>
              <w:ins w:id="247" w:author="ACG Solutions" w:date="2016-11-14T14:41:00Z"/>
              <w:rFonts w:asciiTheme="minorHAnsi" w:eastAsiaTheme="minorEastAsia" w:hAnsiTheme="minorHAnsi" w:cstheme="minorBidi"/>
              <w:noProof/>
              <w:szCs w:val="22"/>
            </w:rPr>
          </w:rPrChange>
        </w:rPr>
      </w:pPr>
      <w:ins w:id="248" w:author="ACG Solutions" w:date="2016-11-14T14:41:00Z">
        <w:r w:rsidRPr="00302C2F">
          <w:rPr>
            <w:noProof/>
            <w:lang w:val="en-US"/>
          </w:rPr>
          <w:t>5.5.2</w:t>
        </w:r>
        <w:r w:rsidRPr="008B62ED">
          <w:rPr>
            <w:rFonts w:asciiTheme="minorHAnsi" w:eastAsiaTheme="minorEastAsia" w:hAnsiTheme="minorHAnsi" w:cstheme="minorBidi"/>
            <w:noProof/>
            <w:szCs w:val="22"/>
            <w:lang w:val="en-US"/>
            <w:rPrChange w:id="249" w:author="ACG Solutions" w:date="2016-11-14T14:41:00Z">
              <w:rPr>
                <w:rFonts w:asciiTheme="minorHAnsi" w:eastAsiaTheme="minorEastAsia" w:hAnsiTheme="minorHAnsi" w:cstheme="minorBidi"/>
                <w:noProof/>
                <w:szCs w:val="22"/>
              </w:rPr>
            </w:rPrChange>
          </w:rPr>
          <w:tab/>
        </w:r>
        <w:r w:rsidRPr="00302C2F">
          <w:rPr>
            <w:noProof/>
            <w:lang w:val="en-US"/>
          </w:rPr>
          <w:t>SW item type 2: SPARK</w:t>
        </w:r>
        <w:r w:rsidRPr="008B62ED">
          <w:rPr>
            <w:noProof/>
            <w:lang w:val="en-US"/>
            <w:rPrChange w:id="250" w:author="ACG Solutions" w:date="2016-11-14T14:41:00Z">
              <w:rPr>
                <w:noProof/>
              </w:rPr>
            </w:rPrChange>
          </w:rPr>
          <w:tab/>
        </w:r>
        <w:r>
          <w:rPr>
            <w:noProof/>
          </w:rPr>
          <w:fldChar w:fldCharType="begin"/>
        </w:r>
        <w:r w:rsidRPr="008B62ED">
          <w:rPr>
            <w:noProof/>
            <w:lang w:val="en-US"/>
            <w:rPrChange w:id="251" w:author="ACG Solutions" w:date="2016-11-14T14:41:00Z">
              <w:rPr>
                <w:noProof/>
              </w:rPr>
            </w:rPrChange>
          </w:rPr>
          <w:instrText xml:space="preserve"> PAGEREF _Toc466897831 \h </w:instrText>
        </w:r>
        <w:r>
          <w:rPr>
            <w:noProof/>
          </w:rPr>
        </w:r>
      </w:ins>
      <w:r>
        <w:rPr>
          <w:noProof/>
        </w:rPr>
        <w:fldChar w:fldCharType="separate"/>
      </w:r>
      <w:ins w:id="252" w:author="ACG Solutions" w:date="2016-11-14T14:41:00Z">
        <w:r w:rsidRPr="008B62ED">
          <w:rPr>
            <w:noProof/>
            <w:lang w:val="en-US"/>
            <w:rPrChange w:id="253" w:author="ACG Solutions" w:date="2016-11-14T14:41:00Z">
              <w:rPr>
                <w:noProof/>
              </w:rPr>
            </w:rPrChange>
          </w:rPr>
          <w:t>17</w:t>
        </w:r>
        <w:r>
          <w:rPr>
            <w:noProof/>
          </w:rPr>
          <w:fldChar w:fldCharType="end"/>
        </w:r>
      </w:ins>
    </w:p>
    <w:p w:rsidR="008B62ED" w:rsidRPr="008B62ED" w:rsidRDefault="008B62ED">
      <w:pPr>
        <w:pStyle w:val="TM3"/>
        <w:tabs>
          <w:tab w:val="left" w:pos="1815"/>
        </w:tabs>
        <w:rPr>
          <w:ins w:id="254" w:author="ACG Solutions" w:date="2016-11-14T14:41:00Z"/>
          <w:rFonts w:asciiTheme="minorHAnsi" w:eastAsiaTheme="minorEastAsia" w:hAnsiTheme="minorHAnsi" w:cstheme="minorBidi"/>
          <w:noProof/>
          <w:szCs w:val="22"/>
          <w:lang w:val="en-US"/>
          <w:rPrChange w:id="255" w:author="ACG Solutions" w:date="2016-11-14T14:41:00Z">
            <w:rPr>
              <w:ins w:id="256" w:author="ACG Solutions" w:date="2016-11-14T14:41:00Z"/>
              <w:rFonts w:asciiTheme="minorHAnsi" w:eastAsiaTheme="minorEastAsia" w:hAnsiTheme="minorHAnsi" w:cstheme="minorBidi"/>
              <w:noProof/>
              <w:szCs w:val="22"/>
            </w:rPr>
          </w:rPrChange>
        </w:rPr>
      </w:pPr>
      <w:ins w:id="257" w:author="ACG Solutions" w:date="2016-11-14T14:41:00Z">
        <w:r w:rsidRPr="00302C2F">
          <w:rPr>
            <w:noProof/>
            <w:lang w:val="en-US"/>
          </w:rPr>
          <w:t>5.5.3</w:t>
        </w:r>
        <w:r w:rsidRPr="008B62ED">
          <w:rPr>
            <w:rFonts w:asciiTheme="minorHAnsi" w:eastAsiaTheme="minorEastAsia" w:hAnsiTheme="minorHAnsi" w:cstheme="minorBidi"/>
            <w:noProof/>
            <w:szCs w:val="22"/>
            <w:lang w:val="en-US"/>
            <w:rPrChange w:id="258" w:author="ACG Solutions" w:date="2016-11-14T14:41:00Z">
              <w:rPr>
                <w:rFonts w:asciiTheme="minorHAnsi" w:eastAsiaTheme="minorEastAsia" w:hAnsiTheme="minorHAnsi" w:cstheme="minorBidi"/>
                <w:noProof/>
                <w:szCs w:val="22"/>
              </w:rPr>
            </w:rPrChange>
          </w:rPr>
          <w:tab/>
        </w:r>
        <w:r w:rsidRPr="00302C2F">
          <w:rPr>
            <w:noProof/>
            <w:lang w:val="en-US"/>
          </w:rPr>
          <w:t>SW item type 3: C and formal method</w:t>
        </w:r>
        <w:r w:rsidRPr="008B62ED">
          <w:rPr>
            <w:noProof/>
            <w:lang w:val="en-US"/>
            <w:rPrChange w:id="259" w:author="ACG Solutions" w:date="2016-11-14T14:41:00Z">
              <w:rPr>
                <w:noProof/>
              </w:rPr>
            </w:rPrChange>
          </w:rPr>
          <w:tab/>
        </w:r>
        <w:r>
          <w:rPr>
            <w:noProof/>
          </w:rPr>
          <w:fldChar w:fldCharType="begin"/>
        </w:r>
        <w:r w:rsidRPr="008B62ED">
          <w:rPr>
            <w:noProof/>
            <w:lang w:val="en-US"/>
            <w:rPrChange w:id="260" w:author="ACG Solutions" w:date="2016-11-14T14:41:00Z">
              <w:rPr>
                <w:noProof/>
              </w:rPr>
            </w:rPrChange>
          </w:rPr>
          <w:instrText xml:space="preserve"> PAGEREF _Toc466897832 \h </w:instrText>
        </w:r>
        <w:r>
          <w:rPr>
            <w:noProof/>
          </w:rPr>
        </w:r>
      </w:ins>
      <w:r>
        <w:rPr>
          <w:noProof/>
        </w:rPr>
        <w:fldChar w:fldCharType="separate"/>
      </w:r>
      <w:ins w:id="261" w:author="ACG Solutions" w:date="2016-11-14T14:41:00Z">
        <w:r w:rsidRPr="008B62ED">
          <w:rPr>
            <w:noProof/>
            <w:lang w:val="en-US"/>
            <w:rPrChange w:id="262" w:author="ACG Solutions" w:date="2016-11-14T14:41:00Z">
              <w:rPr>
                <w:noProof/>
              </w:rPr>
            </w:rPrChange>
          </w:rPr>
          <w:t>20</w:t>
        </w:r>
        <w:r>
          <w:rPr>
            <w:noProof/>
          </w:rPr>
          <w:fldChar w:fldCharType="end"/>
        </w:r>
      </w:ins>
    </w:p>
    <w:p w:rsidR="008B62ED" w:rsidRPr="008B62ED" w:rsidRDefault="008B62ED">
      <w:pPr>
        <w:pStyle w:val="TM2"/>
        <w:tabs>
          <w:tab w:val="left" w:pos="1021"/>
        </w:tabs>
        <w:rPr>
          <w:ins w:id="263" w:author="ACG Solutions" w:date="2016-11-14T14:41:00Z"/>
          <w:rFonts w:asciiTheme="minorHAnsi" w:eastAsiaTheme="minorEastAsia" w:hAnsiTheme="minorHAnsi" w:cstheme="minorBidi"/>
          <w:noProof/>
          <w:szCs w:val="22"/>
          <w:lang w:val="en-US"/>
          <w:rPrChange w:id="264" w:author="ACG Solutions" w:date="2016-11-14T14:41:00Z">
            <w:rPr>
              <w:ins w:id="265" w:author="ACG Solutions" w:date="2016-11-14T14:41:00Z"/>
              <w:rFonts w:asciiTheme="minorHAnsi" w:eastAsiaTheme="minorEastAsia" w:hAnsiTheme="minorHAnsi" w:cstheme="minorBidi"/>
              <w:noProof/>
              <w:szCs w:val="22"/>
            </w:rPr>
          </w:rPrChange>
        </w:rPr>
      </w:pPr>
      <w:ins w:id="266" w:author="ACG Solutions" w:date="2016-11-14T14:41:00Z">
        <w:r w:rsidRPr="00302C2F">
          <w:rPr>
            <w:noProof/>
            <w:lang w:val="en-US"/>
          </w:rPr>
          <w:t>5.6</w:t>
        </w:r>
        <w:r w:rsidRPr="008B62ED">
          <w:rPr>
            <w:rFonts w:asciiTheme="minorHAnsi" w:eastAsiaTheme="minorEastAsia" w:hAnsiTheme="minorHAnsi" w:cstheme="minorBidi"/>
            <w:noProof/>
            <w:szCs w:val="22"/>
            <w:lang w:val="en-US"/>
            <w:rPrChange w:id="267" w:author="ACG Solutions" w:date="2016-11-14T14:41:00Z">
              <w:rPr>
                <w:rFonts w:asciiTheme="minorHAnsi" w:eastAsiaTheme="minorEastAsia" w:hAnsiTheme="minorHAnsi" w:cstheme="minorBidi"/>
                <w:noProof/>
                <w:szCs w:val="22"/>
              </w:rPr>
            </w:rPrChange>
          </w:rPr>
          <w:tab/>
        </w:r>
        <w:r w:rsidRPr="00302C2F">
          <w:rPr>
            <w:noProof/>
            <w:lang w:val="en-US"/>
          </w:rPr>
          <w:t>Hardware items</w:t>
        </w:r>
        <w:r w:rsidRPr="008B62ED">
          <w:rPr>
            <w:noProof/>
            <w:lang w:val="en-US"/>
            <w:rPrChange w:id="268" w:author="ACG Solutions" w:date="2016-11-14T14:41:00Z">
              <w:rPr>
                <w:noProof/>
              </w:rPr>
            </w:rPrChange>
          </w:rPr>
          <w:tab/>
        </w:r>
        <w:r>
          <w:rPr>
            <w:noProof/>
          </w:rPr>
          <w:fldChar w:fldCharType="begin"/>
        </w:r>
        <w:r w:rsidRPr="008B62ED">
          <w:rPr>
            <w:noProof/>
            <w:lang w:val="en-US"/>
            <w:rPrChange w:id="269" w:author="ACG Solutions" w:date="2016-11-14T14:41:00Z">
              <w:rPr>
                <w:noProof/>
              </w:rPr>
            </w:rPrChange>
          </w:rPr>
          <w:instrText xml:space="preserve"> PAGEREF _Toc466897833 \h </w:instrText>
        </w:r>
        <w:r>
          <w:rPr>
            <w:noProof/>
          </w:rPr>
        </w:r>
      </w:ins>
      <w:r>
        <w:rPr>
          <w:noProof/>
        </w:rPr>
        <w:fldChar w:fldCharType="separate"/>
      </w:r>
      <w:ins w:id="270" w:author="ACG Solutions" w:date="2016-11-14T14:41:00Z">
        <w:r w:rsidRPr="008B62ED">
          <w:rPr>
            <w:noProof/>
            <w:lang w:val="en-US"/>
            <w:rPrChange w:id="271" w:author="ACG Solutions" w:date="2016-11-14T14:41:00Z">
              <w:rPr>
                <w:noProof/>
              </w:rPr>
            </w:rPrChange>
          </w:rPr>
          <w:t>20</w:t>
        </w:r>
        <w:r>
          <w:rPr>
            <w:noProof/>
          </w:rPr>
          <w:fldChar w:fldCharType="end"/>
        </w:r>
      </w:ins>
    </w:p>
    <w:p w:rsidR="008B62ED" w:rsidRPr="008B62ED" w:rsidRDefault="008B62ED">
      <w:pPr>
        <w:pStyle w:val="TM3"/>
        <w:tabs>
          <w:tab w:val="left" w:pos="1815"/>
        </w:tabs>
        <w:rPr>
          <w:ins w:id="272" w:author="ACG Solutions" w:date="2016-11-14T14:41:00Z"/>
          <w:rFonts w:asciiTheme="minorHAnsi" w:eastAsiaTheme="minorEastAsia" w:hAnsiTheme="minorHAnsi" w:cstheme="minorBidi"/>
          <w:noProof/>
          <w:szCs w:val="22"/>
          <w:lang w:val="en-US"/>
          <w:rPrChange w:id="273" w:author="ACG Solutions" w:date="2016-11-14T14:41:00Z">
            <w:rPr>
              <w:ins w:id="274" w:author="ACG Solutions" w:date="2016-11-14T14:41:00Z"/>
              <w:rFonts w:asciiTheme="minorHAnsi" w:eastAsiaTheme="minorEastAsia" w:hAnsiTheme="minorHAnsi" w:cstheme="minorBidi"/>
              <w:noProof/>
              <w:szCs w:val="22"/>
            </w:rPr>
          </w:rPrChange>
        </w:rPr>
      </w:pPr>
      <w:ins w:id="275" w:author="ACG Solutions" w:date="2016-11-14T14:41:00Z">
        <w:r w:rsidRPr="00302C2F">
          <w:rPr>
            <w:noProof/>
            <w:lang w:val="en-US"/>
          </w:rPr>
          <w:t>5.6.1</w:t>
        </w:r>
        <w:r w:rsidRPr="008B62ED">
          <w:rPr>
            <w:rFonts w:asciiTheme="minorHAnsi" w:eastAsiaTheme="minorEastAsia" w:hAnsiTheme="minorHAnsi" w:cstheme="minorBidi"/>
            <w:noProof/>
            <w:szCs w:val="22"/>
            <w:lang w:val="en-US"/>
            <w:rPrChange w:id="276" w:author="ACG Solutions" w:date="2016-11-14T14:41:00Z">
              <w:rPr>
                <w:rFonts w:asciiTheme="minorHAnsi" w:eastAsiaTheme="minorEastAsia" w:hAnsiTheme="minorHAnsi" w:cstheme="minorBidi"/>
                <w:noProof/>
                <w:szCs w:val="22"/>
              </w:rPr>
            </w:rPrChange>
          </w:rPr>
          <w:tab/>
        </w:r>
        <w:r w:rsidRPr="00302C2F">
          <w:rPr>
            <w:noProof/>
            <w:lang w:val="en-US"/>
          </w:rPr>
          <w:t>HW item type 1: method name</w:t>
        </w:r>
        <w:r w:rsidRPr="008B62ED">
          <w:rPr>
            <w:noProof/>
            <w:lang w:val="en-US"/>
            <w:rPrChange w:id="277" w:author="ACG Solutions" w:date="2016-11-14T14:41:00Z">
              <w:rPr>
                <w:noProof/>
              </w:rPr>
            </w:rPrChange>
          </w:rPr>
          <w:tab/>
        </w:r>
        <w:r>
          <w:rPr>
            <w:noProof/>
          </w:rPr>
          <w:fldChar w:fldCharType="begin"/>
        </w:r>
        <w:r w:rsidRPr="008B62ED">
          <w:rPr>
            <w:noProof/>
            <w:lang w:val="en-US"/>
            <w:rPrChange w:id="278" w:author="ACG Solutions" w:date="2016-11-14T14:41:00Z">
              <w:rPr>
                <w:noProof/>
              </w:rPr>
            </w:rPrChange>
          </w:rPr>
          <w:instrText xml:space="preserve"> PAGEREF _Toc466897834 \h </w:instrText>
        </w:r>
        <w:r>
          <w:rPr>
            <w:noProof/>
          </w:rPr>
        </w:r>
      </w:ins>
      <w:r>
        <w:rPr>
          <w:noProof/>
        </w:rPr>
        <w:fldChar w:fldCharType="separate"/>
      </w:r>
      <w:ins w:id="279" w:author="ACG Solutions" w:date="2016-11-14T14:41:00Z">
        <w:r w:rsidRPr="008B62ED">
          <w:rPr>
            <w:noProof/>
            <w:lang w:val="en-US"/>
            <w:rPrChange w:id="280" w:author="ACG Solutions" w:date="2016-11-14T14:41:00Z">
              <w:rPr>
                <w:noProof/>
              </w:rPr>
            </w:rPrChange>
          </w:rPr>
          <w:t>20</w:t>
        </w:r>
        <w:r>
          <w:rPr>
            <w:noProof/>
          </w:rPr>
          <w:fldChar w:fldCharType="end"/>
        </w:r>
      </w:ins>
    </w:p>
    <w:p w:rsidR="008B62ED" w:rsidRPr="008B62ED" w:rsidRDefault="008B62ED">
      <w:pPr>
        <w:pStyle w:val="TM3"/>
        <w:tabs>
          <w:tab w:val="left" w:pos="1815"/>
        </w:tabs>
        <w:rPr>
          <w:ins w:id="281" w:author="ACG Solutions" w:date="2016-11-14T14:41:00Z"/>
          <w:rFonts w:asciiTheme="minorHAnsi" w:eastAsiaTheme="minorEastAsia" w:hAnsiTheme="minorHAnsi" w:cstheme="minorBidi"/>
          <w:noProof/>
          <w:szCs w:val="22"/>
          <w:lang w:val="en-US"/>
          <w:rPrChange w:id="282" w:author="ACG Solutions" w:date="2016-11-14T14:41:00Z">
            <w:rPr>
              <w:ins w:id="283" w:author="ACG Solutions" w:date="2016-11-14T14:41:00Z"/>
              <w:rFonts w:asciiTheme="minorHAnsi" w:eastAsiaTheme="minorEastAsia" w:hAnsiTheme="minorHAnsi" w:cstheme="minorBidi"/>
              <w:noProof/>
              <w:szCs w:val="22"/>
            </w:rPr>
          </w:rPrChange>
        </w:rPr>
      </w:pPr>
      <w:ins w:id="284" w:author="ACG Solutions" w:date="2016-11-14T14:41:00Z">
        <w:r w:rsidRPr="00302C2F">
          <w:rPr>
            <w:noProof/>
            <w:lang w:val="en-US"/>
          </w:rPr>
          <w:t>5.6.2</w:t>
        </w:r>
        <w:r w:rsidRPr="008B62ED">
          <w:rPr>
            <w:rFonts w:asciiTheme="minorHAnsi" w:eastAsiaTheme="minorEastAsia" w:hAnsiTheme="minorHAnsi" w:cstheme="minorBidi"/>
            <w:noProof/>
            <w:szCs w:val="22"/>
            <w:lang w:val="en-US"/>
            <w:rPrChange w:id="285" w:author="ACG Solutions" w:date="2016-11-14T14:41:00Z">
              <w:rPr>
                <w:rFonts w:asciiTheme="minorHAnsi" w:eastAsiaTheme="minorEastAsia" w:hAnsiTheme="minorHAnsi" w:cstheme="minorBidi"/>
                <w:noProof/>
                <w:szCs w:val="22"/>
              </w:rPr>
            </w:rPrChange>
          </w:rPr>
          <w:tab/>
        </w:r>
        <w:r w:rsidRPr="00302C2F">
          <w:rPr>
            <w:noProof/>
            <w:lang w:val="en-US"/>
          </w:rPr>
          <w:t>HW item type 2: method name</w:t>
        </w:r>
        <w:r w:rsidRPr="008B62ED">
          <w:rPr>
            <w:noProof/>
            <w:lang w:val="en-US"/>
            <w:rPrChange w:id="286" w:author="ACG Solutions" w:date="2016-11-14T14:41:00Z">
              <w:rPr>
                <w:noProof/>
              </w:rPr>
            </w:rPrChange>
          </w:rPr>
          <w:tab/>
        </w:r>
        <w:r>
          <w:rPr>
            <w:noProof/>
          </w:rPr>
          <w:fldChar w:fldCharType="begin"/>
        </w:r>
        <w:r w:rsidRPr="008B62ED">
          <w:rPr>
            <w:noProof/>
            <w:lang w:val="en-US"/>
            <w:rPrChange w:id="287" w:author="ACG Solutions" w:date="2016-11-14T14:41:00Z">
              <w:rPr>
                <w:noProof/>
              </w:rPr>
            </w:rPrChange>
          </w:rPr>
          <w:instrText xml:space="preserve"> PAGEREF _Toc466897835 \h </w:instrText>
        </w:r>
        <w:r>
          <w:rPr>
            <w:noProof/>
          </w:rPr>
        </w:r>
      </w:ins>
      <w:r>
        <w:rPr>
          <w:noProof/>
        </w:rPr>
        <w:fldChar w:fldCharType="separate"/>
      </w:r>
      <w:ins w:id="288" w:author="ACG Solutions" w:date="2016-11-14T14:41:00Z">
        <w:r w:rsidRPr="008B62ED">
          <w:rPr>
            <w:noProof/>
            <w:lang w:val="en-US"/>
            <w:rPrChange w:id="289" w:author="ACG Solutions" w:date="2016-11-14T14:41:00Z">
              <w:rPr>
                <w:noProof/>
              </w:rPr>
            </w:rPrChange>
          </w:rPr>
          <w:t>20</w:t>
        </w:r>
        <w:r>
          <w:rPr>
            <w:noProof/>
          </w:rPr>
          <w:fldChar w:fldCharType="end"/>
        </w:r>
      </w:ins>
    </w:p>
    <w:p w:rsidR="008B62ED" w:rsidRPr="008B62ED" w:rsidRDefault="008B62ED">
      <w:pPr>
        <w:pStyle w:val="TM2"/>
        <w:tabs>
          <w:tab w:val="left" w:pos="1021"/>
        </w:tabs>
        <w:rPr>
          <w:ins w:id="290" w:author="ACG Solutions" w:date="2016-11-14T14:41:00Z"/>
          <w:rFonts w:asciiTheme="minorHAnsi" w:eastAsiaTheme="minorEastAsia" w:hAnsiTheme="minorHAnsi" w:cstheme="minorBidi"/>
          <w:noProof/>
          <w:szCs w:val="22"/>
          <w:lang w:val="en-US"/>
          <w:rPrChange w:id="291" w:author="ACG Solutions" w:date="2016-11-14T14:41:00Z">
            <w:rPr>
              <w:ins w:id="292" w:author="ACG Solutions" w:date="2016-11-14T14:41:00Z"/>
              <w:rFonts w:asciiTheme="minorHAnsi" w:eastAsiaTheme="minorEastAsia" w:hAnsiTheme="minorHAnsi" w:cstheme="minorBidi"/>
              <w:noProof/>
              <w:szCs w:val="22"/>
            </w:rPr>
          </w:rPrChange>
        </w:rPr>
      </w:pPr>
      <w:ins w:id="293" w:author="ACG Solutions" w:date="2016-11-14T14:41:00Z">
        <w:r w:rsidRPr="00302C2F">
          <w:rPr>
            <w:noProof/>
            <w:lang w:val="en-US"/>
          </w:rPr>
          <w:t>5.7</w:t>
        </w:r>
        <w:r w:rsidRPr="008B62ED">
          <w:rPr>
            <w:rFonts w:asciiTheme="minorHAnsi" w:eastAsiaTheme="minorEastAsia" w:hAnsiTheme="minorHAnsi" w:cstheme="minorBidi"/>
            <w:noProof/>
            <w:szCs w:val="22"/>
            <w:lang w:val="en-US"/>
            <w:rPrChange w:id="294" w:author="ACG Solutions" w:date="2016-11-14T14:41:00Z">
              <w:rPr>
                <w:rFonts w:asciiTheme="minorHAnsi" w:eastAsiaTheme="minorEastAsia" w:hAnsiTheme="minorHAnsi" w:cstheme="minorBidi"/>
                <w:noProof/>
                <w:szCs w:val="22"/>
              </w:rPr>
            </w:rPrChange>
          </w:rPr>
          <w:tab/>
        </w:r>
        <w:r w:rsidRPr="00302C2F">
          <w:rPr>
            <w:noProof/>
            <w:lang w:val="en-US"/>
          </w:rPr>
          <w:t>Equipment items</w:t>
        </w:r>
        <w:r w:rsidRPr="008B62ED">
          <w:rPr>
            <w:noProof/>
            <w:lang w:val="en-US"/>
            <w:rPrChange w:id="295" w:author="ACG Solutions" w:date="2016-11-14T14:41:00Z">
              <w:rPr>
                <w:noProof/>
              </w:rPr>
            </w:rPrChange>
          </w:rPr>
          <w:tab/>
        </w:r>
        <w:r>
          <w:rPr>
            <w:noProof/>
          </w:rPr>
          <w:fldChar w:fldCharType="begin"/>
        </w:r>
        <w:r w:rsidRPr="008B62ED">
          <w:rPr>
            <w:noProof/>
            <w:lang w:val="en-US"/>
            <w:rPrChange w:id="296" w:author="ACG Solutions" w:date="2016-11-14T14:41:00Z">
              <w:rPr>
                <w:noProof/>
              </w:rPr>
            </w:rPrChange>
          </w:rPr>
          <w:instrText xml:space="preserve"> PAGEREF _Toc466897836 \h </w:instrText>
        </w:r>
        <w:r>
          <w:rPr>
            <w:noProof/>
          </w:rPr>
        </w:r>
      </w:ins>
      <w:r>
        <w:rPr>
          <w:noProof/>
        </w:rPr>
        <w:fldChar w:fldCharType="separate"/>
      </w:r>
      <w:ins w:id="297" w:author="ACG Solutions" w:date="2016-11-14T14:41:00Z">
        <w:r w:rsidRPr="008B62ED">
          <w:rPr>
            <w:noProof/>
            <w:lang w:val="en-US"/>
            <w:rPrChange w:id="298" w:author="ACG Solutions" w:date="2016-11-14T14:41:00Z">
              <w:rPr>
                <w:noProof/>
              </w:rPr>
            </w:rPrChange>
          </w:rPr>
          <w:t>20</w:t>
        </w:r>
        <w:r>
          <w:rPr>
            <w:noProof/>
          </w:rPr>
          <w:fldChar w:fldCharType="end"/>
        </w:r>
      </w:ins>
    </w:p>
    <w:p w:rsidR="008B62ED" w:rsidRPr="008B62ED" w:rsidRDefault="008B62ED">
      <w:pPr>
        <w:pStyle w:val="TM3"/>
        <w:tabs>
          <w:tab w:val="left" w:pos="1815"/>
        </w:tabs>
        <w:rPr>
          <w:ins w:id="299" w:author="ACG Solutions" w:date="2016-11-14T14:41:00Z"/>
          <w:rFonts w:asciiTheme="minorHAnsi" w:eastAsiaTheme="minorEastAsia" w:hAnsiTheme="minorHAnsi" w:cstheme="minorBidi"/>
          <w:noProof/>
          <w:szCs w:val="22"/>
          <w:lang w:val="en-US"/>
          <w:rPrChange w:id="300" w:author="ACG Solutions" w:date="2016-11-14T14:41:00Z">
            <w:rPr>
              <w:ins w:id="301" w:author="ACG Solutions" w:date="2016-11-14T14:41:00Z"/>
              <w:rFonts w:asciiTheme="minorHAnsi" w:eastAsiaTheme="minorEastAsia" w:hAnsiTheme="minorHAnsi" w:cstheme="minorBidi"/>
              <w:noProof/>
              <w:szCs w:val="22"/>
            </w:rPr>
          </w:rPrChange>
        </w:rPr>
      </w:pPr>
      <w:ins w:id="302" w:author="ACG Solutions" w:date="2016-11-14T14:41:00Z">
        <w:r w:rsidRPr="00302C2F">
          <w:rPr>
            <w:noProof/>
            <w:lang w:val="en-US"/>
          </w:rPr>
          <w:t>5.7.1</w:t>
        </w:r>
        <w:r w:rsidRPr="008B62ED">
          <w:rPr>
            <w:rFonts w:asciiTheme="minorHAnsi" w:eastAsiaTheme="minorEastAsia" w:hAnsiTheme="minorHAnsi" w:cstheme="minorBidi"/>
            <w:noProof/>
            <w:szCs w:val="22"/>
            <w:lang w:val="en-US"/>
            <w:rPrChange w:id="303" w:author="ACG Solutions" w:date="2016-11-14T14:41:00Z">
              <w:rPr>
                <w:rFonts w:asciiTheme="minorHAnsi" w:eastAsiaTheme="minorEastAsia" w:hAnsiTheme="minorHAnsi" w:cstheme="minorBidi"/>
                <w:noProof/>
                <w:szCs w:val="22"/>
              </w:rPr>
            </w:rPrChange>
          </w:rPr>
          <w:tab/>
        </w:r>
        <w:r w:rsidRPr="00302C2F">
          <w:rPr>
            <w:noProof/>
            <w:lang w:val="en-US"/>
          </w:rPr>
          <w:t>Equipment item type 1: method name</w:t>
        </w:r>
        <w:r w:rsidRPr="008B62ED">
          <w:rPr>
            <w:noProof/>
            <w:lang w:val="en-US"/>
            <w:rPrChange w:id="304" w:author="ACG Solutions" w:date="2016-11-14T14:41:00Z">
              <w:rPr>
                <w:noProof/>
              </w:rPr>
            </w:rPrChange>
          </w:rPr>
          <w:tab/>
        </w:r>
        <w:r>
          <w:rPr>
            <w:noProof/>
          </w:rPr>
          <w:fldChar w:fldCharType="begin"/>
        </w:r>
        <w:r w:rsidRPr="008B62ED">
          <w:rPr>
            <w:noProof/>
            <w:lang w:val="en-US"/>
            <w:rPrChange w:id="305" w:author="ACG Solutions" w:date="2016-11-14T14:41:00Z">
              <w:rPr>
                <w:noProof/>
              </w:rPr>
            </w:rPrChange>
          </w:rPr>
          <w:instrText xml:space="preserve"> PAGEREF _Toc466897837 \h </w:instrText>
        </w:r>
        <w:r>
          <w:rPr>
            <w:noProof/>
          </w:rPr>
        </w:r>
      </w:ins>
      <w:r>
        <w:rPr>
          <w:noProof/>
        </w:rPr>
        <w:fldChar w:fldCharType="separate"/>
      </w:r>
      <w:ins w:id="306" w:author="ACG Solutions" w:date="2016-11-14T14:41:00Z">
        <w:r w:rsidRPr="008B62ED">
          <w:rPr>
            <w:noProof/>
            <w:lang w:val="en-US"/>
            <w:rPrChange w:id="307" w:author="ACG Solutions" w:date="2016-11-14T14:41:00Z">
              <w:rPr>
                <w:noProof/>
              </w:rPr>
            </w:rPrChange>
          </w:rPr>
          <w:t>20</w:t>
        </w:r>
        <w:r>
          <w:rPr>
            <w:noProof/>
          </w:rPr>
          <w:fldChar w:fldCharType="end"/>
        </w:r>
      </w:ins>
    </w:p>
    <w:p w:rsidR="008B62ED" w:rsidRPr="008B62ED" w:rsidRDefault="008B62ED">
      <w:pPr>
        <w:pStyle w:val="TM3"/>
        <w:tabs>
          <w:tab w:val="left" w:pos="1815"/>
        </w:tabs>
        <w:rPr>
          <w:ins w:id="308" w:author="ACG Solutions" w:date="2016-11-14T14:41:00Z"/>
          <w:rFonts w:asciiTheme="minorHAnsi" w:eastAsiaTheme="minorEastAsia" w:hAnsiTheme="minorHAnsi" w:cstheme="minorBidi"/>
          <w:noProof/>
          <w:szCs w:val="22"/>
          <w:lang w:val="en-US"/>
          <w:rPrChange w:id="309" w:author="ACG Solutions" w:date="2016-11-14T14:41:00Z">
            <w:rPr>
              <w:ins w:id="310" w:author="ACG Solutions" w:date="2016-11-14T14:41:00Z"/>
              <w:rFonts w:asciiTheme="minorHAnsi" w:eastAsiaTheme="minorEastAsia" w:hAnsiTheme="minorHAnsi" w:cstheme="minorBidi"/>
              <w:noProof/>
              <w:szCs w:val="22"/>
            </w:rPr>
          </w:rPrChange>
        </w:rPr>
      </w:pPr>
      <w:ins w:id="311" w:author="ACG Solutions" w:date="2016-11-14T14:41:00Z">
        <w:r w:rsidRPr="00302C2F">
          <w:rPr>
            <w:noProof/>
            <w:lang w:val="en-US"/>
          </w:rPr>
          <w:t>5.7.2</w:t>
        </w:r>
        <w:r w:rsidRPr="008B62ED">
          <w:rPr>
            <w:rFonts w:asciiTheme="minorHAnsi" w:eastAsiaTheme="minorEastAsia" w:hAnsiTheme="minorHAnsi" w:cstheme="minorBidi"/>
            <w:noProof/>
            <w:szCs w:val="22"/>
            <w:lang w:val="en-US"/>
            <w:rPrChange w:id="312" w:author="ACG Solutions" w:date="2016-11-14T14:41:00Z">
              <w:rPr>
                <w:rFonts w:asciiTheme="minorHAnsi" w:eastAsiaTheme="minorEastAsia" w:hAnsiTheme="minorHAnsi" w:cstheme="minorBidi"/>
                <w:noProof/>
                <w:szCs w:val="22"/>
              </w:rPr>
            </w:rPrChange>
          </w:rPr>
          <w:tab/>
        </w:r>
        <w:r w:rsidRPr="00302C2F">
          <w:rPr>
            <w:noProof/>
            <w:lang w:val="en-US"/>
          </w:rPr>
          <w:t>Equipment item type 2: method name</w:t>
        </w:r>
        <w:r w:rsidRPr="008B62ED">
          <w:rPr>
            <w:noProof/>
            <w:lang w:val="en-US"/>
            <w:rPrChange w:id="313" w:author="ACG Solutions" w:date="2016-11-14T14:41:00Z">
              <w:rPr>
                <w:noProof/>
              </w:rPr>
            </w:rPrChange>
          </w:rPr>
          <w:tab/>
        </w:r>
        <w:r>
          <w:rPr>
            <w:noProof/>
          </w:rPr>
          <w:fldChar w:fldCharType="begin"/>
        </w:r>
        <w:r w:rsidRPr="008B62ED">
          <w:rPr>
            <w:noProof/>
            <w:lang w:val="en-US"/>
            <w:rPrChange w:id="314" w:author="ACG Solutions" w:date="2016-11-14T14:41:00Z">
              <w:rPr>
                <w:noProof/>
              </w:rPr>
            </w:rPrChange>
          </w:rPr>
          <w:instrText xml:space="preserve"> PAGEREF _Toc466897838 \h </w:instrText>
        </w:r>
        <w:r>
          <w:rPr>
            <w:noProof/>
          </w:rPr>
        </w:r>
      </w:ins>
      <w:r>
        <w:rPr>
          <w:noProof/>
        </w:rPr>
        <w:fldChar w:fldCharType="separate"/>
      </w:r>
      <w:ins w:id="315" w:author="ACG Solutions" w:date="2016-11-14T14:41:00Z">
        <w:r w:rsidRPr="008B62ED">
          <w:rPr>
            <w:noProof/>
            <w:lang w:val="en-US"/>
            <w:rPrChange w:id="316" w:author="ACG Solutions" w:date="2016-11-14T14:41:00Z">
              <w:rPr>
                <w:noProof/>
              </w:rPr>
            </w:rPrChange>
          </w:rPr>
          <w:t>20</w:t>
        </w:r>
        <w:r>
          <w:rPr>
            <w:noProof/>
          </w:rPr>
          <w:fldChar w:fldCharType="end"/>
        </w:r>
      </w:ins>
    </w:p>
    <w:p w:rsidR="008B62ED" w:rsidRDefault="008B62ED">
      <w:pPr>
        <w:pStyle w:val="TM1"/>
        <w:rPr>
          <w:ins w:id="317" w:author="ACG Solutions" w:date="2016-11-14T14:41:00Z"/>
          <w:rFonts w:asciiTheme="minorHAnsi" w:eastAsiaTheme="minorEastAsia" w:hAnsiTheme="minorHAnsi" w:cstheme="minorBidi"/>
          <w:b w:val="0"/>
          <w:caps w:val="0"/>
          <w:noProof/>
          <w:szCs w:val="22"/>
        </w:rPr>
      </w:pPr>
      <w:ins w:id="318" w:author="ACG Solutions" w:date="2016-11-14T14:41:00Z">
        <w:r w:rsidRPr="008B62ED">
          <w:rPr>
            <w:noProof/>
            <w:rPrChange w:id="319" w:author="ACG Solutions" w:date="2016-11-14T14:41:00Z">
              <w:rPr>
                <w:noProof/>
                <w:lang w:val="en-US"/>
              </w:rPr>
            </w:rPrChange>
          </w:rPr>
          <w:t>6.</w:t>
        </w:r>
        <w:r>
          <w:rPr>
            <w:rFonts w:asciiTheme="minorHAnsi" w:eastAsiaTheme="minorEastAsia" w:hAnsiTheme="minorHAnsi" w:cstheme="minorBidi"/>
            <w:b w:val="0"/>
            <w:caps w:val="0"/>
            <w:noProof/>
            <w:szCs w:val="22"/>
          </w:rPr>
          <w:tab/>
        </w:r>
        <w:r w:rsidRPr="008B62ED">
          <w:rPr>
            <w:noProof/>
            <w:rPrChange w:id="320" w:author="ACG Solutions" w:date="2016-11-14T14:41:00Z">
              <w:rPr>
                <w:noProof/>
                <w:lang w:val="en-US"/>
              </w:rPr>
            </w:rPrChange>
          </w:rPr>
          <w:t>Environments</w:t>
        </w:r>
        <w:r>
          <w:rPr>
            <w:noProof/>
          </w:rPr>
          <w:tab/>
        </w:r>
        <w:r>
          <w:rPr>
            <w:noProof/>
          </w:rPr>
          <w:fldChar w:fldCharType="begin"/>
        </w:r>
        <w:r>
          <w:rPr>
            <w:noProof/>
          </w:rPr>
          <w:instrText xml:space="preserve"> PAGEREF _Toc466897840 \h </w:instrText>
        </w:r>
        <w:r>
          <w:rPr>
            <w:noProof/>
          </w:rPr>
        </w:r>
      </w:ins>
      <w:r>
        <w:rPr>
          <w:noProof/>
        </w:rPr>
        <w:fldChar w:fldCharType="separate"/>
      </w:r>
      <w:ins w:id="321" w:author="ACG Solutions" w:date="2016-11-14T14:41:00Z">
        <w:r>
          <w:rPr>
            <w:noProof/>
          </w:rPr>
          <w:t>20</w:t>
        </w:r>
        <w:r>
          <w:rPr>
            <w:noProof/>
          </w:rPr>
          <w:fldChar w:fldCharType="end"/>
        </w:r>
      </w:ins>
    </w:p>
    <w:p w:rsidR="008B62ED" w:rsidRDefault="008B62ED">
      <w:pPr>
        <w:pStyle w:val="TM2"/>
        <w:tabs>
          <w:tab w:val="left" w:pos="1021"/>
        </w:tabs>
        <w:rPr>
          <w:ins w:id="322" w:author="ACG Solutions" w:date="2016-11-14T14:41:00Z"/>
          <w:rFonts w:asciiTheme="minorHAnsi" w:eastAsiaTheme="minorEastAsia" w:hAnsiTheme="minorHAnsi" w:cstheme="minorBidi"/>
          <w:noProof/>
          <w:szCs w:val="22"/>
        </w:rPr>
      </w:pPr>
      <w:ins w:id="323" w:author="ACG Solutions" w:date="2016-11-14T14:41:00Z">
        <w:r w:rsidRPr="008B62ED">
          <w:rPr>
            <w:noProof/>
            <w:rPrChange w:id="324" w:author="ACG Solutions" w:date="2016-11-14T14:41:00Z">
              <w:rPr>
                <w:noProof/>
                <w:lang w:val="en-US"/>
              </w:rPr>
            </w:rPrChange>
          </w:rPr>
          <w:t>6.1</w:t>
        </w:r>
        <w:r>
          <w:rPr>
            <w:rFonts w:asciiTheme="minorHAnsi" w:eastAsiaTheme="minorEastAsia" w:hAnsiTheme="minorHAnsi" w:cstheme="minorBidi"/>
            <w:noProof/>
            <w:szCs w:val="22"/>
          </w:rPr>
          <w:tab/>
        </w:r>
        <w:r w:rsidRPr="008B62ED">
          <w:rPr>
            <w:noProof/>
            <w:rPrChange w:id="325" w:author="ACG Solutions" w:date="2016-11-14T14:41:00Z">
              <w:rPr>
                <w:noProof/>
                <w:lang w:val="en-US"/>
              </w:rPr>
            </w:rPrChange>
          </w:rPr>
          <w:t>Tools</w:t>
        </w:r>
        <w:r>
          <w:rPr>
            <w:noProof/>
          </w:rPr>
          <w:tab/>
        </w:r>
        <w:r>
          <w:rPr>
            <w:noProof/>
          </w:rPr>
          <w:fldChar w:fldCharType="begin"/>
        </w:r>
        <w:r>
          <w:rPr>
            <w:noProof/>
          </w:rPr>
          <w:instrText xml:space="preserve"> PAGEREF _Toc466897841 \h </w:instrText>
        </w:r>
        <w:r>
          <w:rPr>
            <w:noProof/>
          </w:rPr>
        </w:r>
      </w:ins>
      <w:r>
        <w:rPr>
          <w:noProof/>
        </w:rPr>
        <w:fldChar w:fldCharType="separate"/>
      </w:r>
      <w:ins w:id="326" w:author="ACG Solutions" w:date="2016-11-14T14:41:00Z">
        <w:r>
          <w:rPr>
            <w:noProof/>
          </w:rPr>
          <w:t>20</w:t>
        </w:r>
        <w:r>
          <w:rPr>
            <w:noProof/>
          </w:rPr>
          <w:fldChar w:fldCharType="end"/>
        </w:r>
      </w:ins>
    </w:p>
    <w:p w:rsidR="008B62ED" w:rsidRDefault="008B62ED">
      <w:pPr>
        <w:pStyle w:val="TM1"/>
        <w:rPr>
          <w:ins w:id="327" w:author="ACG Solutions" w:date="2016-11-14T14:41:00Z"/>
          <w:rFonts w:asciiTheme="minorHAnsi" w:eastAsiaTheme="minorEastAsia" w:hAnsiTheme="minorHAnsi" w:cstheme="minorBidi"/>
          <w:b w:val="0"/>
          <w:caps w:val="0"/>
          <w:noProof/>
          <w:szCs w:val="22"/>
        </w:rPr>
      </w:pPr>
      <w:ins w:id="328" w:author="ACG Solutions" w:date="2016-11-14T14:41:00Z">
        <w:r w:rsidRPr="008B62ED">
          <w:rPr>
            <w:noProof/>
            <w:rPrChange w:id="329" w:author="ACG Solutions" w:date="2016-11-14T14:41:00Z">
              <w:rPr>
                <w:noProof/>
                <w:lang w:val="en-US"/>
              </w:rPr>
            </w:rPrChange>
          </w:rPr>
          <w:t>7.</w:t>
        </w:r>
        <w:r>
          <w:rPr>
            <w:rFonts w:asciiTheme="minorHAnsi" w:eastAsiaTheme="minorEastAsia" w:hAnsiTheme="minorHAnsi" w:cstheme="minorBidi"/>
            <w:b w:val="0"/>
            <w:caps w:val="0"/>
            <w:noProof/>
            <w:szCs w:val="22"/>
          </w:rPr>
          <w:tab/>
        </w:r>
        <w:r w:rsidRPr="008B62ED">
          <w:rPr>
            <w:noProof/>
            <w:rPrChange w:id="330" w:author="ACG Solutions" w:date="2016-11-14T14:41:00Z">
              <w:rPr>
                <w:noProof/>
                <w:lang w:val="en-US"/>
              </w:rPr>
            </w:rPrChange>
          </w:rPr>
          <w:t>CONFIGURATION MANAGEMENT PROCESS</w:t>
        </w:r>
        <w:r>
          <w:rPr>
            <w:noProof/>
          </w:rPr>
          <w:tab/>
        </w:r>
        <w:r>
          <w:rPr>
            <w:noProof/>
          </w:rPr>
          <w:fldChar w:fldCharType="begin"/>
        </w:r>
        <w:r>
          <w:rPr>
            <w:noProof/>
          </w:rPr>
          <w:instrText xml:space="preserve"> PAGEREF _Toc466897842 \h </w:instrText>
        </w:r>
        <w:r>
          <w:rPr>
            <w:noProof/>
          </w:rPr>
        </w:r>
      </w:ins>
      <w:r>
        <w:rPr>
          <w:noProof/>
        </w:rPr>
        <w:fldChar w:fldCharType="separate"/>
      </w:r>
      <w:ins w:id="331" w:author="ACG Solutions" w:date="2016-11-14T14:41:00Z">
        <w:r>
          <w:rPr>
            <w:noProof/>
          </w:rPr>
          <w:t>21</w:t>
        </w:r>
        <w:r>
          <w:rPr>
            <w:noProof/>
          </w:rPr>
          <w:fldChar w:fldCharType="end"/>
        </w:r>
      </w:ins>
    </w:p>
    <w:p w:rsidR="008B62ED" w:rsidRDefault="008B62ED">
      <w:pPr>
        <w:pStyle w:val="TM2"/>
        <w:tabs>
          <w:tab w:val="left" w:pos="1021"/>
        </w:tabs>
        <w:rPr>
          <w:ins w:id="332" w:author="ACG Solutions" w:date="2016-11-14T14:41:00Z"/>
          <w:rFonts w:asciiTheme="minorHAnsi" w:eastAsiaTheme="minorEastAsia" w:hAnsiTheme="minorHAnsi" w:cstheme="minorBidi"/>
          <w:noProof/>
          <w:szCs w:val="22"/>
        </w:rPr>
      </w:pPr>
      <w:ins w:id="333" w:author="ACG Solutions" w:date="2016-11-14T14:41:00Z">
        <w:r w:rsidRPr="008B62ED">
          <w:rPr>
            <w:noProof/>
            <w:rPrChange w:id="334" w:author="ACG Solutions" w:date="2016-11-14T14:41:00Z">
              <w:rPr>
                <w:noProof/>
                <w:lang w:val="en-US"/>
              </w:rPr>
            </w:rPrChange>
          </w:rPr>
          <w:t>7.1</w:t>
        </w:r>
        <w:r>
          <w:rPr>
            <w:rFonts w:asciiTheme="minorHAnsi" w:eastAsiaTheme="minorEastAsia" w:hAnsiTheme="minorHAnsi" w:cstheme="minorBidi"/>
            <w:noProof/>
            <w:szCs w:val="22"/>
          </w:rPr>
          <w:tab/>
        </w:r>
        <w:r w:rsidRPr="008B62ED">
          <w:rPr>
            <w:noProof/>
            <w:rPrChange w:id="335" w:author="ACG Solutions" w:date="2016-11-14T14:41:00Z">
              <w:rPr>
                <w:noProof/>
                <w:lang w:val="en-US"/>
              </w:rPr>
            </w:rPrChange>
          </w:rPr>
          <w:t>Configuration Management Environments</w:t>
        </w:r>
        <w:r>
          <w:rPr>
            <w:noProof/>
          </w:rPr>
          <w:tab/>
        </w:r>
        <w:r>
          <w:rPr>
            <w:noProof/>
          </w:rPr>
          <w:fldChar w:fldCharType="begin"/>
        </w:r>
        <w:r>
          <w:rPr>
            <w:noProof/>
          </w:rPr>
          <w:instrText xml:space="preserve"> PAGEREF _Toc466897843 \h </w:instrText>
        </w:r>
        <w:r>
          <w:rPr>
            <w:noProof/>
          </w:rPr>
        </w:r>
      </w:ins>
      <w:r>
        <w:rPr>
          <w:noProof/>
        </w:rPr>
        <w:fldChar w:fldCharType="separate"/>
      </w:r>
      <w:ins w:id="336" w:author="ACG Solutions" w:date="2016-11-14T14:41:00Z">
        <w:r>
          <w:rPr>
            <w:noProof/>
          </w:rPr>
          <w:t>21</w:t>
        </w:r>
        <w:r>
          <w:rPr>
            <w:noProof/>
          </w:rPr>
          <w:fldChar w:fldCharType="end"/>
        </w:r>
      </w:ins>
    </w:p>
    <w:p w:rsidR="008B62ED" w:rsidRDefault="008B62ED">
      <w:pPr>
        <w:pStyle w:val="TM2"/>
        <w:tabs>
          <w:tab w:val="left" w:pos="1021"/>
        </w:tabs>
        <w:rPr>
          <w:ins w:id="337" w:author="ACG Solutions" w:date="2016-11-14T14:41:00Z"/>
          <w:rFonts w:asciiTheme="minorHAnsi" w:eastAsiaTheme="minorEastAsia" w:hAnsiTheme="minorHAnsi" w:cstheme="minorBidi"/>
          <w:noProof/>
          <w:szCs w:val="22"/>
        </w:rPr>
      </w:pPr>
      <w:ins w:id="338" w:author="ACG Solutions" w:date="2016-11-14T14:41:00Z">
        <w:r w:rsidRPr="008B62ED">
          <w:rPr>
            <w:noProof/>
            <w:rPrChange w:id="339" w:author="ACG Solutions" w:date="2016-11-14T14:41:00Z">
              <w:rPr>
                <w:noProof/>
                <w:lang w:val="en-US"/>
              </w:rPr>
            </w:rPrChange>
          </w:rPr>
          <w:t>7.2</w:t>
        </w:r>
        <w:r>
          <w:rPr>
            <w:rFonts w:asciiTheme="minorHAnsi" w:eastAsiaTheme="minorEastAsia" w:hAnsiTheme="minorHAnsi" w:cstheme="minorBidi"/>
            <w:noProof/>
            <w:szCs w:val="22"/>
          </w:rPr>
          <w:tab/>
        </w:r>
        <w:r w:rsidRPr="008B62ED">
          <w:rPr>
            <w:noProof/>
            <w:rPrChange w:id="340" w:author="ACG Solutions" w:date="2016-11-14T14:41:00Z">
              <w:rPr>
                <w:noProof/>
                <w:lang w:val="en-US"/>
              </w:rPr>
            </w:rPrChange>
          </w:rPr>
          <w:t>Change management principles</w:t>
        </w:r>
        <w:r>
          <w:rPr>
            <w:noProof/>
          </w:rPr>
          <w:tab/>
        </w:r>
        <w:r>
          <w:rPr>
            <w:noProof/>
          </w:rPr>
          <w:fldChar w:fldCharType="begin"/>
        </w:r>
        <w:r>
          <w:rPr>
            <w:noProof/>
          </w:rPr>
          <w:instrText xml:space="preserve"> PAGEREF _Toc466897844 \h </w:instrText>
        </w:r>
        <w:r>
          <w:rPr>
            <w:noProof/>
          </w:rPr>
        </w:r>
      </w:ins>
      <w:r>
        <w:rPr>
          <w:noProof/>
        </w:rPr>
        <w:fldChar w:fldCharType="separate"/>
      </w:r>
      <w:ins w:id="341" w:author="ACG Solutions" w:date="2016-11-14T14:41:00Z">
        <w:r>
          <w:rPr>
            <w:noProof/>
          </w:rPr>
          <w:t>21</w:t>
        </w:r>
        <w:r>
          <w:rPr>
            <w:noProof/>
          </w:rPr>
          <w:fldChar w:fldCharType="end"/>
        </w:r>
      </w:ins>
    </w:p>
    <w:p w:rsidR="008B62ED" w:rsidRDefault="008B62ED">
      <w:pPr>
        <w:pStyle w:val="TM2"/>
        <w:tabs>
          <w:tab w:val="left" w:pos="1021"/>
        </w:tabs>
        <w:rPr>
          <w:ins w:id="342" w:author="ACG Solutions" w:date="2016-11-14T14:41:00Z"/>
          <w:rFonts w:asciiTheme="minorHAnsi" w:eastAsiaTheme="minorEastAsia" w:hAnsiTheme="minorHAnsi" w:cstheme="minorBidi"/>
          <w:noProof/>
          <w:szCs w:val="22"/>
        </w:rPr>
      </w:pPr>
      <w:ins w:id="343" w:author="ACG Solutions" w:date="2016-11-14T14:41:00Z">
        <w:r w:rsidRPr="00302C2F">
          <w:rPr>
            <w:noProof/>
            <w:lang w:val="en-US"/>
          </w:rPr>
          <w:t>7.3</w:t>
        </w:r>
        <w:r>
          <w:rPr>
            <w:rFonts w:asciiTheme="minorHAnsi" w:eastAsiaTheme="minorEastAsia" w:hAnsiTheme="minorHAnsi" w:cstheme="minorBidi"/>
            <w:noProof/>
            <w:szCs w:val="22"/>
          </w:rPr>
          <w:tab/>
        </w:r>
        <w:r w:rsidRPr="00302C2F">
          <w:rPr>
            <w:noProof/>
            <w:lang w:val="en-US"/>
          </w:rPr>
          <w:t>Life Cycle Data</w:t>
        </w:r>
        <w:r>
          <w:rPr>
            <w:noProof/>
          </w:rPr>
          <w:tab/>
        </w:r>
        <w:r>
          <w:rPr>
            <w:noProof/>
          </w:rPr>
          <w:fldChar w:fldCharType="begin"/>
        </w:r>
        <w:r>
          <w:rPr>
            <w:noProof/>
          </w:rPr>
          <w:instrText xml:space="preserve"> PAGEREF _Toc466897845 \h </w:instrText>
        </w:r>
        <w:r>
          <w:rPr>
            <w:noProof/>
          </w:rPr>
        </w:r>
      </w:ins>
      <w:r>
        <w:rPr>
          <w:noProof/>
        </w:rPr>
        <w:fldChar w:fldCharType="separate"/>
      </w:r>
      <w:ins w:id="344" w:author="ACG Solutions" w:date="2016-11-14T14:41:00Z">
        <w:r>
          <w:rPr>
            <w:noProof/>
          </w:rPr>
          <w:t>21</w:t>
        </w:r>
        <w:r>
          <w:rPr>
            <w:noProof/>
          </w:rPr>
          <w:fldChar w:fldCharType="end"/>
        </w:r>
      </w:ins>
    </w:p>
    <w:p w:rsidR="008B62ED" w:rsidRDefault="008B62ED">
      <w:pPr>
        <w:pStyle w:val="TM1"/>
        <w:rPr>
          <w:ins w:id="345" w:author="ACG Solutions" w:date="2016-11-14T14:41:00Z"/>
          <w:rFonts w:asciiTheme="minorHAnsi" w:eastAsiaTheme="minorEastAsia" w:hAnsiTheme="minorHAnsi" w:cstheme="minorBidi"/>
          <w:b w:val="0"/>
          <w:caps w:val="0"/>
          <w:noProof/>
          <w:szCs w:val="22"/>
        </w:rPr>
      </w:pPr>
      <w:ins w:id="346" w:author="ACG Solutions" w:date="2016-11-14T14:41:00Z">
        <w:r w:rsidRPr="00302C2F">
          <w:rPr>
            <w:noProof/>
            <w:lang w:val="en-US"/>
          </w:rPr>
          <w:lastRenderedPageBreak/>
          <w:t>8.</w:t>
        </w:r>
        <w:r>
          <w:rPr>
            <w:rFonts w:asciiTheme="minorHAnsi" w:eastAsiaTheme="minorEastAsia" w:hAnsiTheme="minorHAnsi" w:cstheme="minorBidi"/>
            <w:b w:val="0"/>
            <w:caps w:val="0"/>
            <w:noProof/>
            <w:szCs w:val="22"/>
          </w:rPr>
          <w:tab/>
        </w:r>
        <w:r w:rsidRPr="00302C2F">
          <w:rPr>
            <w:noProof/>
            <w:lang w:val="en-US"/>
          </w:rPr>
          <w:t>Appendixes</w:t>
        </w:r>
        <w:r>
          <w:rPr>
            <w:noProof/>
          </w:rPr>
          <w:tab/>
        </w:r>
        <w:r>
          <w:rPr>
            <w:noProof/>
          </w:rPr>
          <w:fldChar w:fldCharType="begin"/>
        </w:r>
        <w:r>
          <w:rPr>
            <w:noProof/>
          </w:rPr>
          <w:instrText xml:space="preserve"> PAGEREF _Toc466897846 \h </w:instrText>
        </w:r>
        <w:r>
          <w:rPr>
            <w:noProof/>
          </w:rPr>
        </w:r>
      </w:ins>
      <w:r>
        <w:rPr>
          <w:noProof/>
        </w:rPr>
        <w:fldChar w:fldCharType="separate"/>
      </w:r>
      <w:ins w:id="347" w:author="ACG Solutions" w:date="2016-11-14T14:41:00Z">
        <w:r>
          <w:rPr>
            <w:noProof/>
          </w:rPr>
          <w:t>22</w:t>
        </w:r>
        <w:r>
          <w:rPr>
            <w:noProof/>
          </w:rPr>
          <w:fldChar w:fldCharType="end"/>
        </w:r>
      </w:ins>
    </w:p>
    <w:p w:rsidR="008B62ED" w:rsidRDefault="008B62ED">
      <w:pPr>
        <w:pStyle w:val="TM2"/>
        <w:tabs>
          <w:tab w:val="left" w:pos="1021"/>
        </w:tabs>
        <w:rPr>
          <w:ins w:id="348" w:author="ACG Solutions" w:date="2016-11-14T14:41:00Z"/>
          <w:rFonts w:asciiTheme="minorHAnsi" w:eastAsiaTheme="minorEastAsia" w:hAnsiTheme="minorHAnsi" w:cstheme="minorBidi"/>
          <w:noProof/>
          <w:szCs w:val="22"/>
        </w:rPr>
      </w:pPr>
      <w:ins w:id="349" w:author="ACG Solutions" w:date="2016-11-14T14:41:00Z">
        <w:r w:rsidRPr="00302C2F">
          <w:rPr>
            <w:noProof/>
            <w:lang w:val="en-US"/>
          </w:rPr>
          <w:t>8.1</w:t>
        </w:r>
        <w:r>
          <w:rPr>
            <w:rFonts w:asciiTheme="minorHAnsi" w:eastAsiaTheme="minorEastAsia" w:hAnsiTheme="minorHAnsi" w:cstheme="minorBidi"/>
            <w:noProof/>
            <w:szCs w:val="22"/>
          </w:rPr>
          <w:tab/>
        </w:r>
        <w:r w:rsidRPr="00302C2F">
          <w:rPr>
            <w:noProof/>
            <w:lang w:val="en-US"/>
          </w:rPr>
          <w:t>Mission scenario template</w:t>
        </w:r>
        <w:r>
          <w:rPr>
            <w:noProof/>
          </w:rPr>
          <w:tab/>
        </w:r>
        <w:r>
          <w:rPr>
            <w:noProof/>
          </w:rPr>
          <w:fldChar w:fldCharType="begin"/>
        </w:r>
        <w:r>
          <w:rPr>
            <w:noProof/>
          </w:rPr>
          <w:instrText xml:space="preserve"> PAGEREF _Toc466897847 \h </w:instrText>
        </w:r>
        <w:r>
          <w:rPr>
            <w:noProof/>
          </w:rPr>
        </w:r>
      </w:ins>
      <w:r>
        <w:rPr>
          <w:noProof/>
        </w:rPr>
        <w:fldChar w:fldCharType="separate"/>
      </w:r>
      <w:ins w:id="350" w:author="ACG Solutions" w:date="2016-11-14T14:41:00Z">
        <w:r>
          <w:rPr>
            <w:noProof/>
          </w:rPr>
          <w:t>22</w:t>
        </w:r>
        <w:r>
          <w:rPr>
            <w:noProof/>
          </w:rPr>
          <w:fldChar w:fldCharType="end"/>
        </w:r>
      </w:ins>
    </w:p>
    <w:p w:rsidR="00375C61" w:rsidDel="00BF2F80" w:rsidRDefault="00375C61">
      <w:pPr>
        <w:pStyle w:val="TM1"/>
        <w:rPr>
          <w:del w:id="351" w:author="ACG Solutions" w:date="2016-11-14T14:38:00Z"/>
          <w:rFonts w:asciiTheme="minorHAnsi" w:eastAsiaTheme="minorEastAsia" w:hAnsiTheme="minorHAnsi" w:cstheme="minorBidi"/>
          <w:b w:val="0"/>
          <w:caps w:val="0"/>
          <w:noProof/>
          <w:szCs w:val="22"/>
          <w:lang w:val="en-US" w:eastAsia="en-US"/>
        </w:rPr>
      </w:pPr>
      <w:del w:id="352" w:author="ACG Solutions" w:date="2016-11-14T14:38:00Z">
        <w:r w:rsidRPr="00C9762D" w:rsidDel="00BF2F80">
          <w:rPr>
            <w:noProof/>
            <w:lang w:val="en-US"/>
          </w:rPr>
          <w:delText>1.</w:delText>
        </w:r>
        <w:r w:rsidDel="00BF2F80">
          <w:rPr>
            <w:rFonts w:asciiTheme="minorHAnsi" w:eastAsiaTheme="minorEastAsia" w:hAnsiTheme="minorHAnsi" w:cstheme="minorBidi"/>
            <w:b w:val="0"/>
            <w:caps w:val="0"/>
            <w:noProof/>
            <w:szCs w:val="22"/>
            <w:lang w:val="en-US" w:eastAsia="en-US"/>
          </w:rPr>
          <w:tab/>
        </w:r>
        <w:r w:rsidRPr="00C9762D" w:rsidDel="00BF2F80">
          <w:rPr>
            <w:noProof/>
            <w:lang w:val="en-US"/>
          </w:rPr>
          <w:delText>Document issues</w:delText>
        </w:r>
        <w:r w:rsidDel="00BF2F80">
          <w:rPr>
            <w:noProof/>
          </w:rPr>
          <w:tab/>
          <w:delText>4</w:delText>
        </w:r>
      </w:del>
    </w:p>
    <w:p w:rsidR="00375C61" w:rsidDel="00BF2F80" w:rsidRDefault="00375C61">
      <w:pPr>
        <w:pStyle w:val="TM1"/>
        <w:rPr>
          <w:del w:id="353" w:author="ACG Solutions" w:date="2016-11-14T14:38:00Z"/>
          <w:rFonts w:asciiTheme="minorHAnsi" w:eastAsiaTheme="minorEastAsia" w:hAnsiTheme="minorHAnsi" w:cstheme="minorBidi"/>
          <w:b w:val="0"/>
          <w:caps w:val="0"/>
          <w:noProof/>
          <w:szCs w:val="22"/>
          <w:lang w:val="en-US" w:eastAsia="en-US"/>
        </w:rPr>
      </w:pPr>
      <w:del w:id="354" w:author="ACG Solutions" w:date="2016-11-14T14:38:00Z">
        <w:r w:rsidRPr="00C9762D" w:rsidDel="00BF2F80">
          <w:rPr>
            <w:noProof/>
            <w:lang w:val="en-US"/>
          </w:rPr>
          <w:delText>2.</w:delText>
        </w:r>
        <w:r w:rsidDel="00BF2F80">
          <w:rPr>
            <w:rFonts w:asciiTheme="minorHAnsi" w:eastAsiaTheme="minorEastAsia" w:hAnsiTheme="minorHAnsi" w:cstheme="minorBidi"/>
            <w:b w:val="0"/>
            <w:caps w:val="0"/>
            <w:noProof/>
            <w:szCs w:val="22"/>
            <w:lang w:val="en-US" w:eastAsia="en-US"/>
          </w:rPr>
          <w:tab/>
        </w:r>
        <w:r w:rsidRPr="00C9762D" w:rsidDel="00BF2F80">
          <w:rPr>
            <w:noProof/>
            <w:lang w:val="en-US"/>
          </w:rPr>
          <w:delText>PURPOSE AND SCOPE OF THE DOCUMENT</w:delText>
        </w:r>
        <w:r w:rsidRPr="00375C61" w:rsidDel="00BF2F80">
          <w:rPr>
            <w:noProof/>
            <w:lang w:val="en-US"/>
          </w:rPr>
          <w:tab/>
          <w:delText>5</w:delText>
        </w:r>
      </w:del>
    </w:p>
    <w:p w:rsidR="00375C61" w:rsidDel="00BF2F80" w:rsidRDefault="00375C61">
      <w:pPr>
        <w:pStyle w:val="TM1"/>
        <w:rPr>
          <w:del w:id="355" w:author="ACG Solutions" w:date="2016-11-14T14:38:00Z"/>
          <w:rFonts w:asciiTheme="minorHAnsi" w:eastAsiaTheme="minorEastAsia" w:hAnsiTheme="minorHAnsi" w:cstheme="minorBidi"/>
          <w:b w:val="0"/>
          <w:caps w:val="0"/>
          <w:noProof/>
          <w:szCs w:val="22"/>
          <w:lang w:val="en-US" w:eastAsia="en-US"/>
        </w:rPr>
      </w:pPr>
      <w:del w:id="356" w:author="ACG Solutions" w:date="2016-11-14T14:38:00Z">
        <w:r w:rsidRPr="00C9762D" w:rsidDel="00BF2F80">
          <w:rPr>
            <w:noProof/>
            <w:lang w:val="en-US"/>
          </w:rPr>
          <w:delText>3.</w:delText>
        </w:r>
        <w:r w:rsidDel="00BF2F80">
          <w:rPr>
            <w:rFonts w:asciiTheme="minorHAnsi" w:eastAsiaTheme="minorEastAsia" w:hAnsiTheme="minorHAnsi" w:cstheme="minorBidi"/>
            <w:b w:val="0"/>
            <w:caps w:val="0"/>
            <w:noProof/>
            <w:szCs w:val="22"/>
            <w:lang w:val="en-US" w:eastAsia="en-US"/>
          </w:rPr>
          <w:tab/>
        </w:r>
        <w:r w:rsidRPr="00C9762D" w:rsidDel="00BF2F80">
          <w:rPr>
            <w:noProof/>
            <w:lang w:val="en-US"/>
          </w:rPr>
          <w:delText>ORGANIZATION</w:delText>
        </w:r>
        <w:r w:rsidRPr="00375C61" w:rsidDel="00BF2F80">
          <w:rPr>
            <w:noProof/>
            <w:lang w:val="en-US"/>
          </w:rPr>
          <w:tab/>
          <w:delText>5</w:delText>
        </w:r>
      </w:del>
    </w:p>
    <w:p w:rsidR="00375C61" w:rsidDel="00BF2F80" w:rsidRDefault="00375C61">
      <w:pPr>
        <w:pStyle w:val="TM1"/>
        <w:rPr>
          <w:del w:id="357" w:author="ACG Solutions" w:date="2016-11-14T14:38:00Z"/>
          <w:rFonts w:asciiTheme="minorHAnsi" w:eastAsiaTheme="minorEastAsia" w:hAnsiTheme="minorHAnsi" w:cstheme="minorBidi"/>
          <w:b w:val="0"/>
          <w:caps w:val="0"/>
          <w:noProof/>
          <w:szCs w:val="22"/>
          <w:lang w:val="en-US" w:eastAsia="en-US"/>
        </w:rPr>
      </w:pPr>
      <w:del w:id="358" w:author="ACG Solutions" w:date="2016-11-14T14:38:00Z">
        <w:r w:rsidRPr="00C9762D" w:rsidDel="00BF2F80">
          <w:rPr>
            <w:noProof/>
            <w:lang w:val="en-US"/>
          </w:rPr>
          <w:delText>4.</w:delText>
        </w:r>
        <w:r w:rsidDel="00BF2F80">
          <w:rPr>
            <w:rFonts w:asciiTheme="minorHAnsi" w:eastAsiaTheme="minorEastAsia" w:hAnsiTheme="minorHAnsi" w:cstheme="minorBidi"/>
            <w:b w:val="0"/>
            <w:caps w:val="0"/>
            <w:noProof/>
            <w:szCs w:val="22"/>
            <w:lang w:val="en-US" w:eastAsia="en-US"/>
          </w:rPr>
          <w:tab/>
        </w:r>
        <w:r w:rsidRPr="00C9762D" w:rsidDel="00BF2F80">
          <w:rPr>
            <w:noProof/>
            <w:lang w:val="en-US"/>
          </w:rPr>
          <w:delText>LIFE CYCLE PROCESSES</w:delText>
        </w:r>
        <w:r w:rsidRPr="00375C61" w:rsidDel="00BF2F80">
          <w:rPr>
            <w:noProof/>
            <w:lang w:val="en-US"/>
          </w:rPr>
          <w:tab/>
          <w:delText>5</w:delText>
        </w:r>
      </w:del>
    </w:p>
    <w:p w:rsidR="00375C61" w:rsidDel="00BF2F80" w:rsidRDefault="00375C61">
      <w:pPr>
        <w:pStyle w:val="TM2"/>
        <w:tabs>
          <w:tab w:val="left" w:pos="1021"/>
        </w:tabs>
        <w:rPr>
          <w:del w:id="359" w:author="ACG Solutions" w:date="2016-11-14T14:38:00Z"/>
          <w:rFonts w:asciiTheme="minorHAnsi" w:eastAsiaTheme="minorEastAsia" w:hAnsiTheme="minorHAnsi" w:cstheme="minorBidi"/>
          <w:noProof/>
          <w:szCs w:val="22"/>
          <w:lang w:val="en-US" w:eastAsia="en-US"/>
        </w:rPr>
      </w:pPr>
      <w:del w:id="360" w:author="ACG Solutions" w:date="2016-11-14T14:38:00Z">
        <w:r w:rsidRPr="00C9762D" w:rsidDel="00BF2F80">
          <w:rPr>
            <w:noProof/>
            <w:lang w:val="en-US"/>
          </w:rPr>
          <w:delText>4.1</w:delText>
        </w:r>
        <w:r w:rsidDel="00BF2F80">
          <w:rPr>
            <w:rFonts w:asciiTheme="minorHAnsi" w:eastAsiaTheme="minorEastAsia" w:hAnsiTheme="minorHAnsi" w:cstheme="minorBidi"/>
            <w:noProof/>
            <w:szCs w:val="22"/>
            <w:lang w:val="en-US" w:eastAsia="en-US"/>
          </w:rPr>
          <w:tab/>
        </w:r>
        <w:r w:rsidRPr="00C9762D" w:rsidDel="00BF2F80">
          <w:rPr>
            <w:noProof/>
            <w:lang w:val="en-US"/>
          </w:rPr>
          <w:delText>Principles</w:delText>
        </w:r>
        <w:r w:rsidRPr="00375C61" w:rsidDel="00BF2F80">
          <w:rPr>
            <w:noProof/>
            <w:lang w:val="en-US"/>
          </w:rPr>
          <w:tab/>
          <w:delText>5</w:delText>
        </w:r>
      </w:del>
    </w:p>
    <w:p w:rsidR="00375C61" w:rsidDel="00BF2F80" w:rsidRDefault="00375C61">
      <w:pPr>
        <w:pStyle w:val="TM2"/>
        <w:tabs>
          <w:tab w:val="left" w:pos="1021"/>
        </w:tabs>
        <w:rPr>
          <w:del w:id="361" w:author="ACG Solutions" w:date="2016-11-14T14:38:00Z"/>
          <w:rFonts w:asciiTheme="minorHAnsi" w:eastAsiaTheme="minorEastAsia" w:hAnsiTheme="minorHAnsi" w:cstheme="minorBidi"/>
          <w:noProof/>
          <w:szCs w:val="22"/>
          <w:lang w:val="en-US" w:eastAsia="en-US"/>
        </w:rPr>
      </w:pPr>
      <w:del w:id="362" w:author="ACG Solutions" w:date="2016-11-14T14:38:00Z">
        <w:r w:rsidRPr="00C9762D" w:rsidDel="00BF2F80">
          <w:rPr>
            <w:noProof/>
            <w:lang w:val="en-US"/>
          </w:rPr>
          <w:delText>4.2</w:delText>
        </w:r>
        <w:r w:rsidDel="00BF2F80">
          <w:rPr>
            <w:rFonts w:asciiTheme="minorHAnsi" w:eastAsiaTheme="minorEastAsia" w:hAnsiTheme="minorHAnsi" w:cstheme="minorBidi"/>
            <w:noProof/>
            <w:szCs w:val="22"/>
            <w:lang w:val="en-US" w:eastAsia="en-US"/>
          </w:rPr>
          <w:tab/>
        </w:r>
        <w:r w:rsidRPr="00C9762D" w:rsidDel="00BF2F80">
          <w:rPr>
            <w:noProof/>
            <w:lang w:val="en-US"/>
          </w:rPr>
          <w:delText>Description</w:delText>
        </w:r>
        <w:r w:rsidRPr="00375C61" w:rsidDel="00BF2F80">
          <w:rPr>
            <w:noProof/>
            <w:lang w:val="en-US"/>
          </w:rPr>
          <w:tab/>
          <w:delText>5</w:delText>
        </w:r>
      </w:del>
    </w:p>
    <w:p w:rsidR="00375C61" w:rsidDel="00BF2F80" w:rsidRDefault="00375C61">
      <w:pPr>
        <w:pStyle w:val="TM1"/>
        <w:rPr>
          <w:del w:id="363" w:author="ACG Solutions" w:date="2016-11-14T14:38:00Z"/>
          <w:rFonts w:asciiTheme="minorHAnsi" w:eastAsiaTheme="minorEastAsia" w:hAnsiTheme="minorHAnsi" w:cstheme="minorBidi"/>
          <w:b w:val="0"/>
          <w:caps w:val="0"/>
          <w:noProof/>
          <w:szCs w:val="22"/>
          <w:lang w:val="en-US" w:eastAsia="en-US"/>
        </w:rPr>
      </w:pPr>
      <w:del w:id="364" w:author="ACG Solutions" w:date="2016-11-14T14:38:00Z">
        <w:r w:rsidRPr="00C9762D" w:rsidDel="00BF2F80">
          <w:rPr>
            <w:noProof/>
            <w:lang w:val="en-US"/>
          </w:rPr>
          <w:delText>5.</w:delText>
        </w:r>
        <w:r w:rsidDel="00BF2F80">
          <w:rPr>
            <w:rFonts w:asciiTheme="minorHAnsi" w:eastAsiaTheme="minorEastAsia" w:hAnsiTheme="minorHAnsi" w:cstheme="minorBidi"/>
            <w:b w:val="0"/>
            <w:caps w:val="0"/>
            <w:noProof/>
            <w:szCs w:val="22"/>
            <w:lang w:val="en-US" w:eastAsia="en-US"/>
          </w:rPr>
          <w:tab/>
        </w:r>
        <w:r w:rsidRPr="00C9762D" w:rsidDel="00BF2F80">
          <w:rPr>
            <w:noProof/>
            <w:lang w:val="en-US"/>
          </w:rPr>
          <w:delText>Process Activities</w:delText>
        </w:r>
        <w:r w:rsidRPr="00375C61" w:rsidDel="00BF2F80">
          <w:rPr>
            <w:noProof/>
            <w:lang w:val="en-US"/>
          </w:rPr>
          <w:tab/>
          <w:delText>7</w:delText>
        </w:r>
      </w:del>
    </w:p>
    <w:p w:rsidR="00375C61" w:rsidDel="00BF2F80" w:rsidRDefault="00375C61">
      <w:pPr>
        <w:pStyle w:val="TM2"/>
        <w:tabs>
          <w:tab w:val="left" w:pos="1021"/>
        </w:tabs>
        <w:rPr>
          <w:del w:id="365" w:author="ACG Solutions" w:date="2016-11-14T14:38:00Z"/>
          <w:rFonts w:asciiTheme="minorHAnsi" w:eastAsiaTheme="minorEastAsia" w:hAnsiTheme="minorHAnsi" w:cstheme="minorBidi"/>
          <w:noProof/>
          <w:szCs w:val="22"/>
          <w:lang w:val="en-US" w:eastAsia="en-US"/>
        </w:rPr>
      </w:pPr>
      <w:del w:id="366" w:author="ACG Solutions" w:date="2016-11-14T14:38:00Z">
        <w:r w:rsidRPr="00C9762D" w:rsidDel="00BF2F80">
          <w:rPr>
            <w:noProof/>
            <w:lang w:val="en-US"/>
          </w:rPr>
          <w:delText>5.1</w:delText>
        </w:r>
        <w:r w:rsidDel="00BF2F80">
          <w:rPr>
            <w:rFonts w:asciiTheme="minorHAnsi" w:eastAsiaTheme="minorEastAsia" w:hAnsiTheme="minorHAnsi" w:cstheme="minorBidi"/>
            <w:noProof/>
            <w:szCs w:val="22"/>
            <w:lang w:val="en-US" w:eastAsia="en-US"/>
          </w:rPr>
          <w:tab/>
        </w:r>
        <w:r w:rsidRPr="00C9762D" w:rsidDel="00BF2F80">
          <w:rPr>
            <w:noProof/>
            <w:lang w:val="en-US"/>
          </w:rPr>
          <w:delText>Planning process</w:delText>
        </w:r>
        <w:r w:rsidRPr="00375C61" w:rsidDel="00BF2F80">
          <w:rPr>
            <w:noProof/>
            <w:lang w:val="en-US"/>
          </w:rPr>
          <w:tab/>
          <w:delText>7</w:delText>
        </w:r>
      </w:del>
    </w:p>
    <w:p w:rsidR="00375C61" w:rsidDel="00BF2F80" w:rsidRDefault="00375C61">
      <w:pPr>
        <w:pStyle w:val="TM3"/>
        <w:tabs>
          <w:tab w:val="left" w:pos="1815"/>
        </w:tabs>
        <w:rPr>
          <w:del w:id="367" w:author="ACG Solutions" w:date="2016-11-14T14:38:00Z"/>
          <w:rFonts w:asciiTheme="minorHAnsi" w:eastAsiaTheme="minorEastAsia" w:hAnsiTheme="minorHAnsi" w:cstheme="minorBidi"/>
          <w:noProof/>
          <w:szCs w:val="22"/>
          <w:lang w:val="en-US" w:eastAsia="en-US"/>
        </w:rPr>
      </w:pPr>
      <w:del w:id="368" w:author="ACG Solutions" w:date="2016-11-14T14:38:00Z">
        <w:r w:rsidRPr="00C9762D" w:rsidDel="00BF2F80">
          <w:rPr>
            <w:noProof/>
            <w:lang w:val="en-US"/>
          </w:rPr>
          <w:delText>5.1.1</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process definition</w:delText>
        </w:r>
        <w:r w:rsidRPr="00375C61" w:rsidDel="00BF2F80">
          <w:rPr>
            <w:noProof/>
            <w:lang w:val="en-US"/>
          </w:rPr>
          <w:tab/>
          <w:delText>7</w:delText>
        </w:r>
      </w:del>
    </w:p>
    <w:p w:rsidR="00375C61" w:rsidDel="00BF2F80" w:rsidRDefault="00375C61">
      <w:pPr>
        <w:pStyle w:val="TM3"/>
        <w:tabs>
          <w:tab w:val="left" w:pos="1815"/>
        </w:tabs>
        <w:rPr>
          <w:del w:id="369" w:author="ACG Solutions" w:date="2016-11-14T14:38:00Z"/>
          <w:rFonts w:asciiTheme="minorHAnsi" w:eastAsiaTheme="minorEastAsia" w:hAnsiTheme="minorHAnsi" w:cstheme="minorBidi"/>
          <w:noProof/>
          <w:szCs w:val="22"/>
          <w:lang w:val="en-US" w:eastAsia="en-US"/>
        </w:rPr>
      </w:pPr>
      <w:del w:id="370" w:author="ACG Solutions" w:date="2016-11-14T14:38:00Z">
        <w:r w:rsidRPr="00C9762D" w:rsidDel="00BF2F80">
          <w:rPr>
            <w:noProof/>
            <w:lang w:val="en-US"/>
          </w:rPr>
          <w:delText>5.1.2</w:delText>
        </w:r>
        <w:r w:rsidDel="00BF2F80">
          <w:rPr>
            <w:rFonts w:asciiTheme="minorHAnsi" w:eastAsiaTheme="minorEastAsia" w:hAnsiTheme="minorHAnsi" w:cstheme="minorBidi"/>
            <w:noProof/>
            <w:szCs w:val="22"/>
            <w:lang w:val="en-US" w:eastAsia="en-US"/>
          </w:rPr>
          <w:tab/>
        </w:r>
        <w:r w:rsidRPr="00C9762D" w:rsidDel="00BF2F80">
          <w:rPr>
            <w:noProof/>
            <w:lang w:val="en-US"/>
          </w:rPr>
          <w:delText>Collective review (µXAV process definition verification)</w:delText>
        </w:r>
        <w:r w:rsidRPr="00375C61" w:rsidDel="00BF2F80">
          <w:rPr>
            <w:noProof/>
            <w:lang w:val="en-US"/>
          </w:rPr>
          <w:tab/>
          <w:delText>7</w:delText>
        </w:r>
      </w:del>
    </w:p>
    <w:p w:rsidR="00375C61" w:rsidDel="00BF2F80" w:rsidRDefault="00375C61">
      <w:pPr>
        <w:pStyle w:val="TM2"/>
        <w:tabs>
          <w:tab w:val="left" w:pos="1021"/>
        </w:tabs>
        <w:rPr>
          <w:del w:id="371" w:author="ACG Solutions" w:date="2016-11-14T14:38:00Z"/>
          <w:rFonts w:asciiTheme="minorHAnsi" w:eastAsiaTheme="minorEastAsia" w:hAnsiTheme="minorHAnsi" w:cstheme="minorBidi"/>
          <w:noProof/>
          <w:szCs w:val="22"/>
          <w:lang w:val="en-US" w:eastAsia="en-US"/>
        </w:rPr>
      </w:pPr>
      <w:del w:id="372" w:author="ACG Solutions" w:date="2016-11-14T14:38:00Z">
        <w:r w:rsidRPr="00C9762D" w:rsidDel="00BF2F80">
          <w:rPr>
            <w:noProof/>
            <w:lang w:val="en-US"/>
          </w:rPr>
          <w:delText>5.2</w:delText>
        </w:r>
        <w:r w:rsidDel="00BF2F80">
          <w:rPr>
            <w:rFonts w:asciiTheme="minorHAnsi" w:eastAsiaTheme="minorEastAsia" w:hAnsiTheme="minorHAnsi" w:cstheme="minorBidi"/>
            <w:noProof/>
            <w:szCs w:val="22"/>
            <w:lang w:val="en-US" w:eastAsia="en-US"/>
          </w:rPr>
          <w:tab/>
        </w:r>
        <w:r w:rsidRPr="00C9762D" w:rsidDel="00BF2F80">
          <w:rPr>
            <w:noProof/>
            <w:lang w:val="en-US"/>
          </w:rPr>
          <w:delText>Increment definition</w:delText>
        </w:r>
        <w:r w:rsidRPr="00375C61" w:rsidDel="00BF2F80">
          <w:rPr>
            <w:noProof/>
            <w:lang w:val="en-US"/>
          </w:rPr>
          <w:tab/>
          <w:delText>8</w:delText>
        </w:r>
      </w:del>
    </w:p>
    <w:p w:rsidR="00375C61" w:rsidDel="00BF2F80" w:rsidRDefault="00375C61">
      <w:pPr>
        <w:pStyle w:val="TM3"/>
        <w:tabs>
          <w:tab w:val="left" w:pos="1815"/>
        </w:tabs>
        <w:rPr>
          <w:del w:id="373" w:author="ACG Solutions" w:date="2016-11-14T14:38:00Z"/>
          <w:rFonts w:asciiTheme="minorHAnsi" w:eastAsiaTheme="minorEastAsia" w:hAnsiTheme="minorHAnsi" w:cstheme="minorBidi"/>
          <w:noProof/>
          <w:szCs w:val="22"/>
          <w:lang w:val="en-US" w:eastAsia="en-US"/>
        </w:rPr>
      </w:pPr>
      <w:del w:id="374" w:author="ACG Solutions" w:date="2016-11-14T14:38:00Z">
        <w:r w:rsidRPr="00C9762D" w:rsidDel="00BF2F80">
          <w:rPr>
            <w:noProof/>
            <w:lang w:val="en-US"/>
          </w:rPr>
          <w:delText>5.2.1</w:delText>
        </w:r>
        <w:r w:rsidDel="00BF2F80">
          <w:rPr>
            <w:rFonts w:asciiTheme="minorHAnsi" w:eastAsiaTheme="minorEastAsia" w:hAnsiTheme="minorHAnsi" w:cstheme="minorBidi"/>
            <w:noProof/>
            <w:szCs w:val="22"/>
            <w:lang w:val="en-US" w:eastAsia="en-US"/>
          </w:rPr>
          <w:tab/>
        </w:r>
        <w:r w:rsidRPr="00C9762D" w:rsidDel="00BF2F80">
          <w:rPr>
            <w:noProof/>
            <w:lang w:val="en-US"/>
          </w:rPr>
          <w:delText>Increment definition</w:delText>
        </w:r>
        <w:r w:rsidRPr="00375C61" w:rsidDel="00BF2F80">
          <w:rPr>
            <w:noProof/>
            <w:lang w:val="en-US"/>
          </w:rPr>
          <w:tab/>
          <w:delText>8</w:delText>
        </w:r>
      </w:del>
    </w:p>
    <w:p w:rsidR="00375C61" w:rsidDel="00BF2F80" w:rsidRDefault="00375C61">
      <w:pPr>
        <w:pStyle w:val="TM2"/>
        <w:tabs>
          <w:tab w:val="left" w:pos="1021"/>
        </w:tabs>
        <w:rPr>
          <w:del w:id="375" w:author="ACG Solutions" w:date="2016-11-14T14:38:00Z"/>
          <w:rFonts w:asciiTheme="minorHAnsi" w:eastAsiaTheme="minorEastAsia" w:hAnsiTheme="minorHAnsi" w:cstheme="minorBidi"/>
          <w:noProof/>
          <w:szCs w:val="22"/>
          <w:lang w:val="en-US" w:eastAsia="en-US"/>
        </w:rPr>
      </w:pPr>
      <w:del w:id="376" w:author="ACG Solutions" w:date="2016-11-14T14:38:00Z">
        <w:r w:rsidRPr="00C9762D" w:rsidDel="00BF2F80">
          <w:rPr>
            <w:noProof/>
            <w:lang w:val="en-US"/>
          </w:rPr>
          <w:delText>5.3</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level</w:delText>
        </w:r>
        <w:r w:rsidRPr="00375C61" w:rsidDel="00BF2F80">
          <w:rPr>
            <w:noProof/>
            <w:lang w:val="en-US"/>
          </w:rPr>
          <w:tab/>
          <w:delText>9</w:delText>
        </w:r>
      </w:del>
    </w:p>
    <w:p w:rsidR="00375C61" w:rsidDel="00BF2F80" w:rsidRDefault="00375C61">
      <w:pPr>
        <w:pStyle w:val="TM3"/>
        <w:tabs>
          <w:tab w:val="left" w:pos="1815"/>
        </w:tabs>
        <w:rPr>
          <w:del w:id="377" w:author="ACG Solutions" w:date="2016-11-14T14:38:00Z"/>
          <w:rFonts w:asciiTheme="minorHAnsi" w:eastAsiaTheme="minorEastAsia" w:hAnsiTheme="minorHAnsi" w:cstheme="minorBidi"/>
          <w:noProof/>
          <w:szCs w:val="22"/>
          <w:lang w:val="en-US" w:eastAsia="en-US"/>
        </w:rPr>
      </w:pPr>
      <w:del w:id="378" w:author="ACG Solutions" w:date="2016-11-14T14:38:00Z">
        <w:r w:rsidRPr="00C9762D" w:rsidDel="00BF2F80">
          <w:rPr>
            <w:noProof/>
            <w:lang w:val="en-US"/>
          </w:rPr>
          <w:delText>5.3.1</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specification</w:delText>
        </w:r>
        <w:r w:rsidRPr="00375C61" w:rsidDel="00BF2F80">
          <w:rPr>
            <w:noProof/>
            <w:lang w:val="en-US"/>
          </w:rPr>
          <w:tab/>
          <w:delText>9</w:delText>
        </w:r>
      </w:del>
    </w:p>
    <w:p w:rsidR="00375C61" w:rsidDel="00BF2F80" w:rsidRDefault="00375C61">
      <w:pPr>
        <w:pStyle w:val="TM3"/>
        <w:tabs>
          <w:tab w:val="left" w:pos="1815"/>
        </w:tabs>
        <w:rPr>
          <w:del w:id="379" w:author="ACG Solutions" w:date="2016-11-14T14:38:00Z"/>
          <w:rFonts w:asciiTheme="minorHAnsi" w:eastAsiaTheme="minorEastAsia" w:hAnsiTheme="minorHAnsi" w:cstheme="minorBidi"/>
          <w:noProof/>
          <w:szCs w:val="22"/>
          <w:lang w:val="en-US" w:eastAsia="en-US"/>
        </w:rPr>
      </w:pPr>
      <w:del w:id="380" w:author="ACG Solutions" w:date="2016-11-14T14:38:00Z">
        <w:r w:rsidRPr="00C9762D" w:rsidDel="00BF2F80">
          <w:rPr>
            <w:noProof/>
            <w:lang w:val="en-US"/>
          </w:rPr>
          <w:delText>5.3.2</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functional decomposition</w:delText>
        </w:r>
        <w:r w:rsidRPr="00375C61" w:rsidDel="00BF2F80">
          <w:rPr>
            <w:noProof/>
            <w:lang w:val="en-US"/>
          </w:rPr>
          <w:tab/>
          <w:delText>10</w:delText>
        </w:r>
      </w:del>
    </w:p>
    <w:p w:rsidR="00375C61" w:rsidDel="00BF2F80" w:rsidRDefault="00375C61">
      <w:pPr>
        <w:pStyle w:val="TM3"/>
        <w:tabs>
          <w:tab w:val="left" w:pos="1815"/>
        </w:tabs>
        <w:rPr>
          <w:del w:id="381" w:author="ACG Solutions" w:date="2016-11-14T14:38:00Z"/>
          <w:rFonts w:asciiTheme="minorHAnsi" w:eastAsiaTheme="minorEastAsia" w:hAnsiTheme="minorHAnsi" w:cstheme="minorBidi"/>
          <w:noProof/>
          <w:szCs w:val="22"/>
          <w:lang w:val="en-US" w:eastAsia="en-US"/>
        </w:rPr>
      </w:pPr>
      <w:del w:id="382" w:author="ACG Solutions" w:date="2016-11-14T14:38:00Z">
        <w:r w:rsidRPr="00C9762D" w:rsidDel="00BF2F80">
          <w:rPr>
            <w:noProof/>
            <w:lang w:val="en-US"/>
          </w:rPr>
          <w:delText>5.3.3</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specification validation</w:delText>
        </w:r>
        <w:r w:rsidRPr="00375C61" w:rsidDel="00BF2F80">
          <w:rPr>
            <w:noProof/>
            <w:lang w:val="en-US"/>
          </w:rPr>
          <w:tab/>
          <w:delText>10</w:delText>
        </w:r>
      </w:del>
    </w:p>
    <w:p w:rsidR="00375C61" w:rsidDel="00BF2F80" w:rsidRDefault="00375C61">
      <w:pPr>
        <w:pStyle w:val="TM3"/>
        <w:tabs>
          <w:tab w:val="left" w:pos="1815"/>
        </w:tabs>
        <w:rPr>
          <w:del w:id="383" w:author="ACG Solutions" w:date="2016-11-14T14:38:00Z"/>
          <w:rFonts w:asciiTheme="minorHAnsi" w:eastAsiaTheme="minorEastAsia" w:hAnsiTheme="minorHAnsi" w:cstheme="minorBidi"/>
          <w:noProof/>
          <w:szCs w:val="22"/>
          <w:lang w:val="en-US" w:eastAsia="en-US"/>
        </w:rPr>
      </w:pPr>
      <w:del w:id="384" w:author="ACG Solutions" w:date="2016-11-14T14:38:00Z">
        <w:r w:rsidRPr="00C9762D" w:rsidDel="00BF2F80">
          <w:rPr>
            <w:noProof/>
            <w:lang w:val="en-US"/>
          </w:rPr>
          <w:delText>5.3.4</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tests</w:delText>
        </w:r>
        <w:r w:rsidRPr="00375C61" w:rsidDel="00BF2F80">
          <w:rPr>
            <w:noProof/>
            <w:lang w:val="en-US"/>
          </w:rPr>
          <w:tab/>
          <w:delText>10</w:delText>
        </w:r>
      </w:del>
    </w:p>
    <w:p w:rsidR="00375C61" w:rsidDel="00BF2F80" w:rsidRDefault="00375C61">
      <w:pPr>
        <w:pStyle w:val="TM2"/>
        <w:tabs>
          <w:tab w:val="left" w:pos="1021"/>
        </w:tabs>
        <w:rPr>
          <w:del w:id="385" w:author="ACG Solutions" w:date="2016-11-14T14:38:00Z"/>
          <w:rFonts w:asciiTheme="minorHAnsi" w:eastAsiaTheme="minorEastAsia" w:hAnsiTheme="minorHAnsi" w:cstheme="minorBidi"/>
          <w:noProof/>
          <w:szCs w:val="22"/>
          <w:lang w:val="en-US" w:eastAsia="en-US"/>
        </w:rPr>
      </w:pPr>
      <w:del w:id="386" w:author="ACG Solutions" w:date="2016-11-14T14:38:00Z">
        <w:r w:rsidRPr="00C9762D" w:rsidDel="00BF2F80">
          <w:rPr>
            <w:noProof/>
            <w:lang w:val="en-US"/>
          </w:rPr>
          <w:delText>5.4</w:delText>
        </w:r>
        <w:r w:rsidDel="00BF2F80">
          <w:rPr>
            <w:rFonts w:asciiTheme="minorHAnsi" w:eastAsiaTheme="minorEastAsia" w:hAnsiTheme="minorHAnsi" w:cstheme="minorBidi"/>
            <w:noProof/>
            <w:szCs w:val="22"/>
            <w:lang w:val="en-US" w:eastAsia="en-US"/>
          </w:rPr>
          <w:tab/>
        </w:r>
        <w:r w:rsidRPr="00C9762D" w:rsidDel="00BF2F80">
          <w:rPr>
            <w:noProof/>
            <w:lang w:val="en-US"/>
          </w:rPr>
          <w:delText>System Level</w:delText>
        </w:r>
        <w:r w:rsidRPr="00375C61" w:rsidDel="00BF2F80">
          <w:rPr>
            <w:noProof/>
            <w:lang w:val="en-US"/>
          </w:rPr>
          <w:tab/>
          <w:delText>11</w:delText>
        </w:r>
      </w:del>
    </w:p>
    <w:p w:rsidR="00375C61" w:rsidDel="00BF2F80" w:rsidRDefault="00375C61">
      <w:pPr>
        <w:pStyle w:val="TM3"/>
        <w:tabs>
          <w:tab w:val="left" w:pos="1815"/>
        </w:tabs>
        <w:rPr>
          <w:del w:id="387" w:author="ACG Solutions" w:date="2016-11-14T14:38:00Z"/>
          <w:rFonts w:asciiTheme="minorHAnsi" w:eastAsiaTheme="minorEastAsia" w:hAnsiTheme="minorHAnsi" w:cstheme="minorBidi"/>
          <w:noProof/>
          <w:szCs w:val="22"/>
          <w:lang w:val="en-US" w:eastAsia="en-US"/>
        </w:rPr>
      </w:pPr>
      <w:del w:id="388" w:author="ACG Solutions" w:date="2016-11-14T14:38:00Z">
        <w:r w:rsidRPr="00C9762D" w:rsidDel="00BF2F80">
          <w:rPr>
            <w:noProof/>
            <w:lang w:val="en-US"/>
          </w:rPr>
          <w:delText>5.4.1</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architecture</w:delText>
        </w:r>
        <w:r w:rsidRPr="00375C61" w:rsidDel="00BF2F80">
          <w:rPr>
            <w:noProof/>
            <w:lang w:val="en-US"/>
          </w:rPr>
          <w:tab/>
          <w:delText>11</w:delText>
        </w:r>
      </w:del>
    </w:p>
    <w:p w:rsidR="00375C61" w:rsidDel="00BF2F80" w:rsidRDefault="00375C61">
      <w:pPr>
        <w:pStyle w:val="TM3"/>
        <w:tabs>
          <w:tab w:val="left" w:pos="1815"/>
        </w:tabs>
        <w:rPr>
          <w:del w:id="389" w:author="ACG Solutions" w:date="2016-11-14T14:38:00Z"/>
          <w:rFonts w:asciiTheme="minorHAnsi" w:eastAsiaTheme="minorEastAsia" w:hAnsiTheme="minorHAnsi" w:cstheme="minorBidi"/>
          <w:noProof/>
          <w:szCs w:val="22"/>
          <w:lang w:val="en-US" w:eastAsia="en-US"/>
        </w:rPr>
      </w:pPr>
      <w:del w:id="390" w:author="ACG Solutions" w:date="2016-11-14T14:38:00Z">
        <w:r w:rsidRPr="00C9762D" w:rsidDel="00BF2F80">
          <w:rPr>
            <w:noProof/>
            <w:lang w:val="en-US"/>
          </w:rPr>
          <w:delText>5.4.2</w:delText>
        </w:r>
        <w:r w:rsidDel="00BF2F80">
          <w:rPr>
            <w:rFonts w:asciiTheme="minorHAnsi" w:eastAsiaTheme="minorEastAsia" w:hAnsiTheme="minorHAnsi" w:cstheme="minorBidi"/>
            <w:noProof/>
            <w:szCs w:val="22"/>
            <w:lang w:val="en-US" w:eastAsia="en-US"/>
          </w:rPr>
          <w:tab/>
        </w:r>
        <w:r w:rsidRPr="00C9762D" w:rsidDel="00BF2F80">
          <w:rPr>
            <w:noProof/>
            <w:lang w:val="en-US"/>
          </w:rPr>
          <w:delText>System specification</w:delText>
        </w:r>
        <w:r w:rsidRPr="00375C61" w:rsidDel="00BF2F80">
          <w:rPr>
            <w:noProof/>
            <w:lang w:val="en-US"/>
          </w:rPr>
          <w:tab/>
          <w:delText>12</w:delText>
        </w:r>
      </w:del>
    </w:p>
    <w:p w:rsidR="00375C61" w:rsidDel="00BF2F80" w:rsidRDefault="00375C61">
      <w:pPr>
        <w:pStyle w:val="TM3"/>
        <w:tabs>
          <w:tab w:val="left" w:pos="1815"/>
        </w:tabs>
        <w:rPr>
          <w:del w:id="391" w:author="ACG Solutions" w:date="2016-11-14T14:38:00Z"/>
          <w:rFonts w:asciiTheme="minorHAnsi" w:eastAsiaTheme="minorEastAsia" w:hAnsiTheme="minorHAnsi" w:cstheme="minorBidi"/>
          <w:noProof/>
          <w:szCs w:val="22"/>
          <w:lang w:val="en-US" w:eastAsia="en-US"/>
        </w:rPr>
      </w:pPr>
      <w:del w:id="392" w:author="ACG Solutions" w:date="2016-11-14T14:38:00Z">
        <w:r w:rsidRPr="00C9762D" w:rsidDel="00BF2F80">
          <w:rPr>
            <w:noProof/>
            <w:lang w:val="en-US"/>
          </w:rPr>
          <w:delText>5.4.3</w:delText>
        </w:r>
        <w:r w:rsidDel="00BF2F80">
          <w:rPr>
            <w:rFonts w:asciiTheme="minorHAnsi" w:eastAsiaTheme="minorEastAsia" w:hAnsiTheme="minorHAnsi" w:cstheme="minorBidi"/>
            <w:noProof/>
            <w:szCs w:val="22"/>
            <w:lang w:val="en-US" w:eastAsia="en-US"/>
          </w:rPr>
          <w:tab/>
        </w:r>
        <w:r w:rsidRPr="00C9762D" w:rsidDel="00BF2F80">
          <w:rPr>
            <w:noProof/>
            <w:lang w:val="en-US"/>
          </w:rPr>
          <w:delText>System specification verification</w:delText>
        </w:r>
        <w:r w:rsidRPr="00375C61" w:rsidDel="00BF2F80">
          <w:rPr>
            <w:noProof/>
            <w:lang w:val="en-US"/>
          </w:rPr>
          <w:tab/>
          <w:delText>12</w:delText>
        </w:r>
      </w:del>
    </w:p>
    <w:p w:rsidR="00375C61" w:rsidDel="00BF2F80" w:rsidRDefault="00375C61">
      <w:pPr>
        <w:pStyle w:val="TM3"/>
        <w:tabs>
          <w:tab w:val="left" w:pos="1815"/>
        </w:tabs>
        <w:rPr>
          <w:del w:id="393" w:author="ACG Solutions" w:date="2016-11-14T14:38:00Z"/>
          <w:rFonts w:asciiTheme="minorHAnsi" w:eastAsiaTheme="minorEastAsia" w:hAnsiTheme="minorHAnsi" w:cstheme="minorBidi"/>
          <w:noProof/>
          <w:szCs w:val="22"/>
          <w:lang w:val="en-US" w:eastAsia="en-US"/>
        </w:rPr>
      </w:pPr>
      <w:del w:id="394" w:author="ACG Solutions" w:date="2016-11-14T14:38:00Z">
        <w:r w:rsidRPr="00C9762D" w:rsidDel="00BF2F80">
          <w:rPr>
            <w:noProof/>
            <w:lang w:val="en-US"/>
          </w:rPr>
          <w:delText>5.4.4</w:delText>
        </w:r>
        <w:r w:rsidDel="00BF2F80">
          <w:rPr>
            <w:rFonts w:asciiTheme="minorHAnsi" w:eastAsiaTheme="minorEastAsia" w:hAnsiTheme="minorHAnsi" w:cstheme="minorBidi"/>
            <w:noProof/>
            <w:szCs w:val="22"/>
            <w:lang w:val="en-US" w:eastAsia="en-US"/>
          </w:rPr>
          <w:tab/>
        </w:r>
        <w:r w:rsidRPr="00C9762D" w:rsidDel="00BF2F80">
          <w:rPr>
            <w:noProof/>
            <w:lang w:val="en-US"/>
          </w:rPr>
          <w:delText>µXAV architecture verification?</w:delText>
        </w:r>
        <w:r w:rsidRPr="00375C61" w:rsidDel="00BF2F80">
          <w:rPr>
            <w:noProof/>
            <w:lang w:val="en-US"/>
          </w:rPr>
          <w:tab/>
          <w:delText>13</w:delText>
        </w:r>
      </w:del>
    </w:p>
    <w:p w:rsidR="00375C61" w:rsidDel="00BF2F80" w:rsidRDefault="00375C61">
      <w:pPr>
        <w:pStyle w:val="TM3"/>
        <w:tabs>
          <w:tab w:val="left" w:pos="1815"/>
        </w:tabs>
        <w:rPr>
          <w:del w:id="395" w:author="ACG Solutions" w:date="2016-11-14T14:38:00Z"/>
          <w:rFonts w:asciiTheme="minorHAnsi" w:eastAsiaTheme="minorEastAsia" w:hAnsiTheme="minorHAnsi" w:cstheme="minorBidi"/>
          <w:noProof/>
          <w:szCs w:val="22"/>
          <w:lang w:val="en-US" w:eastAsia="en-US"/>
        </w:rPr>
      </w:pPr>
      <w:del w:id="396" w:author="ACG Solutions" w:date="2016-11-14T14:38:00Z">
        <w:r w:rsidRPr="00C9762D" w:rsidDel="00BF2F80">
          <w:rPr>
            <w:noProof/>
            <w:lang w:val="en-US"/>
          </w:rPr>
          <w:delText>5.4.5</w:delText>
        </w:r>
        <w:r w:rsidDel="00BF2F80">
          <w:rPr>
            <w:rFonts w:asciiTheme="minorHAnsi" w:eastAsiaTheme="minorEastAsia" w:hAnsiTheme="minorHAnsi" w:cstheme="minorBidi"/>
            <w:noProof/>
            <w:szCs w:val="22"/>
            <w:lang w:val="en-US" w:eastAsia="en-US"/>
          </w:rPr>
          <w:tab/>
        </w:r>
        <w:r w:rsidRPr="00C9762D" w:rsidDel="00BF2F80">
          <w:rPr>
            <w:noProof/>
            <w:lang w:val="en-US"/>
          </w:rPr>
          <w:delText>Inter-System specification verification</w:delText>
        </w:r>
        <w:r w:rsidRPr="00375C61" w:rsidDel="00BF2F80">
          <w:rPr>
            <w:noProof/>
            <w:lang w:val="en-US"/>
          </w:rPr>
          <w:tab/>
          <w:delText>13</w:delText>
        </w:r>
      </w:del>
    </w:p>
    <w:p w:rsidR="00375C61" w:rsidDel="00BF2F80" w:rsidRDefault="00375C61">
      <w:pPr>
        <w:pStyle w:val="TM3"/>
        <w:tabs>
          <w:tab w:val="left" w:pos="1815"/>
        </w:tabs>
        <w:rPr>
          <w:del w:id="397" w:author="ACG Solutions" w:date="2016-11-14T14:38:00Z"/>
          <w:rFonts w:asciiTheme="minorHAnsi" w:eastAsiaTheme="minorEastAsia" w:hAnsiTheme="minorHAnsi" w:cstheme="minorBidi"/>
          <w:noProof/>
          <w:szCs w:val="22"/>
          <w:lang w:val="en-US" w:eastAsia="en-US"/>
        </w:rPr>
      </w:pPr>
      <w:del w:id="398" w:author="ACG Solutions" w:date="2016-11-14T14:38:00Z">
        <w:r w:rsidRPr="00C9762D" w:rsidDel="00BF2F80">
          <w:rPr>
            <w:noProof/>
            <w:lang w:val="en-US"/>
          </w:rPr>
          <w:delText>5.4.6</w:delText>
        </w:r>
        <w:r w:rsidDel="00BF2F80">
          <w:rPr>
            <w:rFonts w:asciiTheme="minorHAnsi" w:eastAsiaTheme="minorEastAsia" w:hAnsiTheme="minorHAnsi" w:cstheme="minorBidi"/>
            <w:noProof/>
            <w:szCs w:val="22"/>
            <w:lang w:val="en-US" w:eastAsia="en-US"/>
          </w:rPr>
          <w:tab/>
        </w:r>
        <w:r w:rsidRPr="00C9762D" w:rsidDel="00BF2F80">
          <w:rPr>
            <w:noProof/>
            <w:lang w:val="en-US"/>
          </w:rPr>
          <w:delText>System integration and tests</w:delText>
        </w:r>
        <w:r w:rsidRPr="00375C61" w:rsidDel="00BF2F80">
          <w:rPr>
            <w:noProof/>
            <w:lang w:val="en-US"/>
          </w:rPr>
          <w:tab/>
          <w:delText>14</w:delText>
        </w:r>
      </w:del>
    </w:p>
    <w:p w:rsidR="00375C61" w:rsidDel="00BF2F80" w:rsidRDefault="00375C61">
      <w:pPr>
        <w:pStyle w:val="TM2"/>
        <w:tabs>
          <w:tab w:val="left" w:pos="1021"/>
        </w:tabs>
        <w:rPr>
          <w:del w:id="399" w:author="ACG Solutions" w:date="2016-11-14T14:38:00Z"/>
          <w:rFonts w:asciiTheme="minorHAnsi" w:eastAsiaTheme="minorEastAsia" w:hAnsiTheme="minorHAnsi" w:cstheme="minorBidi"/>
          <w:noProof/>
          <w:szCs w:val="22"/>
          <w:lang w:val="en-US" w:eastAsia="en-US"/>
        </w:rPr>
      </w:pPr>
      <w:del w:id="400" w:author="ACG Solutions" w:date="2016-11-14T14:38:00Z">
        <w:r w:rsidRPr="00C9762D" w:rsidDel="00BF2F80">
          <w:rPr>
            <w:noProof/>
            <w:lang w:val="en-US"/>
          </w:rPr>
          <w:delText>5.5</w:delText>
        </w:r>
        <w:r w:rsidDel="00BF2F80">
          <w:rPr>
            <w:rFonts w:asciiTheme="minorHAnsi" w:eastAsiaTheme="minorEastAsia" w:hAnsiTheme="minorHAnsi" w:cstheme="minorBidi"/>
            <w:noProof/>
            <w:szCs w:val="22"/>
            <w:lang w:val="en-US" w:eastAsia="en-US"/>
          </w:rPr>
          <w:tab/>
        </w:r>
        <w:r w:rsidRPr="00C9762D" w:rsidDel="00BF2F80">
          <w:rPr>
            <w:noProof/>
            <w:lang w:val="en-US"/>
          </w:rPr>
          <w:delText>Component level</w:delText>
        </w:r>
        <w:r w:rsidRPr="00375C61" w:rsidDel="00BF2F80">
          <w:rPr>
            <w:noProof/>
            <w:lang w:val="en-US"/>
          </w:rPr>
          <w:tab/>
          <w:delText>14</w:delText>
        </w:r>
      </w:del>
    </w:p>
    <w:p w:rsidR="00375C61" w:rsidRPr="00375C61" w:rsidDel="00BF2F80" w:rsidRDefault="00375C61">
      <w:pPr>
        <w:pStyle w:val="TM1"/>
        <w:rPr>
          <w:del w:id="401" w:author="ACG Solutions" w:date="2016-11-14T14:38:00Z"/>
          <w:rFonts w:asciiTheme="minorHAnsi" w:eastAsiaTheme="minorEastAsia" w:hAnsiTheme="minorHAnsi" w:cstheme="minorBidi"/>
          <w:b w:val="0"/>
          <w:caps w:val="0"/>
          <w:noProof/>
          <w:szCs w:val="22"/>
          <w:lang w:eastAsia="en-US"/>
        </w:rPr>
      </w:pPr>
      <w:del w:id="402" w:author="ACG Solutions" w:date="2016-11-14T14:38:00Z">
        <w:r w:rsidRPr="00375C61" w:rsidDel="00BF2F80">
          <w:rPr>
            <w:noProof/>
          </w:rPr>
          <w:delText>6.</w:delText>
        </w:r>
        <w:r w:rsidRPr="00375C61" w:rsidDel="00BF2F80">
          <w:rPr>
            <w:rFonts w:asciiTheme="minorHAnsi" w:eastAsiaTheme="minorEastAsia" w:hAnsiTheme="minorHAnsi" w:cstheme="minorBidi"/>
            <w:b w:val="0"/>
            <w:caps w:val="0"/>
            <w:noProof/>
            <w:szCs w:val="22"/>
            <w:lang w:eastAsia="en-US"/>
          </w:rPr>
          <w:tab/>
        </w:r>
        <w:r w:rsidRPr="00375C61" w:rsidDel="00BF2F80">
          <w:rPr>
            <w:noProof/>
          </w:rPr>
          <w:delText>Environments</w:delText>
        </w:r>
        <w:r w:rsidDel="00BF2F80">
          <w:rPr>
            <w:noProof/>
          </w:rPr>
          <w:tab/>
          <w:delText>15</w:delText>
        </w:r>
      </w:del>
    </w:p>
    <w:p w:rsidR="00375C61" w:rsidRPr="00375C61" w:rsidDel="00BF2F80" w:rsidRDefault="00375C61">
      <w:pPr>
        <w:pStyle w:val="TM2"/>
        <w:tabs>
          <w:tab w:val="left" w:pos="1021"/>
        </w:tabs>
        <w:rPr>
          <w:del w:id="403" w:author="ACG Solutions" w:date="2016-11-14T14:38:00Z"/>
          <w:rFonts w:asciiTheme="minorHAnsi" w:eastAsiaTheme="minorEastAsia" w:hAnsiTheme="minorHAnsi" w:cstheme="minorBidi"/>
          <w:noProof/>
          <w:szCs w:val="22"/>
          <w:lang w:eastAsia="en-US"/>
        </w:rPr>
      </w:pPr>
      <w:del w:id="404" w:author="ACG Solutions" w:date="2016-11-14T14:38:00Z">
        <w:r w:rsidRPr="00375C61" w:rsidDel="00BF2F80">
          <w:rPr>
            <w:noProof/>
          </w:rPr>
          <w:delText>6.1</w:delText>
        </w:r>
        <w:r w:rsidRPr="00375C61" w:rsidDel="00BF2F80">
          <w:rPr>
            <w:rFonts w:asciiTheme="minorHAnsi" w:eastAsiaTheme="minorEastAsia" w:hAnsiTheme="minorHAnsi" w:cstheme="minorBidi"/>
            <w:noProof/>
            <w:szCs w:val="22"/>
            <w:lang w:eastAsia="en-US"/>
          </w:rPr>
          <w:tab/>
        </w:r>
        <w:r w:rsidRPr="00375C61" w:rsidDel="00BF2F80">
          <w:rPr>
            <w:noProof/>
          </w:rPr>
          <w:delText>Tools</w:delText>
        </w:r>
        <w:r w:rsidDel="00BF2F80">
          <w:rPr>
            <w:noProof/>
          </w:rPr>
          <w:tab/>
          <w:delText>15</w:delText>
        </w:r>
      </w:del>
    </w:p>
    <w:p w:rsidR="00375C61" w:rsidRPr="00375C61" w:rsidDel="00BF2F80" w:rsidRDefault="00375C61">
      <w:pPr>
        <w:pStyle w:val="TM1"/>
        <w:rPr>
          <w:del w:id="405" w:author="ACG Solutions" w:date="2016-11-14T14:38:00Z"/>
          <w:rFonts w:asciiTheme="minorHAnsi" w:eastAsiaTheme="minorEastAsia" w:hAnsiTheme="minorHAnsi" w:cstheme="minorBidi"/>
          <w:b w:val="0"/>
          <w:caps w:val="0"/>
          <w:noProof/>
          <w:szCs w:val="22"/>
          <w:lang w:eastAsia="en-US"/>
        </w:rPr>
      </w:pPr>
      <w:del w:id="406" w:author="ACG Solutions" w:date="2016-11-14T14:38:00Z">
        <w:r w:rsidRPr="00375C61" w:rsidDel="00BF2F80">
          <w:rPr>
            <w:noProof/>
          </w:rPr>
          <w:delText>7.</w:delText>
        </w:r>
        <w:r w:rsidRPr="00375C61" w:rsidDel="00BF2F80">
          <w:rPr>
            <w:rFonts w:asciiTheme="minorHAnsi" w:eastAsiaTheme="minorEastAsia" w:hAnsiTheme="minorHAnsi" w:cstheme="minorBidi"/>
            <w:b w:val="0"/>
            <w:caps w:val="0"/>
            <w:noProof/>
            <w:szCs w:val="22"/>
            <w:lang w:eastAsia="en-US"/>
          </w:rPr>
          <w:tab/>
        </w:r>
        <w:r w:rsidRPr="00375C61" w:rsidDel="00BF2F80">
          <w:rPr>
            <w:noProof/>
          </w:rPr>
          <w:delText>CONFIGURATION MANAGEMENT PROCESS</w:delText>
        </w:r>
        <w:r w:rsidDel="00BF2F80">
          <w:rPr>
            <w:noProof/>
          </w:rPr>
          <w:tab/>
          <w:delText>16</w:delText>
        </w:r>
      </w:del>
    </w:p>
    <w:p w:rsidR="00375C61" w:rsidRPr="00375C61" w:rsidDel="00BF2F80" w:rsidRDefault="00375C61">
      <w:pPr>
        <w:pStyle w:val="TM2"/>
        <w:tabs>
          <w:tab w:val="left" w:pos="1021"/>
        </w:tabs>
        <w:rPr>
          <w:del w:id="407" w:author="ACG Solutions" w:date="2016-11-14T14:38:00Z"/>
          <w:rFonts w:asciiTheme="minorHAnsi" w:eastAsiaTheme="minorEastAsia" w:hAnsiTheme="minorHAnsi" w:cstheme="minorBidi"/>
          <w:noProof/>
          <w:szCs w:val="22"/>
          <w:lang w:eastAsia="en-US"/>
        </w:rPr>
      </w:pPr>
      <w:del w:id="408" w:author="ACG Solutions" w:date="2016-11-14T14:38:00Z">
        <w:r w:rsidRPr="00375C61" w:rsidDel="00BF2F80">
          <w:rPr>
            <w:noProof/>
          </w:rPr>
          <w:delText>7.1</w:delText>
        </w:r>
        <w:r w:rsidRPr="00375C61" w:rsidDel="00BF2F80">
          <w:rPr>
            <w:rFonts w:asciiTheme="minorHAnsi" w:eastAsiaTheme="minorEastAsia" w:hAnsiTheme="minorHAnsi" w:cstheme="minorBidi"/>
            <w:noProof/>
            <w:szCs w:val="22"/>
            <w:lang w:eastAsia="en-US"/>
          </w:rPr>
          <w:tab/>
        </w:r>
        <w:r w:rsidRPr="00375C61" w:rsidDel="00BF2F80">
          <w:rPr>
            <w:noProof/>
          </w:rPr>
          <w:delText>Configuration Management Environments</w:delText>
        </w:r>
        <w:r w:rsidDel="00BF2F80">
          <w:rPr>
            <w:noProof/>
          </w:rPr>
          <w:tab/>
          <w:delText>16</w:delText>
        </w:r>
      </w:del>
    </w:p>
    <w:p w:rsidR="00375C61" w:rsidRPr="00375C61" w:rsidDel="00BF2F80" w:rsidRDefault="00375C61">
      <w:pPr>
        <w:pStyle w:val="TM2"/>
        <w:tabs>
          <w:tab w:val="left" w:pos="1021"/>
        </w:tabs>
        <w:rPr>
          <w:del w:id="409" w:author="ACG Solutions" w:date="2016-11-14T14:38:00Z"/>
          <w:rFonts w:asciiTheme="minorHAnsi" w:eastAsiaTheme="minorEastAsia" w:hAnsiTheme="minorHAnsi" w:cstheme="minorBidi"/>
          <w:noProof/>
          <w:szCs w:val="22"/>
          <w:lang w:eastAsia="en-US"/>
        </w:rPr>
      </w:pPr>
      <w:del w:id="410" w:author="ACG Solutions" w:date="2016-11-14T14:38:00Z">
        <w:r w:rsidRPr="00375C61" w:rsidDel="00BF2F80">
          <w:rPr>
            <w:noProof/>
          </w:rPr>
          <w:delText>7.2</w:delText>
        </w:r>
        <w:r w:rsidRPr="00375C61" w:rsidDel="00BF2F80">
          <w:rPr>
            <w:rFonts w:asciiTheme="minorHAnsi" w:eastAsiaTheme="minorEastAsia" w:hAnsiTheme="minorHAnsi" w:cstheme="minorBidi"/>
            <w:noProof/>
            <w:szCs w:val="22"/>
            <w:lang w:eastAsia="en-US"/>
          </w:rPr>
          <w:tab/>
        </w:r>
        <w:r w:rsidRPr="00375C61" w:rsidDel="00BF2F80">
          <w:rPr>
            <w:noProof/>
          </w:rPr>
          <w:delText>Change management principles</w:delText>
        </w:r>
        <w:r w:rsidDel="00BF2F80">
          <w:rPr>
            <w:noProof/>
          </w:rPr>
          <w:tab/>
          <w:delText>16</w:delText>
        </w:r>
      </w:del>
    </w:p>
    <w:p w:rsidR="00375C61" w:rsidDel="00BF2F80" w:rsidRDefault="00375C61">
      <w:pPr>
        <w:pStyle w:val="TM2"/>
        <w:tabs>
          <w:tab w:val="left" w:pos="1021"/>
        </w:tabs>
        <w:rPr>
          <w:del w:id="411" w:author="ACG Solutions" w:date="2016-11-14T14:38:00Z"/>
          <w:rFonts w:asciiTheme="minorHAnsi" w:eastAsiaTheme="minorEastAsia" w:hAnsiTheme="minorHAnsi" w:cstheme="minorBidi"/>
          <w:noProof/>
          <w:szCs w:val="22"/>
          <w:lang w:val="en-US" w:eastAsia="en-US"/>
        </w:rPr>
      </w:pPr>
      <w:del w:id="412" w:author="ACG Solutions" w:date="2016-11-14T14:38:00Z">
        <w:r w:rsidRPr="00C9762D" w:rsidDel="00BF2F80">
          <w:rPr>
            <w:noProof/>
            <w:lang w:val="en-US"/>
          </w:rPr>
          <w:delText>7.3</w:delText>
        </w:r>
        <w:r w:rsidDel="00BF2F80">
          <w:rPr>
            <w:rFonts w:asciiTheme="minorHAnsi" w:eastAsiaTheme="minorEastAsia" w:hAnsiTheme="minorHAnsi" w:cstheme="minorBidi"/>
            <w:noProof/>
            <w:szCs w:val="22"/>
            <w:lang w:val="en-US" w:eastAsia="en-US"/>
          </w:rPr>
          <w:tab/>
        </w:r>
        <w:r w:rsidRPr="00C9762D" w:rsidDel="00BF2F80">
          <w:rPr>
            <w:noProof/>
            <w:lang w:val="en-US"/>
          </w:rPr>
          <w:delText>Life Cycle Data</w:delText>
        </w:r>
        <w:r w:rsidDel="00BF2F80">
          <w:rPr>
            <w:noProof/>
          </w:rPr>
          <w:tab/>
          <w:delText>16</w:delText>
        </w:r>
      </w:del>
    </w:p>
    <w:p w:rsidR="00375C61" w:rsidDel="00BF2F80" w:rsidRDefault="00375C61">
      <w:pPr>
        <w:pStyle w:val="TM1"/>
        <w:rPr>
          <w:del w:id="413" w:author="ACG Solutions" w:date="2016-11-14T14:38:00Z"/>
          <w:rFonts w:asciiTheme="minorHAnsi" w:eastAsiaTheme="minorEastAsia" w:hAnsiTheme="minorHAnsi" w:cstheme="minorBidi"/>
          <w:b w:val="0"/>
          <w:caps w:val="0"/>
          <w:noProof/>
          <w:szCs w:val="22"/>
          <w:lang w:val="en-US" w:eastAsia="en-US"/>
        </w:rPr>
      </w:pPr>
      <w:del w:id="414" w:author="ACG Solutions" w:date="2016-11-14T14:38:00Z">
        <w:r w:rsidRPr="00C9762D" w:rsidDel="00BF2F80">
          <w:rPr>
            <w:noProof/>
            <w:lang w:val="en-US"/>
          </w:rPr>
          <w:delText>8.</w:delText>
        </w:r>
        <w:r w:rsidDel="00BF2F80">
          <w:rPr>
            <w:rFonts w:asciiTheme="minorHAnsi" w:eastAsiaTheme="minorEastAsia" w:hAnsiTheme="minorHAnsi" w:cstheme="minorBidi"/>
            <w:b w:val="0"/>
            <w:caps w:val="0"/>
            <w:noProof/>
            <w:szCs w:val="22"/>
            <w:lang w:val="en-US" w:eastAsia="en-US"/>
          </w:rPr>
          <w:tab/>
        </w:r>
        <w:r w:rsidRPr="00C9762D" w:rsidDel="00BF2F80">
          <w:rPr>
            <w:noProof/>
            <w:lang w:val="en-US"/>
          </w:rPr>
          <w:delText>Appendixes</w:delText>
        </w:r>
        <w:r w:rsidDel="00BF2F80">
          <w:rPr>
            <w:noProof/>
          </w:rPr>
          <w:tab/>
          <w:delText>17</w:delText>
        </w:r>
      </w:del>
    </w:p>
    <w:p w:rsidR="00375C61" w:rsidDel="00BF2F80" w:rsidRDefault="00375C61">
      <w:pPr>
        <w:pStyle w:val="TM2"/>
        <w:tabs>
          <w:tab w:val="left" w:pos="1021"/>
        </w:tabs>
        <w:rPr>
          <w:del w:id="415" w:author="ACG Solutions" w:date="2016-11-14T14:38:00Z"/>
          <w:rFonts w:asciiTheme="minorHAnsi" w:eastAsiaTheme="minorEastAsia" w:hAnsiTheme="minorHAnsi" w:cstheme="minorBidi"/>
          <w:noProof/>
          <w:szCs w:val="22"/>
          <w:lang w:val="en-US" w:eastAsia="en-US"/>
        </w:rPr>
      </w:pPr>
      <w:del w:id="416" w:author="ACG Solutions" w:date="2016-11-14T14:38:00Z">
        <w:r w:rsidRPr="00C9762D" w:rsidDel="00BF2F80">
          <w:rPr>
            <w:noProof/>
            <w:lang w:val="en-US"/>
          </w:rPr>
          <w:delText>8.1</w:delText>
        </w:r>
        <w:r w:rsidDel="00BF2F80">
          <w:rPr>
            <w:rFonts w:asciiTheme="minorHAnsi" w:eastAsiaTheme="minorEastAsia" w:hAnsiTheme="minorHAnsi" w:cstheme="minorBidi"/>
            <w:noProof/>
            <w:szCs w:val="22"/>
            <w:lang w:val="en-US" w:eastAsia="en-US"/>
          </w:rPr>
          <w:tab/>
        </w:r>
        <w:r w:rsidRPr="00C9762D" w:rsidDel="00BF2F80">
          <w:rPr>
            <w:noProof/>
            <w:lang w:val="en-US"/>
          </w:rPr>
          <w:delText>Mission scenario template</w:delText>
        </w:r>
        <w:r w:rsidDel="00BF2F80">
          <w:rPr>
            <w:noProof/>
          </w:rPr>
          <w:tab/>
          <w:delText>17</w:delText>
        </w:r>
      </w:del>
    </w:p>
    <w:p w:rsidR="00C50F45" w:rsidRPr="00C82206" w:rsidRDefault="00EB2EEF">
      <w:pPr>
        <w:pStyle w:val="Corps"/>
        <w:rPr>
          <w:lang w:val="en-US"/>
        </w:rPr>
      </w:pPr>
      <w:r w:rsidRPr="00C82206">
        <w:rPr>
          <w:lang w:val="en-US"/>
        </w:rPr>
        <w:fldChar w:fldCharType="end"/>
      </w:r>
    </w:p>
    <w:p w:rsidR="00C50F45" w:rsidRPr="00C82206" w:rsidRDefault="00C50F45">
      <w:pPr>
        <w:pStyle w:val="Corps"/>
        <w:rPr>
          <w:lang w:val="en-US"/>
        </w:rPr>
        <w:sectPr w:rsidR="00C50F45" w:rsidRPr="00C82206">
          <w:footerReference w:type="default" r:id="rId21"/>
          <w:pgSz w:w="11906" w:h="16838" w:code="9"/>
          <w:pgMar w:top="1134" w:right="1134" w:bottom="1134" w:left="1134" w:header="851" w:footer="567" w:gutter="0"/>
          <w:cols w:space="720"/>
        </w:sectPr>
      </w:pPr>
    </w:p>
    <w:p w:rsidR="00C50F45" w:rsidRPr="00C82206" w:rsidRDefault="00C50F45" w:rsidP="00E773A5">
      <w:pPr>
        <w:pStyle w:val="Titre1"/>
        <w:rPr>
          <w:lang w:val="en-US"/>
        </w:rPr>
      </w:pPr>
      <w:bookmarkStart w:id="417" w:name="_Toc466897801"/>
      <w:r w:rsidRPr="00C82206">
        <w:rPr>
          <w:lang w:val="en-US"/>
        </w:rPr>
        <w:lastRenderedPageBreak/>
        <w:t>Document issues</w:t>
      </w:r>
      <w:bookmarkEnd w:id="4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851"/>
        <w:gridCol w:w="1985"/>
        <w:gridCol w:w="5511"/>
      </w:tblGrid>
      <w:tr w:rsidR="00C50F45" w:rsidRPr="00C82206">
        <w:trPr>
          <w:cantSplit/>
          <w:trHeight w:hRule="exact" w:val="400"/>
          <w:jc w:val="center"/>
        </w:trPr>
        <w:tc>
          <w:tcPr>
            <w:tcW w:w="1418"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Date</w:t>
            </w:r>
          </w:p>
        </w:tc>
        <w:tc>
          <w:tcPr>
            <w:tcW w:w="85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Issue</w:t>
            </w:r>
          </w:p>
        </w:tc>
        <w:tc>
          <w:tcPr>
            <w:tcW w:w="1985"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Author(s)</w:t>
            </w:r>
          </w:p>
        </w:tc>
        <w:tc>
          <w:tcPr>
            <w:tcW w:w="551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Updating purpose</w:t>
            </w:r>
          </w:p>
        </w:tc>
      </w:tr>
      <w:tr w:rsidR="00C50F45" w:rsidRPr="00CB1E1E">
        <w:trPr>
          <w:cantSplit/>
          <w:trHeight w:val="400"/>
          <w:jc w:val="center"/>
        </w:trPr>
        <w:tc>
          <w:tcPr>
            <w:tcW w:w="1418" w:type="dxa"/>
            <w:vAlign w:val="center"/>
          </w:tcPr>
          <w:p w:rsidR="00C50F45" w:rsidRPr="00C82206" w:rsidRDefault="00D70122">
            <w:pPr>
              <w:pStyle w:val="Normalarial"/>
              <w:jc w:val="center"/>
              <w:rPr>
                <w:rFonts w:ascii="Times New Roman" w:hAnsi="Times New Roman"/>
                <w:sz w:val="24"/>
                <w:lang w:val="en-US"/>
              </w:rPr>
            </w:pPr>
            <w:r w:rsidRPr="00C82206">
              <w:rPr>
                <w:rFonts w:ascii="Times New Roman" w:hAnsi="Times New Roman"/>
                <w:sz w:val="24"/>
                <w:lang w:val="en-US"/>
              </w:rPr>
              <w:t>24/10</w:t>
            </w:r>
            <w:r w:rsidR="002F5DD7" w:rsidRPr="00C82206">
              <w:rPr>
                <w:rFonts w:ascii="Times New Roman" w:hAnsi="Times New Roman"/>
                <w:sz w:val="24"/>
                <w:lang w:val="en-US"/>
              </w:rPr>
              <w:t>/2016</w:t>
            </w:r>
            <w:r w:rsidR="00EB2EEF" w:rsidRPr="00C82206">
              <w:rPr>
                <w:rFonts w:ascii="Times New Roman" w:hAnsi="Times New Roman"/>
                <w:sz w:val="24"/>
                <w:lang w:val="en-US"/>
              </w:rPr>
              <w:fldChar w:fldCharType="begin"/>
            </w:r>
            <w:r w:rsidR="00C50F45" w:rsidRPr="00C82206">
              <w:rPr>
                <w:rFonts w:ascii="Times New Roman" w:hAnsi="Times New Roman"/>
                <w:sz w:val="24"/>
                <w:lang w:val="en-US"/>
              </w:rPr>
              <w:instrText xml:space="preserve"> STYLEREF "Z_Date_edition" \* MERGEFORMAT </w:instrText>
            </w:r>
            <w:r w:rsidR="00EB2EEF" w:rsidRPr="00C82206">
              <w:rPr>
                <w:rFonts w:ascii="Times New Roman" w:hAnsi="Times New Roman"/>
                <w:sz w:val="24"/>
                <w:lang w:val="en-US"/>
              </w:rPr>
              <w:fldChar w:fldCharType="end"/>
            </w:r>
          </w:p>
        </w:tc>
        <w:tc>
          <w:tcPr>
            <w:tcW w:w="851" w:type="dxa"/>
            <w:vAlign w:val="center"/>
          </w:tcPr>
          <w:p w:rsidR="00C50F45" w:rsidRPr="00C82206" w:rsidRDefault="00CB1E1E">
            <w:pPr>
              <w:pStyle w:val="Normalarial"/>
              <w:jc w:val="center"/>
              <w:rPr>
                <w:rFonts w:ascii="Times New Roman" w:hAnsi="Times New Roman"/>
                <w:sz w:val="24"/>
                <w:lang w:val="en-US"/>
              </w:rPr>
            </w:pPr>
            <w:r>
              <w:rPr>
                <w:rFonts w:ascii="Times New Roman" w:hAnsi="Times New Roman"/>
                <w:sz w:val="24"/>
                <w:lang w:val="en-US"/>
              </w:rPr>
              <w:t>First drafts</w:t>
            </w:r>
          </w:p>
        </w:tc>
        <w:tc>
          <w:tcPr>
            <w:tcW w:w="1985" w:type="dxa"/>
            <w:vAlign w:val="center"/>
          </w:tcPr>
          <w:p w:rsidR="00C50F45" w:rsidRPr="00C82206" w:rsidRDefault="00E773A5" w:rsidP="00E773A5">
            <w:pPr>
              <w:pStyle w:val="Normalarial"/>
              <w:jc w:val="center"/>
              <w:rPr>
                <w:rFonts w:ascii="Times New Roman" w:hAnsi="Times New Roman"/>
                <w:sz w:val="24"/>
                <w:lang w:val="en-US"/>
              </w:rPr>
            </w:pPr>
            <w:proofErr w:type="spellStart"/>
            <w:r w:rsidRPr="00C82206">
              <w:rPr>
                <w:rFonts w:ascii="Times New Roman" w:hAnsi="Times New Roman"/>
                <w:sz w:val="24"/>
                <w:lang w:val="en-US"/>
              </w:rPr>
              <w:t>F.Pothon</w:t>
            </w:r>
            <w:proofErr w:type="spellEnd"/>
          </w:p>
        </w:tc>
        <w:tc>
          <w:tcPr>
            <w:tcW w:w="5511" w:type="dxa"/>
            <w:vAlign w:val="center"/>
          </w:tcPr>
          <w:p w:rsidR="00C50F45" w:rsidRPr="00C82206" w:rsidRDefault="002F5DD7" w:rsidP="00D70122">
            <w:pPr>
              <w:pStyle w:val="Normalarial"/>
              <w:jc w:val="both"/>
              <w:rPr>
                <w:rFonts w:ascii="Times New Roman" w:hAnsi="Times New Roman"/>
                <w:sz w:val="24"/>
                <w:lang w:val="en-US"/>
              </w:rPr>
            </w:pPr>
            <w:r w:rsidRPr="00C82206">
              <w:rPr>
                <w:rFonts w:ascii="Times New Roman" w:hAnsi="Times New Roman"/>
                <w:sz w:val="24"/>
                <w:lang w:val="en-US"/>
              </w:rPr>
              <w:t>Creation o</w:t>
            </w:r>
            <w:r w:rsidR="00BC2DE0" w:rsidRPr="00C82206">
              <w:rPr>
                <w:rFonts w:ascii="Times New Roman" w:hAnsi="Times New Roman"/>
                <w:sz w:val="24"/>
                <w:lang w:val="en-US"/>
              </w:rPr>
              <w:t xml:space="preserve">f </w:t>
            </w:r>
            <w:r w:rsidR="00E773A5" w:rsidRPr="00C82206">
              <w:rPr>
                <w:rFonts w:ascii="Times New Roman" w:hAnsi="Times New Roman"/>
                <w:sz w:val="24"/>
                <w:lang w:val="en-US"/>
              </w:rPr>
              <w:t>the</w:t>
            </w:r>
            <w:r w:rsidR="00D306B7" w:rsidRPr="00C82206">
              <w:rPr>
                <w:rFonts w:ascii="Times New Roman" w:hAnsi="Times New Roman"/>
                <w:sz w:val="24"/>
                <w:lang w:val="en-US"/>
              </w:rPr>
              <w:t xml:space="preserve"> </w:t>
            </w:r>
            <w:r w:rsidR="00BC2DE0" w:rsidRPr="00C82206">
              <w:rPr>
                <w:rFonts w:ascii="Times New Roman" w:hAnsi="Times New Roman"/>
                <w:sz w:val="24"/>
                <w:lang w:val="en-US"/>
              </w:rPr>
              <w:t xml:space="preserve">document </w:t>
            </w:r>
            <w:r w:rsidR="00E773A5" w:rsidRPr="00C82206">
              <w:rPr>
                <w:rFonts w:ascii="Times New Roman" w:hAnsi="Times New Roman"/>
                <w:sz w:val="24"/>
                <w:lang w:val="en-US"/>
              </w:rPr>
              <w:t xml:space="preserve">based </w:t>
            </w:r>
            <w:r w:rsidR="00D70122" w:rsidRPr="00C82206">
              <w:rPr>
                <w:rFonts w:ascii="Times New Roman" w:hAnsi="Times New Roman"/>
                <w:sz w:val="24"/>
                <w:lang w:val="en-US"/>
              </w:rPr>
              <w:t>several meeting discussions with all RESSAC Partners</w:t>
            </w:r>
          </w:p>
        </w:tc>
      </w:tr>
    </w:tbl>
    <w:p w:rsidR="00C50F45" w:rsidRPr="00C82206" w:rsidRDefault="00C50F45">
      <w:pPr>
        <w:pStyle w:val="Corps"/>
        <w:rPr>
          <w:lang w:val="en-US"/>
        </w:rPr>
      </w:pPr>
    </w:p>
    <w:p w:rsidR="00D70122" w:rsidRPr="00C82206" w:rsidRDefault="00D70122" w:rsidP="00D70122">
      <w:pPr>
        <w:pStyle w:val="Titre1"/>
        <w:rPr>
          <w:lang w:val="en-US"/>
        </w:rPr>
      </w:pPr>
      <w:bookmarkStart w:id="418" w:name="_Toc466897802"/>
      <w:r w:rsidRPr="00C82206">
        <w:rPr>
          <w:lang w:val="en-US"/>
        </w:rPr>
        <w:lastRenderedPageBreak/>
        <w:t>PURPOSE AND SCOPE OF THE DOCUMENT</w:t>
      </w:r>
      <w:bookmarkEnd w:id="418"/>
    </w:p>
    <w:p w:rsidR="00D70122" w:rsidRDefault="00D70122" w:rsidP="00D70122">
      <w:pPr>
        <w:pStyle w:val="Corps"/>
        <w:spacing w:before="120"/>
        <w:ind w:left="0"/>
        <w:rPr>
          <w:ins w:id="419" w:author="ACG Solutions" w:date="2016-11-09T09:23:00Z"/>
          <w:lang w:val="en-US"/>
        </w:rPr>
      </w:pPr>
      <w:r w:rsidRPr="00C82206">
        <w:rPr>
          <w:lang w:val="en-US"/>
        </w:rPr>
        <w:t xml:space="preserve">The purpose of this plan is to describe the µXAV life cycle, developed in the scope of the RESSAC project, the development processes and all integral processes. </w:t>
      </w:r>
    </w:p>
    <w:p w:rsidR="00CB1E1E" w:rsidRDefault="00CB1E1E" w:rsidP="00D70122">
      <w:pPr>
        <w:pStyle w:val="Corps"/>
        <w:spacing w:before="120"/>
        <w:ind w:left="0"/>
        <w:rPr>
          <w:ins w:id="420" w:author="ACG Solutions" w:date="2016-11-09T09:23:00Z"/>
          <w:lang w:val="en-US"/>
        </w:rPr>
      </w:pPr>
      <w:ins w:id="421" w:author="ACG Solutions" w:date="2016-11-14T13:41:00Z">
        <w:r>
          <w:rPr>
            <w:lang w:val="en-US"/>
          </w:rPr>
          <w:t>RESSAC</w:t>
        </w:r>
        <w:r w:rsidRPr="00CB1E1E">
          <w:rPr>
            <w:lang w:val="en-US"/>
          </w:rPr>
          <w:t xml:space="preserve"> project will define </w:t>
        </w:r>
        <w:r>
          <w:rPr>
            <w:lang w:val="en-US"/>
          </w:rPr>
          <w:t>overarching properties</w:t>
        </w:r>
        <w:r w:rsidRPr="00CB1E1E">
          <w:rPr>
            <w:lang w:val="en-US"/>
          </w:rPr>
          <w:t xml:space="preserve"> and </w:t>
        </w:r>
        <w:r>
          <w:rPr>
            <w:lang w:val="en-US"/>
          </w:rPr>
          <w:t>criteria</w:t>
        </w:r>
        <w:r w:rsidRPr="00CB1E1E">
          <w:rPr>
            <w:lang w:val="en-US"/>
          </w:rPr>
          <w:t xml:space="preserve"> for development assurance</w:t>
        </w:r>
      </w:ins>
      <w:ins w:id="422" w:author="ACG Solutions" w:date="2016-11-14T13:43:00Z">
        <w:r>
          <w:rPr>
            <w:lang w:val="en-US"/>
          </w:rPr>
          <w:t>.</w:t>
        </w:r>
      </w:ins>
      <w:ins w:id="423" w:author="ACG Solutions" w:date="2016-11-14T13:41:00Z">
        <w:r w:rsidRPr="00CB1E1E">
          <w:rPr>
            <w:lang w:val="en-US"/>
          </w:rPr>
          <w:t xml:space="preserve"> </w:t>
        </w:r>
      </w:ins>
      <w:ins w:id="424" w:author="ACG Solutions" w:date="2016-11-14T13:44:00Z">
        <w:r>
          <w:rPr>
            <w:lang w:val="en-US"/>
          </w:rPr>
          <w:t xml:space="preserve">In order to avoid any assumptions on the </w:t>
        </w:r>
      </w:ins>
      <w:ins w:id="425" w:author="ACG Solutions" w:date="2016-11-14T13:45:00Z">
        <w:r>
          <w:rPr>
            <w:lang w:val="en-US"/>
          </w:rPr>
          <w:t>satisfaction</w:t>
        </w:r>
      </w:ins>
      <w:ins w:id="426" w:author="ACG Solutions" w:date="2016-11-14T13:44:00Z">
        <w:r>
          <w:rPr>
            <w:lang w:val="en-US"/>
          </w:rPr>
          <w:t xml:space="preserve"> of</w:t>
        </w:r>
      </w:ins>
      <w:ins w:id="427" w:author="ACG Solutions" w:date="2016-11-14T13:45:00Z">
        <w:r>
          <w:rPr>
            <w:lang w:val="en-US"/>
          </w:rPr>
          <w:t xml:space="preserve"> these IPs and criteria</w:t>
        </w:r>
      </w:ins>
      <w:ins w:id="428" w:author="ACG Solutions" w:date="2016-11-14T13:42:00Z">
        <w:r>
          <w:rPr>
            <w:lang w:val="en-US"/>
          </w:rPr>
          <w:t xml:space="preserve">, the processes and data defined </w:t>
        </w:r>
      </w:ins>
      <w:ins w:id="429" w:author="ACG Solutions" w:date="2016-11-14T13:45:00Z">
        <w:r>
          <w:rPr>
            <w:lang w:val="en-US"/>
          </w:rPr>
          <w:t>for the use case</w:t>
        </w:r>
      </w:ins>
      <w:ins w:id="430" w:author="ACG Solutions" w:date="2016-11-14T13:42:00Z">
        <w:r>
          <w:rPr>
            <w:lang w:val="en-US"/>
          </w:rPr>
          <w:t xml:space="preserve"> are identified </w:t>
        </w:r>
      </w:ins>
      <w:ins w:id="431" w:author="ACG Solutions" w:date="2016-11-14T13:43:00Z">
        <w:r>
          <w:rPr>
            <w:lang w:val="en-US"/>
          </w:rPr>
          <w:t>independently</w:t>
        </w:r>
      </w:ins>
      <w:ins w:id="432" w:author="ACG Solutions" w:date="2016-11-14T13:42:00Z">
        <w:r>
          <w:rPr>
            <w:lang w:val="en-US"/>
          </w:rPr>
          <w:t xml:space="preserve"> of </w:t>
        </w:r>
      </w:ins>
      <w:ins w:id="433" w:author="ACG Solutions" w:date="2016-11-14T13:43:00Z">
        <w:r>
          <w:rPr>
            <w:lang w:val="en-US"/>
          </w:rPr>
          <w:t xml:space="preserve">the </w:t>
        </w:r>
      </w:ins>
      <w:ins w:id="434" w:author="ACG Solutions" w:date="2016-11-14T13:45:00Z">
        <w:r>
          <w:rPr>
            <w:lang w:val="en-US"/>
          </w:rPr>
          <w:t xml:space="preserve">definitions of </w:t>
        </w:r>
      </w:ins>
      <w:ins w:id="435" w:author="ACG Solutions" w:date="2016-11-14T13:43:00Z">
        <w:r>
          <w:rPr>
            <w:lang w:val="en-US"/>
          </w:rPr>
          <w:t>overarching properties</w:t>
        </w:r>
        <w:r w:rsidRPr="00CB1E1E">
          <w:rPr>
            <w:lang w:val="en-US"/>
          </w:rPr>
          <w:t xml:space="preserve"> and </w:t>
        </w:r>
        <w:r>
          <w:rPr>
            <w:lang w:val="en-US"/>
          </w:rPr>
          <w:t xml:space="preserve">criteria. </w:t>
        </w:r>
      </w:ins>
      <w:ins w:id="436" w:author="ACG Solutions" w:date="2016-11-14T13:49:00Z">
        <w:r w:rsidR="00613535">
          <w:rPr>
            <w:lang w:val="en-US"/>
          </w:rPr>
          <w:t>Matching</w:t>
        </w:r>
      </w:ins>
      <w:ins w:id="437" w:author="ACG Solutions" w:date="2016-11-14T13:48:00Z">
        <w:r w:rsidR="00613535">
          <w:rPr>
            <w:lang w:val="en-US"/>
          </w:rPr>
          <w:t xml:space="preserve"> assessment </w:t>
        </w:r>
      </w:ins>
      <w:ins w:id="438" w:author="ACG Solutions" w:date="2016-11-14T13:49:00Z">
        <w:r w:rsidR="00613535">
          <w:rPr>
            <w:lang w:val="en-US"/>
          </w:rPr>
          <w:t xml:space="preserve">between use case processes and </w:t>
        </w:r>
      </w:ins>
      <w:ins w:id="439" w:author="ACG Solutions" w:date="2016-11-14T13:43:00Z">
        <w:r>
          <w:rPr>
            <w:lang w:val="en-US"/>
          </w:rPr>
          <w:t>RESSA</w:t>
        </w:r>
      </w:ins>
      <w:ins w:id="440" w:author="ACG Solutions" w:date="2016-11-14T13:44:00Z">
        <w:r>
          <w:rPr>
            <w:lang w:val="en-US"/>
          </w:rPr>
          <w:t>C</w:t>
        </w:r>
      </w:ins>
      <w:ins w:id="441" w:author="ACG Solutions" w:date="2016-11-14T13:43:00Z">
        <w:r>
          <w:rPr>
            <w:lang w:val="en-US"/>
          </w:rPr>
          <w:t xml:space="preserve"> criteria</w:t>
        </w:r>
      </w:ins>
      <w:ins w:id="442" w:author="ACG Solutions" w:date="2016-11-14T13:44:00Z">
        <w:r>
          <w:rPr>
            <w:lang w:val="en-US"/>
          </w:rPr>
          <w:t xml:space="preserve"> </w:t>
        </w:r>
      </w:ins>
      <w:ins w:id="443" w:author="ACG Solutions" w:date="2016-11-14T13:48:00Z">
        <w:r w:rsidR="00613535">
          <w:rPr>
            <w:lang w:val="en-US"/>
          </w:rPr>
          <w:t>will</w:t>
        </w:r>
      </w:ins>
      <w:ins w:id="444" w:author="ACG Solutions" w:date="2016-11-14T13:44:00Z">
        <w:r w:rsidR="00613535">
          <w:rPr>
            <w:lang w:val="en-US"/>
          </w:rPr>
          <w:t xml:space="preserve"> be performed</w:t>
        </w:r>
      </w:ins>
      <w:ins w:id="445" w:author="ACG Solutions" w:date="2016-11-14T13:48:00Z">
        <w:r w:rsidR="00613535">
          <w:rPr>
            <w:lang w:val="en-US"/>
          </w:rPr>
          <w:t xml:space="preserve"> in parallel in order to </w:t>
        </w:r>
      </w:ins>
      <w:ins w:id="446" w:author="ACG Solutions" w:date="2016-11-14T13:49:00Z">
        <w:r w:rsidR="00613535">
          <w:rPr>
            <w:lang w:val="en-US"/>
          </w:rPr>
          <w:t>consolidate these criteria.</w:t>
        </w:r>
      </w:ins>
    </w:p>
    <w:p w:rsidR="00D70122" w:rsidRPr="00C82206" w:rsidRDefault="00D70122" w:rsidP="00D70122">
      <w:pPr>
        <w:pStyle w:val="Titre1"/>
        <w:pageBreakBefore w:val="0"/>
        <w:rPr>
          <w:lang w:val="en-US"/>
        </w:rPr>
      </w:pPr>
      <w:bookmarkStart w:id="447" w:name="_Toc466897803"/>
      <w:r w:rsidRPr="00C82206">
        <w:rPr>
          <w:lang w:val="en-US"/>
        </w:rPr>
        <w:t>ORGANIZATION</w:t>
      </w:r>
      <w:bookmarkEnd w:id="447"/>
    </w:p>
    <w:p w:rsidR="00D70122" w:rsidRPr="00C82206" w:rsidRDefault="00D70122" w:rsidP="00D70122">
      <w:pPr>
        <w:spacing w:before="120"/>
        <w:jc w:val="both"/>
        <w:rPr>
          <w:lang w:val="en-US"/>
        </w:rPr>
      </w:pPr>
      <w:r w:rsidRPr="00C82206">
        <w:rPr>
          <w:szCs w:val="24"/>
          <w:lang w:val="en-US"/>
        </w:rPr>
        <w:t>In the scope of RESSAC project, the activities are shared between the project partners.</w:t>
      </w:r>
    </w:p>
    <w:p w:rsidR="00D70122" w:rsidRPr="00C82206" w:rsidRDefault="00D70122" w:rsidP="00795567">
      <w:pPr>
        <w:pStyle w:val="Titre1"/>
        <w:pageBreakBefore w:val="0"/>
        <w:rPr>
          <w:lang w:val="en-US"/>
        </w:rPr>
      </w:pPr>
      <w:bookmarkStart w:id="448" w:name="_Toc466897804"/>
      <w:r w:rsidRPr="00C82206">
        <w:rPr>
          <w:lang w:val="en-US"/>
        </w:rPr>
        <w:t>LIFE CYCLE PROCESSES</w:t>
      </w:r>
      <w:bookmarkEnd w:id="448"/>
    </w:p>
    <w:p w:rsidR="00D70122" w:rsidRPr="00C82206" w:rsidRDefault="001C3C70" w:rsidP="00795567">
      <w:pPr>
        <w:pStyle w:val="Titre2"/>
        <w:rPr>
          <w:lang w:val="en-US"/>
        </w:rPr>
      </w:pPr>
      <w:bookmarkStart w:id="449" w:name="_Principles"/>
      <w:bookmarkStart w:id="450" w:name="_Toc466897805"/>
      <w:bookmarkEnd w:id="449"/>
      <w:r w:rsidRPr="00C82206">
        <w:rPr>
          <w:lang w:val="en-US"/>
        </w:rPr>
        <w:t>Principles</w:t>
      </w:r>
      <w:bookmarkEnd w:id="450"/>
    </w:p>
    <w:p w:rsidR="00D70122" w:rsidRPr="00C82206" w:rsidRDefault="00D70122" w:rsidP="00D70122">
      <w:pPr>
        <w:pStyle w:val="Corps"/>
        <w:spacing w:before="120"/>
        <w:rPr>
          <w:lang w:val="en-US"/>
        </w:rPr>
      </w:pPr>
      <w:r w:rsidRPr="00C82206">
        <w:rPr>
          <w:lang w:val="en-US"/>
        </w:rPr>
        <w:t xml:space="preserve">The </w:t>
      </w:r>
      <w:r w:rsidR="009C03EC" w:rsidRPr="00C82206">
        <w:rPr>
          <w:lang w:val="en-US"/>
        </w:rPr>
        <w:t>product</w:t>
      </w:r>
      <w:r w:rsidRPr="00C82206">
        <w:rPr>
          <w:lang w:val="en-US"/>
        </w:rPr>
        <w:t xml:space="preserve"> life cycle is incremental, consisting in developing progressively a limited number of new functions/features. This incremental approach creates an iterative life cycle. Iteration consists in adding/modifying and verifying some features in the data developed during the previous iteration cycles.</w:t>
      </w:r>
    </w:p>
    <w:p w:rsidR="009C03EC" w:rsidRPr="00C82206" w:rsidRDefault="009C03EC" w:rsidP="00D70122">
      <w:pPr>
        <w:pStyle w:val="Corps"/>
        <w:spacing w:before="120"/>
        <w:rPr>
          <w:lang w:val="en-US"/>
        </w:rPr>
      </w:pPr>
      <w:r w:rsidRPr="00C82206">
        <w:rPr>
          <w:lang w:val="en-US"/>
        </w:rPr>
        <w:t>The complete development of the µXAV includes several abstraction layer</w:t>
      </w:r>
      <w:r w:rsidR="00C70313" w:rsidRPr="00C82206">
        <w:rPr>
          <w:lang w:val="en-US"/>
        </w:rPr>
        <w:t>s</w:t>
      </w:r>
      <w:r w:rsidRPr="00C82206">
        <w:rPr>
          <w:lang w:val="en-US"/>
        </w:rPr>
        <w:t>:</w:t>
      </w:r>
    </w:p>
    <w:p w:rsidR="009C03EC" w:rsidRPr="00C82206" w:rsidRDefault="009C03EC" w:rsidP="00115F8F">
      <w:pPr>
        <w:pStyle w:val="Corps"/>
        <w:numPr>
          <w:ilvl w:val="0"/>
          <w:numId w:val="5"/>
        </w:numPr>
        <w:spacing w:before="120"/>
        <w:rPr>
          <w:lang w:val="en-US"/>
        </w:rPr>
      </w:pPr>
      <w:r w:rsidRPr="00C82206">
        <w:rPr>
          <w:lang w:val="en-US"/>
        </w:rPr>
        <w:t>Layer 1: µXAV level. It consists in defining the µXAV specification and the µXAV external interfaces</w:t>
      </w:r>
    </w:p>
    <w:p w:rsidR="009C03EC" w:rsidRPr="00C82206" w:rsidRDefault="009C03EC" w:rsidP="00115F8F">
      <w:pPr>
        <w:pStyle w:val="Corps"/>
        <w:numPr>
          <w:ilvl w:val="0"/>
          <w:numId w:val="5"/>
        </w:numPr>
        <w:spacing w:before="120"/>
        <w:rPr>
          <w:lang w:val="en-US"/>
        </w:rPr>
      </w:pPr>
      <w:r w:rsidRPr="00C82206">
        <w:rPr>
          <w:lang w:val="en-US"/>
        </w:rPr>
        <w:t>Layer 2: System level. This layer starts with the definition of the “system”, the specification of each system and the architecture of each system. This architecture includes the definition of each items of the system and their interfaces</w:t>
      </w:r>
    </w:p>
    <w:p w:rsidR="00934CB4" w:rsidRDefault="009C03EC" w:rsidP="00115F8F">
      <w:pPr>
        <w:pStyle w:val="Corps"/>
        <w:numPr>
          <w:ilvl w:val="0"/>
          <w:numId w:val="5"/>
        </w:numPr>
        <w:spacing w:before="120"/>
        <w:rPr>
          <w:ins w:id="451" w:author="ACG Solutions" w:date="2016-11-14T14:07:00Z"/>
          <w:lang w:val="en-US"/>
        </w:rPr>
      </w:pPr>
      <w:r w:rsidRPr="00C82206">
        <w:rPr>
          <w:lang w:val="en-US"/>
        </w:rPr>
        <w:t>Layer 3: It is the item level. The development of each item is separately developed</w:t>
      </w:r>
      <w:ins w:id="452" w:author="ACG Solutions" w:date="2016-11-14T14:06:00Z">
        <w:r w:rsidR="00F418DA" w:rsidRPr="00F418DA">
          <w:rPr>
            <w:lang w:val="en-US"/>
          </w:rPr>
          <w:t xml:space="preserve"> </w:t>
        </w:r>
        <w:r w:rsidR="00F418DA">
          <w:rPr>
            <w:lang w:val="en-US"/>
          </w:rPr>
          <w:t>based on the system specification allocated to this item</w:t>
        </w:r>
      </w:ins>
      <w:r w:rsidRPr="00C82206">
        <w:rPr>
          <w:lang w:val="en-US"/>
        </w:rPr>
        <w:t xml:space="preserve">. </w:t>
      </w:r>
      <w:ins w:id="453" w:author="ACG Solutions" w:date="2016-11-14T14:08:00Z">
        <w:r w:rsidR="00934CB4" w:rsidRPr="00C82206">
          <w:rPr>
            <w:lang w:val="en-US"/>
          </w:rPr>
          <w:t>Each item may use different methods and level of refinements (internal development tiers)</w:t>
        </w:r>
        <w:r w:rsidR="00934CB4">
          <w:rPr>
            <w:lang w:val="en-US"/>
          </w:rPr>
          <w:t>.</w:t>
        </w:r>
        <w:r w:rsidR="00934CB4">
          <w:rPr>
            <w:lang w:val="en-US"/>
          </w:rPr>
          <w:t xml:space="preserve"> </w:t>
        </w:r>
      </w:ins>
      <w:ins w:id="454" w:author="ACG Solutions" w:date="2016-11-14T14:07:00Z">
        <w:r w:rsidR="00934CB4">
          <w:rPr>
            <w:lang w:val="en-US"/>
          </w:rPr>
          <w:t>Items are defined in the system architecture, and may be</w:t>
        </w:r>
      </w:ins>
    </w:p>
    <w:p w:rsidR="009C03EC" w:rsidDel="00934CB4" w:rsidRDefault="009C03EC" w:rsidP="00115F8F">
      <w:pPr>
        <w:pStyle w:val="Corps"/>
        <w:numPr>
          <w:ilvl w:val="0"/>
          <w:numId w:val="5"/>
        </w:numPr>
        <w:spacing w:before="120"/>
        <w:rPr>
          <w:moveFrom w:id="455" w:author="ACG Solutions" w:date="2016-11-14T14:07:00Z"/>
          <w:lang w:val="en-US"/>
        </w:rPr>
      </w:pPr>
      <w:moveFromRangeStart w:id="456" w:author="ACG Solutions" w:date="2016-11-14T14:07:00Z" w:name="move466895785"/>
      <w:moveFrom w:id="457" w:author="ACG Solutions" w:date="2016-11-14T14:07:00Z">
        <w:r w:rsidRPr="00C82206" w:rsidDel="00934CB4">
          <w:rPr>
            <w:lang w:val="en-US"/>
          </w:rPr>
          <w:t>An item may be a SW, an HW, or a combination as def</w:t>
        </w:r>
        <w:r w:rsidR="008F534E" w:rsidDel="00934CB4">
          <w:rPr>
            <w:lang w:val="en-US"/>
          </w:rPr>
          <w:t>ined in the system architecture.</w:t>
        </w:r>
        <w:r w:rsidRPr="00C82206" w:rsidDel="00934CB4">
          <w:rPr>
            <w:lang w:val="en-US"/>
          </w:rPr>
          <w:t xml:space="preserve"> Each item may use different methods and level of refinements (internal development tiers)</w:t>
        </w:r>
        <w:r w:rsidR="0082550A" w:rsidDel="00934CB4">
          <w:rPr>
            <w:lang w:val="en-US"/>
          </w:rPr>
          <w:t>.</w:t>
        </w:r>
      </w:moveFrom>
    </w:p>
    <w:moveFromRangeEnd w:id="456"/>
    <w:p w:rsidR="00F418DA" w:rsidRDefault="00F418DA" w:rsidP="00934CB4">
      <w:pPr>
        <w:pStyle w:val="Corps"/>
        <w:numPr>
          <w:ilvl w:val="1"/>
          <w:numId w:val="5"/>
        </w:numPr>
        <w:rPr>
          <w:ins w:id="458" w:author="ACG Solutions" w:date="2016-11-14T14:06:00Z"/>
          <w:lang w:val="en-US"/>
        </w:rPr>
        <w:pPrChange w:id="459" w:author="ACG Solutions" w:date="2016-11-14T14:07:00Z">
          <w:pPr>
            <w:pStyle w:val="Corps"/>
            <w:numPr>
              <w:numId w:val="5"/>
            </w:numPr>
            <w:ind w:left="1069" w:hanging="360"/>
          </w:pPr>
        </w:pPrChange>
      </w:pPr>
      <w:ins w:id="460" w:author="ACG Solutions" w:date="2016-11-14T14:06:00Z">
        <w:r>
          <w:rPr>
            <w:lang w:val="en-US"/>
          </w:rPr>
          <w:t>A pure software items. That’s mean that the item is developed independently of the target. Integration HW/SW is performed at system level. The item is delivered for system integration in a form that will be compatible with the system integration</w:t>
        </w:r>
      </w:ins>
    </w:p>
    <w:p w:rsidR="00F418DA" w:rsidRDefault="00F418DA" w:rsidP="00934CB4">
      <w:pPr>
        <w:pStyle w:val="Corps"/>
        <w:numPr>
          <w:ilvl w:val="1"/>
          <w:numId w:val="5"/>
        </w:numPr>
        <w:rPr>
          <w:ins w:id="461" w:author="ACG Solutions" w:date="2016-11-14T14:06:00Z"/>
          <w:lang w:val="en-US"/>
        </w:rPr>
        <w:pPrChange w:id="462" w:author="ACG Solutions" w:date="2016-11-14T14:07:00Z">
          <w:pPr>
            <w:pStyle w:val="Corps"/>
            <w:numPr>
              <w:numId w:val="5"/>
            </w:numPr>
            <w:ind w:left="1069" w:hanging="360"/>
          </w:pPr>
        </w:pPrChange>
      </w:pPr>
      <w:ins w:id="463" w:author="ACG Solutions" w:date="2016-11-14T14:06:00Z">
        <w:r>
          <w:rPr>
            <w:lang w:val="en-US"/>
          </w:rPr>
          <w:t>One or several hardware components, complex or not. An electronic card is considered as a hardware item</w:t>
        </w:r>
      </w:ins>
    </w:p>
    <w:p w:rsidR="00F418DA" w:rsidRDefault="00F418DA" w:rsidP="00934CB4">
      <w:pPr>
        <w:pStyle w:val="Corps"/>
        <w:numPr>
          <w:ilvl w:val="1"/>
          <w:numId w:val="5"/>
        </w:numPr>
        <w:rPr>
          <w:ins w:id="464" w:author="ACG Solutions" w:date="2016-11-14T14:06:00Z"/>
          <w:lang w:val="en-US"/>
        </w:rPr>
        <w:pPrChange w:id="465" w:author="ACG Solutions" w:date="2016-11-14T14:07:00Z">
          <w:pPr>
            <w:pStyle w:val="Corps"/>
            <w:numPr>
              <w:numId w:val="5"/>
            </w:numPr>
            <w:ind w:left="1069" w:hanging="360"/>
          </w:pPr>
        </w:pPrChange>
      </w:pPr>
      <w:proofErr w:type="gramStart"/>
      <w:ins w:id="466" w:author="ACG Solutions" w:date="2016-11-14T14:06:00Z">
        <w:r>
          <w:rPr>
            <w:lang w:val="en-US"/>
          </w:rPr>
          <w:t>An “</w:t>
        </w:r>
        <w:proofErr w:type="gramEnd"/>
        <w:r>
          <w:rPr>
            <w:lang w:val="en-US"/>
          </w:rPr>
          <w:t xml:space="preserve">equipment” where a software is integrated in the hardware computer. </w:t>
        </w:r>
      </w:ins>
    </w:p>
    <w:p w:rsidR="00F418DA" w:rsidRDefault="00F418DA" w:rsidP="0082550A">
      <w:pPr>
        <w:pStyle w:val="Corps"/>
        <w:spacing w:before="120"/>
        <w:rPr>
          <w:ins w:id="467" w:author="ACG Solutions" w:date="2016-11-14T14:06:00Z"/>
          <w:lang w:val="en-US"/>
        </w:rPr>
      </w:pPr>
    </w:p>
    <w:p w:rsidR="0082550A" w:rsidRDefault="0082550A" w:rsidP="0082550A">
      <w:pPr>
        <w:pStyle w:val="Corps"/>
        <w:spacing w:before="120"/>
        <w:rPr>
          <w:ins w:id="468" w:author="ACG Solutions" w:date="2016-11-14T14:07:00Z"/>
          <w:lang w:val="en-US"/>
        </w:rPr>
      </w:pPr>
      <w:r>
        <w:rPr>
          <w:lang w:val="en-US"/>
        </w:rPr>
        <w:t>The incremental approach may be applied at the 3 abstraction layer</w:t>
      </w:r>
      <w:r w:rsidR="008F534E">
        <w:rPr>
          <w:lang w:val="en-US"/>
        </w:rPr>
        <w:t>s.</w:t>
      </w:r>
    </w:p>
    <w:p w:rsidR="00934CB4" w:rsidDel="00934CB4" w:rsidRDefault="00934CB4" w:rsidP="00934CB4">
      <w:pPr>
        <w:pStyle w:val="Corps"/>
        <w:numPr>
          <w:ilvl w:val="0"/>
          <w:numId w:val="5"/>
        </w:numPr>
        <w:spacing w:before="120"/>
        <w:rPr>
          <w:del w:id="469" w:author="ACG Solutions" w:date="2016-11-14T14:08:00Z"/>
          <w:moveTo w:id="470" w:author="ACG Solutions" w:date="2016-11-14T14:07:00Z"/>
          <w:lang w:val="en-US"/>
        </w:rPr>
      </w:pPr>
      <w:moveToRangeStart w:id="471" w:author="ACG Solutions" w:date="2016-11-14T14:07:00Z" w:name="move466895785"/>
      <w:moveTo w:id="472" w:author="ACG Solutions" w:date="2016-11-14T14:07:00Z">
        <w:del w:id="473" w:author="ACG Solutions" w:date="2016-11-14T14:08:00Z">
          <w:r w:rsidRPr="00C82206" w:rsidDel="00934CB4">
            <w:rPr>
              <w:lang w:val="en-US"/>
            </w:rPr>
            <w:lastRenderedPageBreak/>
            <w:delText>An item may be a SW, an HW, or a combination as def</w:delText>
          </w:r>
          <w:r w:rsidDel="00934CB4">
            <w:rPr>
              <w:lang w:val="en-US"/>
            </w:rPr>
            <w:delText>ined in the system architecture.</w:delText>
          </w:r>
          <w:r w:rsidRPr="00C82206" w:rsidDel="00934CB4">
            <w:rPr>
              <w:lang w:val="en-US"/>
            </w:rPr>
            <w:delText xml:space="preserve"> Each item may use different methods and level of refinements (internal development tiers)</w:delText>
          </w:r>
          <w:r w:rsidDel="00934CB4">
            <w:rPr>
              <w:lang w:val="en-US"/>
            </w:rPr>
            <w:delText>.</w:delText>
          </w:r>
        </w:del>
      </w:moveTo>
    </w:p>
    <w:moveToRangeEnd w:id="471"/>
    <w:p w:rsidR="00934CB4" w:rsidRPr="00C82206" w:rsidRDefault="00934CB4" w:rsidP="0082550A">
      <w:pPr>
        <w:pStyle w:val="Corps"/>
        <w:spacing w:before="120"/>
        <w:rPr>
          <w:lang w:val="en-US"/>
        </w:rPr>
      </w:pPr>
    </w:p>
    <w:p w:rsidR="00E80682" w:rsidRDefault="00F375A0" w:rsidP="00E80682">
      <w:pPr>
        <w:pStyle w:val="Titre2"/>
        <w:rPr>
          <w:lang w:val="en-US"/>
        </w:rPr>
      </w:pPr>
      <w:bookmarkStart w:id="474" w:name="_Toc466897806"/>
      <w:r>
        <w:rPr>
          <w:lang w:val="en-US"/>
        </w:rPr>
        <w:t>Description</w:t>
      </w:r>
      <w:bookmarkEnd w:id="474"/>
      <w:r w:rsidR="0082550A">
        <w:rPr>
          <w:lang w:val="en-US"/>
        </w:rPr>
        <w:t xml:space="preserve"> </w:t>
      </w:r>
    </w:p>
    <w:p w:rsidR="00EE5ED1" w:rsidRDefault="00EE5ED1" w:rsidP="00EE5ED1">
      <w:pPr>
        <w:pStyle w:val="Corps"/>
        <w:rPr>
          <w:lang w:val="en-US"/>
        </w:rPr>
      </w:pPr>
      <w:r>
        <w:rPr>
          <w:lang w:val="en-US"/>
        </w:rPr>
        <w:t>The following figure displays the activities to be performed on the 3 layers</w:t>
      </w:r>
    </w:p>
    <w:p w:rsidR="00EE5ED1" w:rsidRPr="00EE5ED1" w:rsidRDefault="004D32B2" w:rsidP="004D32B2">
      <w:pPr>
        <w:pStyle w:val="Corps"/>
        <w:jc w:val="center"/>
        <w:rPr>
          <w:lang w:val="en-US"/>
        </w:rPr>
      </w:pPr>
      <w:r>
        <w:rPr>
          <w:noProof/>
        </w:rPr>
        <w:drawing>
          <wp:inline distT="0" distB="0" distL="0" distR="0" wp14:anchorId="0BC5FE6B" wp14:editId="45BE04E5">
            <wp:extent cx="5009321" cy="4245293"/>
            <wp:effectExtent l="0" t="0" r="127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verview.png"/>
                    <pic:cNvPicPr/>
                  </pic:nvPicPr>
                  <pic:blipFill>
                    <a:blip r:embed="rId22">
                      <a:extLst>
                        <a:ext uri="{28A0092B-C50C-407E-A947-70E740481C1C}">
                          <a14:useLocalDpi xmlns:a14="http://schemas.microsoft.com/office/drawing/2010/main" val="0"/>
                        </a:ext>
                      </a:extLst>
                    </a:blip>
                    <a:stretch>
                      <a:fillRect/>
                    </a:stretch>
                  </pic:blipFill>
                  <pic:spPr>
                    <a:xfrm>
                      <a:off x="0" y="0"/>
                      <a:ext cx="5011669" cy="4247283"/>
                    </a:xfrm>
                    <a:prstGeom prst="rect">
                      <a:avLst/>
                    </a:prstGeom>
                  </pic:spPr>
                </pic:pic>
              </a:graphicData>
            </a:graphic>
          </wp:inline>
        </w:drawing>
      </w:r>
    </w:p>
    <w:p w:rsidR="00D40D4D" w:rsidRPr="00C82206" w:rsidRDefault="00D40D4D" w:rsidP="00D40D4D">
      <w:pPr>
        <w:pStyle w:val="Titre1"/>
        <w:rPr>
          <w:lang w:val="en-US"/>
        </w:rPr>
      </w:pPr>
      <w:bookmarkStart w:id="475" w:name="_Toc466897807"/>
      <w:r w:rsidRPr="00C82206">
        <w:rPr>
          <w:lang w:val="en-US"/>
        </w:rPr>
        <w:lastRenderedPageBreak/>
        <w:t>Process Activities</w:t>
      </w:r>
      <w:bookmarkEnd w:id="475"/>
    </w:p>
    <w:p w:rsidR="0082550A" w:rsidRDefault="0082550A" w:rsidP="00D40D4D">
      <w:pPr>
        <w:pStyle w:val="Titre2"/>
        <w:rPr>
          <w:lang w:val="en-US"/>
        </w:rPr>
      </w:pPr>
      <w:bookmarkStart w:id="476" w:name="_Toc466897808"/>
      <w:r>
        <w:rPr>
          <w:lang w:val="en-US"/>
        </w:rPr>
        <w:t>Planning process</w:t>
      </w:r>
      <w:bookmarkEnd w:id="476"/>
    </w:p>
    <w:p w:rsidR="00F375A0" w:rsidRDefault="00F375A0" w:rsidP="00F375A0">
      <w:pPr>
        <w:pStyle w:val="Corps"/>
        <w:rPr>
          <w:lang w:val="en-US"/>
        </w:rPr>
      </w:pPr>
      <w:r>
        <w:rPr>
          <w:lang w:val="en-US"/>
        </w:rPr>
        <w:t xml:space="preserve">This process consists in identifying the applicable life cycle and the activities to be performed.  A first release of the </w:t>
      </w:r>
      <w:r w:rsidRPr="00D40D4D">
        <w:rPr>
          <w:lang w:val="en-US"/>
        </w:rPr>
        <w:t>µXAV</w:t>
      </w:r>
      <w:r>
        <w:rPr>
          <w:lang w:val="en-US"/>
        </w:rPr>
        <w:t xml:space="preserve"> process definition is provided at the beginning of the project. Then this definition may be updated iteratively as necessary. The </w:t>
      </w:r>
      <w:r w:rsidRPr="00D40D4D">
        <w:rPr>
          <w:lang w:val="en-US"/>
        </w:rPr>
        <w:t>µXAV</w:t>
      </w:r>
      <w:r>
        <w:rPr>
          <w:lang w:val="en-US"/>
        </w:rPr>
        <w:t xml:space="preserve"> process definition is accepted through a collective review by the RESSAC project partners.</w:t>
      </w:r>
    </w:p>
    <w:p w:rsidR="00F375A0" w:rsidRPr="00D40D4D" w:rsidRDefault="00F375A0" w:rsidP="00F375A0">
      <w:pPr>
        <w:pStyle w:val="Titre3"/>
        <w:rPr>
          <w:lang w:val="en-US"/>
        </w:rPr>
      </w:pPr>
      <w:bookmarkStart w:id="477" w:name="_Toc466897809"/>
      <w:r w:rsidRPr="00D40D4D">
        <w:rPr>
          <w:lang w:val="en-US"/>
        </w:rPr>
        <w:t xml:space="preserve">µXAV </w:t>
      </w:r>
      <w:r>
        <w:rPr>
          <w:lang w:val="en-US"/>
        </w:rPr>
        <w:t>process definition</w:t>
      </w:r>
      <w:bookmarkEnd w:id="477"/>
    </w:p>
    <w:p w:rsidR="00F375A0" w:rsidRDefault="00F375A0" w:rsidP="00F375A0">
      <w:pPr>
        <w:pStyle w:val="Corps"/>
        <w:numPr>
          <w:ilvl w:val="0"/>
          <w:numId w:val="17"/>
        </w:numPr>
        <w:rPr>
          <w:u w:val="single"/>
          <w:lang w:val="en-US"/>
        </w:rPr>
      </w:pPr>
      <w:r>
        <w:rPr>
          <w:u w:val="single"/>
          <w:lang w:val="en-US"/>
        </w:rPr>
        <w:t>Description:</w:t>
      </w:r>
    </w:p>
    <w:p w:rsidR="004D32B2" w:rsidRPr="004D32B2" w:rsidRDefault="00F375A0" w:rsidP="004D32B2">
      <w:pPr>
        <w:pStyle w:val="Corps"/>
        <w:rPr>
          <w:lang w:val="en-US"/>
        </w:rPr>
      </w:pPr>
      <w:r>
        <w:rPr>
          <w:lang w:val="en-US"/>
        </w:rPr>
        <w:t xml:space="preserve">The </w:t>
      </w:r>
      <w:r w:rsidR="004D32B2">
        <w:rPr>
          <w:lang w:val="en-US"/>
        </w:rPr>
        <w:t xml:space="preserve">purpose of this </w:t>
      </w:r>
      <w:r w:rsidR="00BB7441">
        <w:rPr>
          <w:lang w:val="en-US"/>
        </w:rPr>
        <w:t>activity</w:t>
      </w:r>
      <w:r w:rsidR="004D32B2">
        <w:rPr>
          <w:lang w:val="en-US"/>
        </w:rPr>
        <w:t xml:space="preserve"> is to </w:t>
      </w:r>
      <w:r w:rsidR="00BB7441">
        <w:rPr>
          <w:lang w:val="en-US"/>
        </w:rPr>
        <w:t xml:space="preserve">identify the activities, environment, methods and responsibilities for the development, verification/validation of the </w:t>
      </w:r>
      <w:r w:rsidR="00BB7441" w:rsidRPr="00C82206">
        <w:rPr>
          <w:lang w:val="en-US"/>
        </w:rPr>
        <w:t>µXAV</w:t>
      </w:r>
      <w:r w:rsidR="00BB7441">
        <w:rPr>
          <w:lang w:val="en-US"/>
        </w:rPr>
        <w:t xml:space="preserve">. </w:t>
      </w:r>
    </w:p>
    <w:p w:rsidR="00F375A0" w:rsidRDefault="00F375A0" w:rsidP="00F375A0">
      <w:pPr>
        <w:pStyle w:val="Corps"/>
        <w:numPr>
          <w:ilvl w:val="0"/>
          <w:numId w:val="17"/>
        </w:numPr>
        <w:rPr>
          <w:u w:val="single"/>
          <w:lang w:val="en-US"/>
        </w:rPr>
      </w:pPr>
      <w:r>
        <w:rPr>
          <w:u w:val="single"/>
          <w:lang w:val="en-US"/>
        </w:rPr>
        <w:t>Methods:</w:t>
      </w:r>
    </w:p>
    <w:p w:rsidR="00F375A0" w:rsidRDefault="00F375A0" w:rsidP="00F375A0">
      <w:pPr>
        <w:pStyle w:val="Corps"/>
        <w:rPr>
          <w:lang w:val="en-US"/>
        </w:rPr>
      </w:pPr>
      <w:r>
        <w:rPr>
          <w:lang w:val="en-US"/>
        </w:rPr>
        <w:t xml:space="preserve">The </w:t>
      </w:r>
      <w:r w:rsidR="00BB7441">
        <w:rPr>
          <w:lang w:val="en-US"/>
        </w:rPr>
        <w:t>process definition</w:t>
      </w:r>
      <w:r>
        <w:rPr>
          <w:lang w:val="en-US"/>
        </w:rPr>
        <w:t xml:space="preserve"> is a textual document. </w:t>
      </w:r>
      <w:r w:rsidR="00BB7441">
        <w:rPr>
          <w:lang w:val="en-US"/>
        </w:rPr>
        <w:t>It is</w:t>
      </w:r>
      <w:r w:rsidR="00BB7441" w:rsidRPr="004D32B2">
        <w:rPr>
          <w:lang w:val="en-US"/>
        </w:rPr>
        <w:t xml:space="preserve"> developed through a set of collective workshops and discussion with various partners and experts. Each collective workshop are prepared through several exchanges and followed by a writing activity by data author.</w:t>
      </w:r>
    </w:p>
    <w:p w:rsidR="00F375A0" w:rsidRPr="00D40D4D" w:rsidRDefault="00F375A0" w:rsidP="00F375A0">
      <w:pPr>
        <w:pStyle w:val="Corps"/>
        <w:numPr>
          <w:ilvl w:val="0"/>
          <w:numId w:val="17"/>
        </w:numPr>
        <w:rPr>
          <w:u w:val="single"/>
          <w:lang w:val="en-US"/>
        </w:rPr>
      </w:pPr>
      <w:r w:rsidRPr="00D40D4D">
        <w:rPr>
          <w:u w:val="single"/>
          <w:lang w:val="en-US"/>
        </w:rPr>
        <w:t>Environment:</w:t>
      </w:r>
    </w:p>
    <w:p w:rsidR="00F375A0" w:rsidRPr="00D40D4D" w:rsidRDefault="00F375A0" w:rsidP="00F375A0">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F375A0" w:rsidRDefault="00F375A0" w:rsidP="00F375A0">
      <w:pPr>
        <w:pStyle w:val="Corps"/>
        <w:numPr>
          <w:ilvl w:val="0"/>
          <w:numId w:val="17"/>
        </w:numPr>
        <w:rPr>
          <w:u w:val="single"/>
          <w:lang w:val="en-US"/>
        </w:rPr>
      </w:pPr>
      <w:r>
        <w:rPr>
          <w:u w:val="single"/>
          <w:lang w:val="en-US"/>
        </w:rPr>
        <w:t>Responsibilities</w:t>
      </w:r>
      <w:r w:rsidR="008732F4">
        <w:rPr>
          <w:u w:val="single"/>
          <w:lang w:val="en-US"/>
        </w:rPr>
        <w:t>: TBD</w:t>
      </w:r>
    </w:p>
    <w:p w:rsidR="00F375A0" w:rsidRDefault="00F375A0" w:rsidP="00F375A0">
      <w:pPr>
        <w:pStyle w:val="Corps"/>
        <w:numPr>
          <w:ilvl w:val="0"/>
          <w:numId w:val="17"/>
        </w:numPr>
        <w:rPr>
          <w:u w:val="single"/>
          <w:lang w:val="en-US"/>
        </w:rPr>
      </w:pPr>
      <w:r>
        <w:rPr>
          <w:u w:val="single"/>
          <w:lang w:val="en-US"/>
        </w:rPr>
        <w:t>Inputs</w:t>
      </w:r>
      <w:r w:rsidR="008732F4">
        <w:rPr>
          <w:u w:val="single"/>
          <w:lang w:val="en-US"/>
        </w:rPr>
        <w:t xml:space="preserve">: </w:t>
      </w:r>
      <w:r w:rsidR="008732F4" w:rsidRPr="008732F4">
        <w:rPr>
          <w:lang w:val="en-US"/>
        </w:rPr>
        <w:t>No specific inputs</w:t>
      </w:r>
    </w:p>
    <w:p w:rsidR="00F375A0" w:rsidRDefault="00F375A0" w:rsidP="00F375A0">
      <w:pPr>
        <w:pStyle w:val="Corps"/>
        <w:numPr>
          <w:ilvl w:val="0"/>
          <w:numId w:val="17"/>
        </w:numPr>
        <w:rPr>
          <w:u w:val="single"/>
          <w:lang w:val="en-US"/>
        </w:rPr>
      </w:pPr>
      <w:r>
        <w:rPr>
          <w:u w:val="single"/>
          <w:lang w:val="en-US"/>
        </w:rPr>
        <w:t>Outputs</w:t>
      </w:r>
    </w:p>
    <w:p w:rsidR="00F375A0" w:rsidRDefault="004D32B2" w:rsidP="00F375A0">
      <w:pPr>
        <w:pStyle w:val="Corps"/>
        <w:rPr>
          <w:lang w:val="en-US"/>
        </w:rPr>
      </w:pPr>
      <w:r>
        <w:rPr>
          <w:lang w:val="en-US"/>
        </w:rPr>
        <w:t>Process Definition document</w:t>
      </w:r>
    </w:p>
    <w:p w:rsidR="00480231" w:rsidRPr="00D40D4D" w:rsidRDefault="00480231" w:rsidP="00480231">
      <w:pPr>
        <w:pStyle w:val="Titre3"/>
        <w:rPr>
          <w:lang w:val="en-US"/>
        </w:rPr>
      </w:pPr>
      <w:bookmarkStart w:id="478" w:name="_Toc466897810"/>
      <w:r>
        <w:rPr>
          <w:lang w:val="en-US"/>
        </w:rPr>
        <w:t>Collective review (</w:t>
      </w:r>
      <w:r w:rsidRPr="00D40D4D">
        <w:rPr>
          <w:lang w:val="en-US"/>
        </w:rPr>
        <w:t xml:space="preserve">µXAV </w:t>
      </w:r>
      <w:r>
        <w:rPr>
          <w:lang w:val="en-US"/>
        </w:rPr>
        <w:t>process definition verification)</w:t>
      </w:r>
      <w:bookmarkEnd w:id="478"/>
    </w:p>
    <w:p w:rsidR="00480231" w:rsidRDefault="00480231" w:rsidP="00480231">
      <w:pPr>
        <w:pStyle w:val="Corps"/>
        <w:numPr>
          <w:ilvl w:val="0"/>
          <w:numId w:val="17"/>
        </w:numPr>
        <w:rPr>
          <w:u w:val="single"/>
          <w:lang w:val="en-US"/>
        </w:rPr>
      </w:pPr>
      <w:r>
        <w:rPr>
          <w:u w:val="single"/>
          <w:lang w:val="en-US"/>
        </w:rPr>
        <w:t>Description:</w:t>
      </w:r>
    </w:p>
    <w:p w:rsidR="00480231" w:rsidRDefault="00480231" w:rsidP="00480231">
      <w:pPr>
        <w:pStyle w:val="Corps"/>
        <w:rPr>
          <w:lang w:val="en-US"/>
        </w:rPr>
      </w:pPr>
      <w:r>
        <w:rPr>
          <w:lang w:val="en-US"/>
        </w:rPr>
        <w:t xml:space="preserve">The purpose of this activity is to verify the applicability and correctness of the process definition. </w:t>
      </w:r>
    </w:p>
    <w:p w:rsidR="00480231" w:rsidRDefault="00480231" w:rsidP="00480231">
      <w:pPr>
        <w:pStyle w:val="Corps"/>
        <w:numPr>
          <w:ilvl w:val="0"/>
          <w:numId w:val="17"/>
        </w:numPr>
        <w:rPr>
          <w:u w:val="single"/>
          <w:lang w:val="en-US"/>
        </w:rPr>
      </w:pPr>
      <w:r>
        <w:rPr>
          <w:u w:val="single"/>
          <w:lang w:val="en-US"/>
        </w:rPr>
        <w:t>Methods:</w:t>
      </w:r>
    </w:p>
    <w:p w:rsidR="00480231" w:rsidRPr="00480231" w:rsidRDefault="00480231" w:rsidP="00480231">
      <w:pPr>
        <w:pStyle w:val="Corps"/>
        <w:rPr>
          <w:lang w:val="en-US"/>
        </w:rPr>
      </w:pPr>
      <w:r>
        <w:rPr>
          <w:lang w:val="en-US"/>
        </w:rPr>
        <w:t>This activity</w:t>
      </w:r>
      <w:r w:rsidRPr="00480231">
        <w:rPr>
          <w:lang w:val="en-US"/>
        </w:rPr>
        <w:t xml:space="preserve"> consists in a review performed during a face to face meeting. All attendees read collectively the data under verification, and update it. Consensus is required to implement the changes.</w:t>
      </w:r>
    </w:p>
    <w:p w:rsidR="00480231" w:rsidRPr="00480231" w:rsidRDefault="00480231" w:rsidP="00480231">
      <w:pPr>
        <w:pStyle w:val="Corps"/>
        <w:rPr>
          <w:lang w:val="en-US"/>
        </w:rPr>
      </w:pPr>
      <w:r w:rsidRPr="00480231">
        <w:rPr>
          <w:lang w:val="en-US"/>
        </w:rPr>
        <w:t xml:space="preserve">The history section of the data records the date of the review, the main changes, and attendees </w:t>
      </w:r>
    </w:p>
    <w:p w:rsidR="00480231" w:rsidRDefault="00480231" w:rsidP="00480231">
      <w:pPr>
        <w:pStyle w:val="Corps"/>
        <w:rPr>
          <w:lang w:val="en-US"/>
        </w:rPr>
      </w:pPr>
      <w:r w:rsidRPr="00480231">
        <w:rPr>
          <w:lang w:val="en-US"/>
        </w:rPr>
        <w:lastRenderedPageBreak/>
        <w:t>In case of remaining topics needing further investigations, discussions TBD</w:t>
      </w:r>
    </w:p>
    <w:p w:rsidR="00480231" w:rsidRPr="00D40D4D" w:rsidRDefault="00480231" w:rsidP="00480231">
      <w:pPr>
        <w:pStyle w:val="Corps"/>
        <w:numPr>
          <w:ilvl w:val="0"/>
          <w:numId w:val="17"/>
        </w:numPr>
        <w:rPr>
          <w:u w:val="single"/>
          <w:lang w:val="en-US"/>
        </w:rPr>
      </w:pPr>
      <w:r w:rsidRPr="00D40D4D">
        <w:rPr>
          <w:u w:val="single"/>
          <w:lang w:val="en-US"/>
        </w:rPr>
        <w:t>Environment:</w:t>
      </w:r>
    </w:p>
    <w:p w:rsidR="00480231" w:rsidRPr="00D40D4D" w:rsidRDefault="00480231" w:rsidP="00480231">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480231" w:rsidRDefault="00480231" w:rsidP="00480231">
      <w:pPr>
        <w:pStyle w:val="Corps"/>
        <w:numPr>
          <w:ilvl w:val="0"/>
          <w:numId w:val="17"/>
        </w:numPr>
        <w:rPr>
          <w:u w:val="single"/>
          <w:lang w:val="en-US"/>
        </w:rPr>
      </w:pPr>
      <w:r>
        <w:rPr>
          <w:u w:val="single"/>
          <w:lang w:val="en-US"/>
        </w:rPr>
        <w:t>Responsibilities: TBD</w:t>
      </w:r>
    </w:p>
    <w:p w:rsidR="00480231" w:rsidRDefault="00480231" w:rsidP="00480231">
      <w:pPr>
        <w:pStyle w:val="Corps"/>
        <w:numPr>
          <w:ilvl w:val="0"/>
          <w:numId w:val="17"/>
        </w:numPr>
        <w:rPr>
          <w:u w:val="single"/>
          <w:lang w:val="en-US"/>
        </w:rPr>
      </w:pPr>
      <w:r>
        <w:rPr>
          <w:u w:val="single"/>
          <w:lang w:val="en-US"/>
        </w:rPr>
        <w:t xml:space="preserve">Inputs: </w:t>
      </w:r>
      <w:r w:rsidRPr="008732F4">
        <w:rPr>
          <w:lang w:val="en-US"/>
        </w:rPr>
        <w:t>No specific inputs</w:t>
      </w:r>
    </w:p>
    <w:p w:rsidR="00480231" w:rsidRDefault="00480231" w:rsidP="00480231">
      <w:pPr>
        <w:pStyle w:val="Corps"/>
        <w:numPr>
          <w:ilvl w:val="0"/>
          <w:numId w:val="17"/>
        </w:numPr>
        <w:rPr>
          <w:u w:val="single"/>
          <w:lang w:val="en-US"/>
        </w:rPr>
      </w:pPr>
      <w:r>
        <w:rPr>
          <w:u w:val="single"/>
          <w:lang w:val="en-US"/>
        </w:rPr>
        <w:t>Outputs</w:t>
      </w:r>
    </w:p>
    <w:p w:rsidR="00480231" w:rsidRDefault="00480231" w:rsidP="00480231">
      <w:pPr>
        <w:pStyle w:val="Corps"/>
        <w:rPr>
          <w:szCs w:val="24"/>
          <w:lang w:val="en-GB"/>
        </w:rPr>
      </w:pPr>
      <w:r>
        <w:rPr>
          <w:lang w:val="en-US"/>
        </w:rPr>
        <w:t>TBD</w:t>
      </w:r>
    </w:p>
    <w:p w:rsidR="0082550A" w:rsidRDefault="0082550A" w:rsidP="00D40D4D">
      <w:pPr>
        <w:pStyle w:val="Titre2"/>
        <w:rPr>
          <w:lang w:val="en-US"/>
        </w:rPr>
      </w:pPr>
      <w:bookmarkStart w:id="479" w:name="_Toc466897811"/>
      <w:r>
        <w:rPr>
          <w:lang w:val="en-US"/>
        </w:rPr>
        <w:t>Increment definition</w:t>
      </w:r>
      <w:bookmarkEnd w:id="479"/>
    </w:p>
    <w:p w:rsidR="00BB7441" w:rsidRDefault="00BB7441" w:rsidP="00BB7441">
      <w:pPr>
        <w:pStyle w:val="Corps"/>
        <w:rPr>
          <w:lang w:val="en-US"/>
        </w:rPr>
      </w:pPr>
      <w:r>
        <w:rPr>
          <w:lang w:val="en-US"/>
        </w:rPr>
        <w:t xml:space="preserve">As stated in </w:t>
      </w:r>
      <w:hyperlink w:anchor="_Principles" w:history="1">
        <w:r w:rsidRPr="00BB7441">
          <w:rPr>
            <w:rStyle w:val="Lienhypertexte"/>
            <w:lang w:val="en-US"/>
          </w:rPr>
          <w:t>§4.1 Principles</w:t>
        </w:r>
      </w:hyperlink>
      <w:r>
        <w:rPr>
          <w:lang w:val="en-US"/>
        </w:rPr>
        <w:t xml:space="preserve">, the </w:t>
      </w:r>
      <w:r w:rsidRPr="00D40D4D">
        <w:rPr>
          <w:lang w:val="en-US"/>
        </w:rPr>
        <w:t>µXAV</w:t>
      </w:r>
      <w:r>
        <w:rPr>
          <w:lang w:val="en-US"/>
        </w:rPr>
        <w:t xml:space="preserve"> is incremental. So the first increment includes a subset only of required functions. After this first increment identification of new functions are identified. These functions can be added at any layer.</w:t>
      </w:r>
    </w:p>
    <w:p w:rsidR="00BB7441" w:rsidRPr="00D40D4D" w:rsidRDefault="00BB7441" w:rsidP="00BB7441">
      <w:pPr>
        <w:pStyle w:val="Titre3"/>
        <w:rPr>
          <w:lang w:val="en-US"/>
        </w:rPr>
      </w:pPr>
      <w:bookmarkStart w:id="480" w:name="_Toc466897812"/>
      <w:r>
        <w:rPr>
          <w:lang w:val="en-US"/>
        </w:rPr>
        <w:t>Increment definition</w:t>
      </w:r>
      <w:bookmarkEnd w:id="480"/>
    </w:p>
    <w:p w:rsidR="00BB7441" w:rsidRDefault="00BB7441" w:rsidP="00BB7441">
      <w:pPr>
        <w:pStyle w:val="Corps"/>
        <w:numPr>
          <w:ilvl w:val="0"/>
          <w:numId w:val="17"/>
        </w:numPr>
        <w:rPr>
          <w:u w:val="single"/>
          <w:lang w:val="en-US"/>
        </w:rPr>
      </w:pPr>
      <w:r>
        <w:rPr>
          <w:u w:val="single"/>
          <w:lang w:val="en-US"/>
        </w:rPr>
        <w:t>Description:</w:t>
      </w:r>
    </w:p>
    <w:p w:rsidR="00BB7441" w:rsidRPr="004D32B2" w:rsidRDefault="00BB7441" w:rsidP="00BB7441">
      <w:pPr>
        <w:pStyle w:val="Corps"/>
        <w:rPr>
          <w:lang w:val="en-US"/>
        </w:rPr>
      </w:pPr>
      <w:r>
        <w:rPr>
          <w:lang w:val="en-US"/>
        </w:rPr>
        <w:t xml:space="preserve">The purpose of this activity is to identify the new functions to be added at </w:t>
      </w:r>
      <w:r w:rsidRPr="00D40D4D">
        <w:rPr>
          <w:lang w:val="en-US"/>
        </w:rPr>
        <w:t>µ</w:t>
      </w:r>
      <w:proofErr w:type="spellStart"/>
      <w:r w:rsidRPr="00D40D4D">
        <w:rPr>
          <w:lang w:val="en-US"/>
        </w:rPr>
        <w:t>XAV</w:t>
      </w:r>
      <w:r>
        <w:rPr>
          <w:lang w:val="en-US"/>
        </w:rPr>
        <w:t>and</w:t>
      </w:r>
      <w:proofErr w:type="spellEnd"/>
      <w:r>
        <w:rPr>
          <w:lang w:val="en-US"/>
        </w:rPr>
        <w:t xml:space="preserve">/or system layer and/or items level. Along with this identification, an impact analysis is conducted, identifying the change impact and the need for re-verification. </w:t>
      </w:r>
    </w:p>
    <w:p w:rsidR="00BB7441" w:rsidRDefault="00BB7441" w:rsidP="00BB7441">
      <w:pPr>
        <w:pStyle w:val="Corps"/>
        <w:numPr>
          <w:ilvl w:val="0"/>
          <w:numId w:val="17"/>
        </w:numPr>
        <w:rPr>
          <w:u w:val="single"/>
          <w:lang w:val="en-US"/>
        </w:rPr>
      </w:pPr>
      <w:r>
        <w:rPr>
          <w:u w:val="single"/>
          <w:lang w:val="en-US"/>
        </w:rPr>
        <w:t>Methods:</w:t>
      </w:r>
    </w:p>
    <w:p w:rsidR="00BB7441" w:rsidRDefault="00BB7441" w:rsidP="00BB7441">
      <w:pPr>
        <w:pStyle w:val="Corps"/>
        <w:rPr>
          <w:lang w:val="en-US"/>
        </w:rPr>
      </w:pPr>
      <w:r>
        <w:rPr>
          <w:lang w:val="en-US"/>
        </w:rPr>
        <w:t>The increment definition is formalized in a</w:t>
      </w:r>
      <w:r w:rsidR="008732F4">
        <w:rPr>
          <w:lang w:val="en-US"/>
        </w:rPr>
        <w:t>n</w:t>
      </w:r>
      <w:r>
        <w:rPr>
          <w:lang w:val="en-US"/>
        </w:rPr>
        <w:t xml:space="preserve"> Increment Definition </w:t>
      </w:r>
      <w:proofErr w:type="gramStart"/>
      <w:r>
        <w:rPr>
          <w:lang w:val="en-US"/>
        </w:rPr>
        <w:t>File, that</w:t>
      </w:r>
      <w:proofErr w:type="gramEnd"/>
      <w:r>
        <w:rPr>
          <w:lang w:val="en-US"/>
        </w:rPr>
        <w:t xml:space="preserve"> is a textual document. It is</w:t>
      </w:r>
      <w:r w:rsidRPr="004D32B2">
        <w:rPr>
          <w:lang w:val="en-US"/>
        </w:rPr>
        <w:t xml:space="preserve"> developed </w:t>
      </w:r>
      <w:r>
        <w:rPr>
          <w:lang w:val="en-US"/>
        </w:rPr>
        <w:t>during a collective workshop</w:t>
      </w:r>
      <w:r w:rsidRPr="004D32B2">
        <w:rPr>
          <w:lang w:val="en-US"/>
        </w:rPr>
        <w:t>.</w:t>
      </w:r>
    </w:p>
    <w:p w:rsidR="00480231" w:rsidRPr="0082550A" w:rsidRDefault="00480231" w:rsidP="00480231">
      <w:pPr>
        <w:pStyle w:val="Corps"/>
        <w:numPr>
          <w:ilvl w:val="0"/>
          <w:numId w:val="17"/>
        </w:numPr>
        <w:rPr>
          <w:highlight w:val="yellow"/>
          <w:u w:val="single"/>
          <w:lang w:val="en-US"/>
        </w:rPr>
      </w:pPr>
      <w:r>
        <w:rPr>
          <w:highlight w:val="yellow"/>
          <w:u w:val="single"/>
          <w:lang w:val="en-US"/>
        </w:rPr>
        <w:t>Transition criteria : End of last increment</w:t>
      </w:r>
    </w:p>
    <w:p w:rsidR="00BB7441" w:rsidRPr="00D40D4D" w:rsidRDefault="00BB7441" w:rsidP="00BB7441">
      <w:pPr>
        <w:pStyle w:val="Corps"/>
        <w:numPr>
          <w:ilvl w:val="0"/>
          <w:numId w:val="17"/>
        </w:numPr>
        <w:rPr>
          <w:u w:val="single"/>
          <w:lang w:val="en-US"/>
        </w:rPr>
      </w:pPr>
      <w:r w:rsidRPr="00D40D4D">
        <w:rPr>
          <w:u w:val="single"/>
          <w:lang w:val="en-US"/>
        </w:rPr>
        <w:t>Environment:</w:t>
      </w:r>
    </w:p>
    <w:p w:rsidR="00BB7441" w:rsidRPr="00D40D4D" w:rsidRDefault="00BB7441" w:rsidP="00BB7441">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BB7441" w:rsidRDefault="00BB7441" w:rsidP="00BB7441">
      <w:pPr>
        <w:pStyle w:val="Corps"/>
        <w:numPr>
          <w:ilvl w:val="0"/>
          <w:numId w:val="17"/>
        </w:numPr>
        <w:rPr>
          <w:u w:val="single"/>
          <w:lang w:val="en-US"/>
        </w:rPr>
      </w:pPr>
      <w:r>
        <w:rPr>
          <w:u w:val="single"/>
          <w:lang w:val="en-US"/>
        </w:rPr>
        <w:t>Responsibilities</w:t>
      </w:r>
      <w:r w:rsidR="008732F4">
        <w:rPr>
          <w:u w:val="single"/>
          <w:lang w:val="en-US"/>
        </w:rPr>
        <w:t>: TBD</w:t>
      </w:r>
    </w:p>
    <w:p w:rsidR="00BB7441" w:rsidRDefault="00BB7441" w:rsidP="00BB7441">
      <w:pPr>
        <w:pStyle w:val="Corps"/>
        <w:numPr>
          <w:ilvl w:val="0"/>
          <w:numId w:val="17"/>
        </w:numPr>
        <w:rPr>
          <w:u w:val="single"/>
          <w:lang w:val="en-US"/>
        </w:rPr>
      </w:pPr>
      <w:r>
        <w:rPr>
          <w:u w:val="single"/>
          <w:lang w:val="en-US"/>
        </w:rPr>
        <w:t>Inputs</w:t>
      </w:r>
    </w:p>
    <w:p w:rsidR="00BB7441" w:rsidRDefault="008732F4" w:rsidP="00BB7441">
      <w:pPr>
        <w:pStyle w:val="Corps"/>
        <w:rPr>
          <w:szCs w:val="24"/>
          <w:lang w:val="en-GB"/>
        </w:rPr>
      </w:pPr>
      <w:r>
        <w:rPr>
          <w:szCs w:val="24"/>
          <w:lang w:val="en-US"/>
        </w:rPr>
        <w:t>Data produced during last increment</w:t>
      </w:r>
    </w:p>
    <w:p w:rsidR="00BB7441" w:rsidRDefault="00BB7441" w:rsidP="00BB7441">
      <w:pPr>
        <w:pStyle w:val="Corps"/>
        <w:numPr>
          <w:ilvl w:val="0"/>
          <w:numId w:val="17"/>
        </w:numPr>
        <w:rPr>
          <w:u w:val="single"/>
          <w:lang w:val="en-US"/>
        </w:rPr>
      </w:pPr>
      <w:r>
        <w:rPr>
          <w:szCs w:val="24"/>
          <w:lang w:val="en-GB"/>
        </w:rPr>
        <w:t xml:space="preserve"> </w:t>
      </w:r>
      <w:r>
        <w:rPr>
          <w:u w:val="single"/>
          <w:lang w:val="en-US"/>
        </w:rPr>
        <w:t>Outputs</w:t>
      </w:r>
    </w:p>
    <w:p w:rsidR="00BB7441" w:rsidRPr="00BB7441" w:rsidRDefault="008732F4" w:rsidP="00BB7441">
      <w:pPr>
        <w:pStyle w:val="Corps"/>
        <w:rPr>
          <w:lang w:val="en-US"/>
        </w:rPr>
      </w:pPr>
      <w:r>
        <w:rPr>
          <w:lang w:val="en-US"/>
        </w:rPr>
        <w:t>Increment Definition File</w:t>
      </w:r>
    </w:p>
    <w:p w:rsidR="00E80682" w:rsidRDefault="00E80682" w:rsidP="00D40D4D">
      <w:pPr>
        <w:pStyle w:val="Titre2"/>
        <w:rPr>
          <w:lang w:val="en-US"/>
        </w:rPr>
      </w:pPr>
      <w:bookmarkStart w:id="481" w:name="_Toc466897813"/>
      <w:r w:rsidRPr="00C82206">
        <w:rPr>
          <w:lang w:val="en-US"/>
        </w:rPr>
        <w:lastRenderedPageBreak/>
        <w:t>µXAV level</w:t>
      </w:r>
      <w:bookmarkEnd w:id="481"/>
    </w:p>
    <w:p w:rsidR="001550C5" w:rsidRDefault="001550C5" w:rsidP="001550C5">
      <w:pPr>
        <w:pStyle w:val="Corps"/>
        <w:rPr>
          <w:lang w:val="en-US"/>
        </w:rPr>
      </w:pPr>
      <w:r>
        <w:rPr>
          <w:lang w:val="en-US"/>
        </w:rPr>
        <w:t xml:space="preserve">Three activities are performed at </w:t>
      </w:r>
      <w:r w:rsidRPr="00C82206">
        <w:rPr>
          <w:lang w:val="en-US"/>
        </w:rPr>
        <w:t>µXAV</w:t>
      </w:r>
      <w:r>
        <w:rPr>
          <w:lang w:val="en-US"/>
        </w:rPr>
        <w:t xml:space="preserve"> level: The </w:t>
      </w:r>
      <w:r w:rsidRPr="00C82206">
        <w:rPr>
          <w:lang w:val="en-US"/>
        </w:rPr>
        <w:t>µXAV</w:t>
      </w:r>
      <w:r>
        <w:rPr>
          <w:lang w:val="en-US"/>
        </w:rPr>
        <w:t xml:space="preserve"> specification, the </w:t>
      </w:r>
      <w:r w:rsidRPr="00C82206">
        <w:rPr>
          <w:lang w:val="en-US"/>
        </w:rPr>
        <w:t>µXAV</w:t>
      </w:r>
      <w:r>
        <w:rPr>
          <w:lang w:val="en-US"/>
        </w:rPr>
        <w:t xml:space="preserve"> specification validation and the </w:t>
      </w:r>
      <w:r w:rsidRPr="00C82206">
        <w:rPr>
          <w:lang w:val="en-US"/>
        </w:rPr>
        <w:t>µXAV</w:t>
      </w:r>
      <w:r>
        <w:rPr>
          <w:lang w:val="en-US"/>
        </w:rPr>
        <w:t xml:space="preserve"> </w:t>
      </w:r>
      <w:r w:rsidR="00D354C4">
        <w:rPr>
          <w:lang w:val="en-US"/>
        </w:rPr>
        <w:t>tests</w:t>
      </w:r>
      <w:r>
        <w:rPr>
          <w:lang w:val="en-US"/>
        </w:rPr>
        <w:t>.</w:t>
      </w:r>
    </w:p>
    <w:p w:rsidR="001550C5" w:rsidRPr="00D40D4D" w:rsidRDefault="001550C5" w:rsidP="00D40D4D">
      <w:pPr>
        <w:pStyle w:val="Titre3"/>
        <w:rPr>
          <w:lang w:val="en-US"/>
        </w:rPr>
      </w:pPr>
      <w:bookmarkStart w:id="482" w:name="_Toc466897814"/>
      <w:r w:rsidRPr="00D40D4D">
        <w:rPr>
          <w:lang w:val="en-US"/>
        </w:rPr>
        <w:t>µXAV specification</w:t>
      </w:r>
      <w:bookmarkEnd w:id="482"/>
    </w:p>
    <w:p w:rsidR="00D40D4D" w:rsidRDefault="00D40D4D" w:rsidP="00D40D4D">
      <w:pPr>
        <w:pStyle w:val="Corps"/>
        <w:numPr>
          <w:ilvl w:val="0"/>
          <w:numId w:val="17"/>
        </w:numPr>
        <w:rPr>
          <w:u w:val="single"/>
          <w:lang w:val="en-US"/>
        </w:rPr>
      </w:pPr>
      <w:r>
        <w:rPr>
          <w:u w:val="single"/>
          <w:lang w:val="en-US"/>
        </w:rPr>
        <w:t>Description:</w:t>
      </w:r>
    </w:p>
    <w:p w:rsidR="00D40D4D" w:rsidRPr="001550C5" w:rsidRDefault="00D40D4D" w:rsidP="00D40D4D">
      <w:pPr>
        <w:pStyle w:val="Corps"/>
        <w:rPr>
          <w:lang w:val="en-US"/>
        </w:rPr>
      </w:pPr>
      <w:r>
        <w:rPr>
          <w:lang w:val="en-US"/>
        </w:rPr>
        <w:t xml:space="preserve">The </w:t>
      </w:r>
      <w:r w:rsidRPr="00C82206">
        <w:rPr>
          <w:lang w:val="en-US"/>
        </w:rPr>
        <w:t xml:space="preserve">µXAV </w:t>
      </w:r>
      <w:r>
        <w:rPr>
          <w:lang w:val="en-US"/>
        </w:rPr>
        <w:t>specification is mainly based on mission scenario description.</w:t>
      </w:r>
      <w:r w:rsidRPr="00FF09C1">
        <w:rPr>
          <w:lang w:val="en-US"/>
        </w:rPr>
        <w:t xml:space="preserve"> The Mission Scenarios address </w:t>
      </w:r>
      <w:r>
        <w:rPr>
          <w:lang w:val="en-US"/>
        </w:rPr>
        <w:t>the different operational modes</w:t>
      </w:r>
      <w:r w:rsidRPr="001550C5">
        <w:rPr>
          <w:lang w:val="en-US"/>
        </w:rPr>
        <w:t xml:space="preserve"> and the possible degraded modes in case of failure, or abnormal environment conditions.</w:t>
      </w:r>
      <w:r>
        <w:rPr>
          <w:lang w:val="en-US"/>
        </w:rPr>
        <w:t xml:space="preserve"> </w:t>
      </w:r>
    </w:p>
    <w:p w:rsidR="00D40D4D" w:rsidRDefault="00D40D4D" w:rsidP="00D40D4D">
      <w:pPr>
        <w:pStyle w:val="Corps"/>
        <w:rPr>
          <w:lang w:val="en-US"/>
        </w:rPr>
      </w:pPr>
      <w:r w:rsidRPr="00FF09C1">
        <w:rPr>
          <w:lang w:val="en-US"/>
        </w:rPr>
        <w:t>These scenarios are supplemented as necessary with additional requirements and constraints such as performances aspects. These additional requirements and constraints do not duplicate the scenarios but express characteristics, conditions that cannot be included in any scenarios.</w:t>
      </w:r>
    </w:p>
    <w:p w:rsidR="00D40D4D" w:rsidRPr="00D40D4D" w:rsidRDefault="00D40D4D" w:rsidP="00D40D4D">
      <w:pPr>
        <w:spacing w:before="120"/>
        <w:ind w:left="709"/>
        <w:jc w:val="both"/>
        <w:rPr>
          <w:lang w:val="en-US"/>
        </w:rPr>
      </w:pPr>
      <w:r w:rsidRPr="00D40D4D">
        <w:rPr>
          <w:lang w:val="en-US"/>
        </w:rPr>
        <w:t xml:space="preserve">The foreseeable conditions in which the µXAV will operate are identified. These conditions define the normal and abnormal inputs and conditions. </w:t>
      </w:r>
    </w:p>
    <w:p w:rsidR="00D40D4D" w:rsidRPr="00D40D4D" w:rsidRDefault="00D40D4D" w:rsidP="00D40D4D">
      <w:pPr>
        <w:spacing w:before="120"/>
        <w:ind w:left="709"/>
        <w:jc w:val="both"/>
        <w:rPr>
          <w:lang w:val="en-US"/>
        </w:rPr>
      </w:pPr>
      <w:r w:rsidRPr="00D40D4D">
        <w:rPr>
          <w:lang w:val="en-US"/>
        </w:rPr>
        <w:t xml:space="preserve">In parallel of mission scenario development, the µXAV external interfaces are defined.    </w:t>
      </w:r>
    </w:p>
    <w:p w:rsidR="00D40D4D" w:rsidRPr="00D40D4D" w:rsidRDefault="00D40D4D" w:rsidP="00D40D4D">
      <w:pPr>
        <w:spacing w:before="120"/>
        <w:ind w:left="709"/>
        <w:jc w:val="both"/>
        <w:rPr>
          <w:lang w:val="en-US"/>
        </w:rPr>
      </w:pPr>
      <w:r w:rsidRPr="00D40D4D">
        <w:rPr>
          <w:lang w:val="en-US"/>
        </w:rPr>
        <w:t xml:space="preserve">Iterations between the different element of the µXAV specification (Mission Scenarios, additional requirements, external interfaces and foreseeable conditions) are performed to ensure the consistency of the complete specification. </w:t>
      </w:r>
    </w:p>
    <w:p w:rsidR="00D40D4D" w:rsidRDefault="00D40D4D" w:rsidP="00D40D4D">
      <w:pPr>
        <w:pStyle w:val="Corps"/>
        <w:numPr>
          <w:ilvl w:val="0"/>
          <w:numId w:val="17"/>
        </w:numPr>
        <w:rPr>
          <w:u w:val="single"/>
          <w:lang w:val="en-US"/>
        </w:rPr>
      </w:pPr>
      <w:r>
        <w:rPr>
          <w:u w:val="single"/>
          <w:lang w:val="en-US"/>
        </w:rPr>
        <w:t>Methods:</w:t>
      </w:r>
    </w:p>
    <w:p w:rsidR="00D40D4D" w:rsidRDefault="00D40D4D" w:rsidP="00D40D4D">
      <w:pPr>
        <w:pStyle w:val="Corps"/>
        <w:rPr>
          <w:lang w:val="en-US"/>
        </w:rPr>
      </w:pPr>
      <w:r>
        <w:rPr>
          <w:lang w:val="en-US"/>
        </w:rPr>
        <w:t xml:space="preserve">The </w:t>
      </w:r>
      <w:r w:rsidRPr="00C82206">
        <w:rPr>
          <w:lang w:val="en-US"/>
        </w:rPr>
        <w:t xml:space="preserve">µXAV </w:t>
      </w:r>
      <w:r>
        <w:rPr>
          <w:lang w:val="en-US"/>
        </w:rPr>
        <w:t xml:space="preserve">specification is a textual document. </w:t>
      </w:r>
    </w:p>
    <w:p w:rsidR="00D40D4D" w:rsidRDefault="00D40D4D" w:rsidP="00D40D4D">
      <w:pPr>
        <w:pStyle w:val="Corps"/>
        <w:rPr>
          <w:lang w:val="en-US"/>
        </w:rPr>
      </w:pPr>
      <w:r>
        <w:rPr>
          <w:lang w:val="en-US"/>
        </w:rPr>
        <w:t>Each scenario identifies step by step the conditions and inputs and observable properties. The combination of all mission scenarios should be representative of all operating conditions.</w:t>
      </w:r>
    </w:p>
    <w:p w:rsidR="00D40D4D" w:rsidRPr="001550C5" w:rsidRDefault="00D40D4D" w:rsidP="00D40D4D">
      <w:pPr>
        <w:pStyle w:val="Corps"/>
        <w:rPr>
          <w:lang w:val="en-US"/>
        </w:rPr>
      </w:pPr>
      <w:r>
        <w:rPr>
          <w:lang w:val="en-US"/>
        </w:rPr>
        <w:t>A scenario description uses the template defines in appendix A of the document</w:t>
      </w:r>
    </w:p>
    <w:p w:rsidR="00D40D4D" w:rsidRPr="00D40D4D" w:rsidRDefault="00D40D4D" w:rsidP="00D40D4D">
      <w:pPr>
        <w:spacing w:before="120"/>
        <w:ind w:left="709"/>
        <w:jc w:val="both"/>
        <w:rPr>
          <w:lang w:val="en-US"/>
        </w:rPr>
      </w:pPr>
      <w:r w:rsidRPr="00D40D4D">
        <w:rPr>
          <w:lang w:val="en-US"/>
        </w:rPr>
        <w:t>This specification is used as input for each system development. The Mission Scenarios may be directly used as inter-system integration verification cases, while additional requirements will be the purpose of additional validation activities.</w:t>
      </w:r>
    </w:p>
    <w:p w:rsidR="0082550A" w:rsidRPr="0082550A" w:rsidRDefault="0082550A" w:rsidP="00D40D4D">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D40D4D" w:rsidRPr="00D40D4D" w:rsidRDefault="00D40D4D" w:rsidP="00D40D4D">
      <w:pPr>
        <w:pStyle w:val="Corps"/>
        <w:numPr>
          <w:ilvl w:val="0"/>
          <w:numId w:val="17"/>
        </w:numPr>
        <w:rPr>
          <w:u w:val="single"/>
          <w:lang w:val="en-US"/>
        </w:rPr>
      </w:pPr>
      <w:r w:rsidRPr="00D40D4D">
        <w:rPr>
          <w:u w:val="single"/>
          <w:lang w:val="en-US"/>
        </w:rPr>
        <w:t>Environment:</w:t>
      </w:r>
    </w:p>
    <w:p w:rsidR="00D40D4D" w:rsidRPr="00D40D4D" w:rsidRDefault="00D40D4D" w:rsidP="00D40D4D">
      <w:pPr>
        <w:pStyle w:val="Corps"/>
        <w:rPr>
          <w:lang w:val="en-US"/>
        </w:rPr>
      </w:pPr>
      <w:r w:rsidRPr="00D40D4D">
        <w:rPr>
          <w:lang w:val="en-US"/>
        </w:rPr>
        <w:t xml:space="preserve">No particular environment is necessary </w:t>
      </w:r>
      <w:r w:rsidR="0082550A">
        <w:rPr>
          <w:lang w:val="en-US"/>
        </w:rPr>
        <w:t>for this activity</w:t>
      </w:r>
      <w:r w:rsidRPr="00D40D4D">
        <w:rPr>
          <w:lang w:val="en-US"/>
        </w:rPr>
        <w:t>, only textual editor.</w:t>
      </w:r>
    </w:p>
    <w:p w:rsidR="00D40D4D" w:rsidRDefault="00D40D4D" w:rsidP="00D40D4D">
      <w:pPr>
        <w:pStyle w:val="Corps"/>
        <w:numPr>
          <w:ilvl w:val="0"/>
          <w:numId w:val="17"/>
        </w:numPr>
        <w:rPr>
          <w:u w:val="single"/>
          <w:lang w:val="en-US"/>
        </w:rPr>
      </w:pPr>
      <w:r>
        <w:rPr>
          <w:u w:val="single"/>
          <w:lang w:val="en-US"/>
        </w:rPr>
        <w:t>Responsibilities</w:t>
      </w:r>
      <w:r w:rsidR="00480231">
        <w:rPr>
          <w:u w:val="single"/>
          <w:lang w:val="en-US"/>
        </w:rPr>
        <w:t>: TBD</w:t>
      </w:r>
    </w:p>
    <w:p w:rsidR="00D40D4D" w:rsidRDefault="00D40D4D" w:rsidP="00D40D4D">
      <w:pPr>
        <w:pStyle w:val="Corps"/>
        <w:numPr>
          <w:ilvl w:val="0"/>
          <w:numId w:val="17"/>
        </w:numPr>
        <w:rPr>
          <w:u w:val="single"/>
          <w:lang w:val="en-US"/>
        </w:rPr>
      </w:pPr>
      <w:r>
        <w:rPr>
          <w:u w:val="single"/>
          <w:lang w:val="en-US"/>
        </w:rPr>
        <w:t>Inputs</w:t>
      </w:r>
    </w:p>
    <w:p w:rsidR="0082550A" w:rsidRDefault="00D40D4D" w:rsidP="00D40D4D">
      <w:pPr>
        <w:pStyle w:val="Corps"/>
        <w:rPr>
          <w:szCs w:val="24"/>
          <w:lang w:val="en-GB"/>
        </w:rPr>
      </w:pPr>
      <w:r w:rsidRPr="00D40D4D">
        <w:rPr>
          <w:szCs w:val="24"/>
          <w:lang w:val="en-US"/>
        </w:rPr>
        <w:lastRenderedPageBreak/>
        <w:t xml:space="preserve">The </w:t>
      </w:r>
      <w:r w:rsidRPr="00D40D4D">
        <w:rPr>
          <w:lang w:val="en-US"/>
        </w:rPr>
        <w:t xml:space="preserve">µXAV specification is </w:t>
      </w:r>
      <w:r>
        <w:rPr>
          <w:lang w:val="en-US"/>
        </w:rPr>
        <w:t>developed</w:t>
      </w:r>
      <w:r w:rsidRPr="00D40D4D">
        <w:rPr>
          <w:lang w:val="en-US"/>
        </w:rPr>
        <w:t xml:space="preserve"> </w:t>
      </w:r>
      <w:r>
        <w:rPr>
          <w:lang w:val="en-US"/>
        </w:rPr>
        <w:t xml:space="preserve">based on the </w:t>
      </w:r>
      <w:r>
        <w:rPr>
          <w:szCs w:val="24"/>
          <w:lang w:val="en-GB"/>
        </w:rPr>
        <w:t xml:space="preserve">knowledge and background </w:t>
      </w:r>
      <w:r w:rsidR="0082550A">
        <w:rPr>
          <w:szCs w:val="24"/>
          <w:lang w:val="en-GB"/>
        </w:rPr>
        <w:t xml:space="preserve">of the RESSAC project patterns of </w:t>
      </w:r>
      <w:r>
        <w:rPr>
          <w:szCs w:val="24"/>
          <w:lang w:val="en-GB"/>
        </w:rPr>
        <w:t xml:space="preserve">the desired behaviour </w:t>
      </w:r>
      <w:r w:rsidR="0082550A">
        <w:rPr>
          <w:szCs w:val="24"/>
          <w:lang w:val="en-GB"/>
        </w:rPr>
        <w:t>and of the foreseeable operating conditions.</w:t>
      </w:r>
    </w:p>
    <w:p w:rsidR="0082550A" w:rsidRDefault="00D40D4D" w:rsidP="0082550A">
      <w:pPr>
        <w:pStyle w:val="Corps"/>
        <w:numPr>
          <w:ilvl w:val="0"/>
          <w:numId w:val="17"/>
        </w:numPr>
        <w:rPr>
          <w:u w:val="single"/>
          <w:lang w:val="en-US"/>
        </w:rPr>
      </w:pPr>
      <w:r>
        <w:rPr>
          <w:szCs w:val="24"/>
          <w:lang w:val="en-GB"/>
        </w:rPr>
        <w:t xml:space="preserve"> </w:t>
      </w:r>
      <w:r w:rsidR="0082550A">
        <w:rPr>
          <w:u w:val="single"/>
          <w:lang w:val="en-US"/>
        </w:rPr>
        <w:t>Outputs</w:t>
      </w:r>
    </w:p>
    <w:p w:rsidR="0082550A" w:rsidRDefault="0082550A" w:rsidP="0082550A">
      <w:pPr>
        <w:pStyle w:val="Corps"/>
        <w:rPr>
          <w:szCs w:val="24"/>
          <w:lang w:val="en-GB"/>
        </w:rPr>
      </w:pPr>
      <w:r w:rsidRPr="00D40D4D">
        <w:rPr>
          <w:lang w:val="en-US"/>
        </w:rPr>
        <w:t>µXAV specification</w:t>
      </w:r>
    </w:p>
    <w:p w:rsidR="00812DF6" w:rsidRDefault="00812DF6" w:rsidP="00812DF6">
      <w:pPr>
        <w:pStyle w:val="Titre3"/>
        <w:rPr>
          <w:ins w:id="483" w:author="ACG Solutions" w:date="2016-11-09T09:16:00Z"/>
          <w:lang w:val="en-US"/>
        </w:rPr>
      </w:pPr>
      <w:bookmarkStart w:id="484" w:name="_Toc466897815"/>
      <w:ins w:id="485" w:author="ACG Solutions" w:date="2016-11-09T09:16:00Z">
        <w:r w:rsidRPr="00C82206">
          <w:rPr>
            <w:lang w:val="en-US"/>
          </w:rPr>
          <w:t xml:space="preserve">µXAV </w:t>
        </w:r>
        <w:r>
          <w:rPr>
            <w:lang w:val="en-US"/>
          </w:rPr>
          <w:t>functional decomposition</w:t>
        </w:r>
        <w:bookmarkEnd w:id="484"/>
      </w:ins>
    </w:p>
    <w:p w:rsidR="00812DF6" w:rsidRDefault="00152939" w:rsidP="00812DF6">
      <w:pPr>
        <w:pStyle w:val="Corps"/>
        <w:rPr>
          <w:ins w:id="486" w:author="ACG Solutions" w:date="2016-11-09T09:16:00Z"/>
          <w:lang w:val="en-US"/>
        </w:rPr>
      </w:pPr>
      <w:ins w:id="487" w:author="ACG Solutions" w:date="2016-11-09T09:23:00Z">
        <w:r>
          <w:rPr>
            <w:u w:val="single"/>
            <w:lang w:val="en-US"/>
          </w:rPr>
          <w:t>To be confirmed</w:t>
        </w:r>
      </w:ins>
    </w:p>
    <w:p w:rsidR="001550C5" w:rsidRPr="0082550A" w:rsidRDefault="001550C5" w:rsidP="0082550A">
      <w:pPr>
        <w:pStyle w:val="Titre3"/>
        <w:rPr>
          <w:lang w:val="en-US"/>
        </w:rPr>
      </w:pPr>
      <w:bookmarkStart w:id="488" w:name="_Toc466897816"/>
      <w:r w:rsidRPr="0082550A">
        <w:rPr>
          <w:lang w:val="en-US"/>
        </w:rPr>
        <w:t>µXAV specification</w:t>
      </w:r>
      <w:r w:rsidR="00D40D4D" w:rsidRPr="0082550A">
        <w:rPr>
          <w:lang w:val="en-US"/>
        </w:rPr>
        <w:t xml:space="preserve"> validation</w:t>
      </w:r>
      <w:bookmarkEnd w:id="488"/>
    </w:p>
    <w:p w:rsidR="0082550A" w:rsidRDefault="0082550A" w:rsidP="0082550A">
      <w:pPr>
        <w:pStyle w:val="Corps"/>
        <w:numPr>
          <w:ilvl w:val="0"/>
          <w:numId w:val="17"/>
        </w:numPr>
        <w:rPr>
          <w:u w:val="single"/>
          <w:lang w:val="en-US"/>
        </w:rPr>
      </w:pPr>
      <w:r>
        <w:rPr>
          <w:u w:val="single"/>
          <w:lang w:val="en-US"/>
        </w:rPr>
        <w:t>Description:</w:t>
      </w:r>
    </w:p>
    <w:p w:rsidR="0082550A" w:rsidRPr="00D40D4D" w:rsidRDefault="0082550A" w:rsidP="0082550A">
      <w:pPr>
        <w:pStyle w:val="Corps"/>
        <w:rPr>
          <w:lang w:val="en-US"/>
        </w:rPr>
      </w:pPr>
      <w:r>
        <w:rPr>
          <w:lang w:val="en-US"/>
        </w:rPr>
        <w:t xml:space="preserve">The </w:t>
      </w:r>
      <w:r w:rsidRPr="00C82206">
        <w:rPr>
          <w:lang w:val="en-US"/>
        </w:rPr>
        <w:t xml:space="preserve">µXAV </w:t>
      </w:r>
      <w:r>
        <w:rPr>
          <w:lang w:val="en-US"/>
        </w:rPr>
        <w:t xml:space="preserve">specification is validated by the different stakeholder having the knowledge of the desired system behavior and foreseeable operating conditions. </w:t>
      </w:r>
    </w:p>
    <w:p w:rsidR="0082550A" w:rsidRDefault="0082550A" w:rsidP="0082550A">
      <w:pPr>
        <w:pStyle w:val="Corps"/>
        <w:numPr>
          <w:ilvl w:val="0"/>
          <w:numId w:val="17"/>
        </w:numPr>
        <w:rPr>
          <w:u w:val="single"/>
          <w:lang w:val="en-US"/>
        </w:rPr>
      </w:pPr>
      <w:r>
        <w:rPr>
          <w:u w:val="single"/>
          <w:lang w:val="en-US"/>
        </w:rPr>
        <w:t>Methods:</w:t>
      </w:r>
    </w:p>
    <w:p w:rsidR="0082550A" w:rsidRDefault="0082550A" w:rsidP="0082550A">
      <w:pPr>
        <w:pStyle w:val="Corps"/>
        <w:rPr>
          <w:lang w:val="en-US"/>
        </w:rPr>
      </w:pPr>
      <w:r>
        <w:rPr>
          <w:lang w:val="en-US"/>
        </w:rPr>
        <w:t>The validation is performed through a proof-reading of the document.</w:t>
      </w:r>
    </w:p>
    <w:p w:rsidR="0082550A" w:rsidRPr="0082550A" w:rsidRDefault="0082550A" w:rsidP="0082550A">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82550A" w:rsidRPr="00D40D4D" w:rsidRDefault="0082550A" w:rsidP="0082550A">
      <w:pPr>
        <w:pStyle w:val="Corps"/>
        <w:numPr>
          <w:ilvl w:val="0"/>
          <w:numId w:val="17"/>
        </w:numPr>
        <w:rPr>
          <w:u w:val="single"/>
          <w:lang w:val="en-US"/>
        </w:rPr>
      </w:pPr>
      <w:r w:rsidRPr="00D40D4D">
        <w:rPr>
          <w:u w:val="single"/>
          <w:lang w:val="en-US"/>
        </w:rPr>
        <w:t>Environment:</w:t>
      </w:r>
    </w:p>
    <w:p w:rsidR="0082550A" w:rsidRPr="00D40D4D" w:rsidRDefault="0082550A" w:rsidP="0082550A">
      <w:pPr>
        <w:pStyle w:val="Corps"/>
        <w:rPr>
          <w:lang w:val="en-US"/>
        </w:rPr>
      </w:pPr>
      <w:r w:rsidRPr="00D40D4D">
        <w:rPr>
          <w:lang w:val="en-US"/>
        </w:rPr>
        <w:t xml:space="preserve">No particular environment is necessary </w:t>
      </w:r>
      <w:r>
        <w:rPr>
          <w:lang w:val="en-US"/>
        </w:rPr>
        <w:t>for this activity</w:t>
      </w:r>
    </w:p>
    <w:p w:rsidR="0082550A" w:rsidRDefault="0082550A" w:rsidP="0082550A">
      <w:pPr>
        <w:pStyle w:val="Corps"/>
        <w:numPr>
          <w:ilvl w:val="0"/>
          <w:numId w:val="17"/>
        </w:numPr>
        <w:rPr>
          <w:u w:val="single"/>
          <w:lang w:val="en-US"/>
        </w:rPr>
      </w:pPr>
      <w:r>
        <w:rPr>
          <w:u w:val="single"/>
          <w:lang w:val="en-US"/>
        </w:rPr>
        <w:t>Responsibilities</w:t>
      </w:r>
      <w:r w:rsidR="00480231">
        <w:rPr>
          <w:u w:val="single"/>
          <w:lang w:val="en-US"/>
        </w:rPr>
        <w:t>: TBD</w:t>
      </w:r>
    </w:p>
    <w:p w:rsidR="0082550A" w:rsidRDefault="0082550A" w:rsidP="0082550A">
      <w:pPr>
        <w:pStyle w:val="Corps"/>
        <w:numPr>
          <w:ilvl w:val="0"/>
          <w:numId w:val="17"/>
        </w:numPr>
        <w:rPr>
          <w:u w:val="single"/>
          <w:lang w:val="en-US"/>
        </w:rPr>
      </w:pPr>
      <w:r>
        <w:rPr>
          <w:u w:val="single"/>
          <w:lang w:val="en-US"/>
        </w:rPr>
        <w:t>Inputs</w:t>
      </w:r>
    </w:p>
    <w:p w:rsidR="0082550A" w:rsidRDefault="0082550A" w:rsidP="0082550A">
      <w:pPr>
        <w:pStyle w:val="Corps"/>
        <w:rPr>
          <w:szCs w:val="24"/>
          <w:lang w:val="en-GB"/>
        </w:rPr>
      </w:pPr>
      <w:r w:rsidRPr="00D40D4D">
        <w:rPr>
          <w:lang w:val="en-US"/>
        </w:rPr>
        <w:t>µXAV specification</w:t>
      </w:r>
    </w:p>
    <w:p w:rsidR="0082550A" w:rsidRDefault="0082550A" w:rsidP="0082550A">
      <w:pPr>
        <w:pStyle w:val="Corps"/>
        <w:numPr>
          <w:ilvl w:val="0"/>
          <w:numId w:val="17"/>
        </w:numPr>
        <w:rPr>
          <w:u w:val="single"/>
          <w:lang w:val="en-US"/>
        </w:rPr>
      </w:pPr>
      <w:r>
        <w:rPr>
          <w:szCs w:val="24"/>
          <w:lang w:val="en-GB"/>
        </w:rPr>
        <w:t xml:space="preserve"> </w:t>
      </w:r>
      <w:r>
        <w:rPr>
          <w:u w:val="single"/>
          <w:lang w:val="en-US"/>
        </w:rPr>
        <w:t>Outputs</w:t>
      </w:r>
    </w:p>
    <w:p w:rsidR="0082550A" w:rsidRDefault="0082550A" w:rsidP="0082550A">
      <w:pPr>
        <w:pStyle w:val="Corps"/>
        <w:rPr>
          <w:szCs w:val="24"/>
          <w:lang w:val="en-GB"/>
        </w:rPr>
      </w:pPr>
      <w:r>
        <w:rPr>
          <w:lang w:val="en-US"/>
        </w:rPr>
        <w:t>TBD</w:t>
      </w:r>
    </w:p>
    <w:p w:rsidR="0082550A" w:rsidRPr="0082550A" w:rsidRDefault="0082550A" w:rsidP="0082550A">
      <w:pPr>
        <w:pStyle w:val="Titre3"/>
        <w:rPr>
          <w:lang w:val="en-US"/>
        </w:rPr>
      </w:pPr>
      <w:bookmarkStart w:id="489" w:name="_Toc466897817"/>
      <w:r w:rsidRPr="0082550A">
        <w:rPr>
          <w:lang w:val="en-US"/>
        </w:rPr>
        <w:t xml:space="preserve">µXAV </w:t>
      </w:r>
      <w:r w:rsidR="00814733">
        <w:rPr>
          <w:lang w:val="en-US"/>
        </w:rPr>
        <w:t>tests</w:t>
      </w:r>
      <w:bookmarkEnd w:id="489"/>
    </w:p>
    <w:p w:rsidR="0036387C" w:rsidRDefault="0036387C" w:rsidP="0036387C">
      <w:pPr>
        <w:pStyle w:val="Corps"/>
        <w:numPr>
          <w:ilvl w:val="0"/>
          <w:numId w:val="17"/>
        </w:numPr>
        <w:rPr>
          <w:u w:val="single"/>
          <w:lang w:val="en-US"/>
        </w:rPr>
      </w:pPr>
      <w:r>
        <w:rPr>
          <w:u w:val="single"/>
          <w:lang w:val="en-US"/>
        </w:rPr>
        <w:t>Description:</w:t>
      </w:r>
    </w:p>
    <w:p w:rsidR="0036387C" w:rsidRDefault="0036387C" w:rsidP="0036387C">
      <w:pPr>
        <w:pStyle w:val="Corps"/>
        <w:rPr>
          <w:lang w:val="en-US"/>
        </w:rPr>
      </w:pPr>
      <w:r>
        <w:rPr>
          <w:lang w:val="en-US"/>
        </w:rPr>
        <w:t xml:space="preserve">This activity consists in verifying the compliance of the </w:t>
      </w:r>
      <w:r w:rsidRPr="00C82206">
        <w:rPr>
          <w:lang w:val="en-US"/>
        </w:rPr>
        <w:t xml:space="preserve">µXAV </w:t>
      </w:r>
      <w:r>
        <w:rPr>
          <w:lang w:val="en-US"/>
        </w:rPr>
        <w:t>to its specification.</w:t>
      </w:r>
    </w:p>
    <w:p w:rsidR="0036387C" w:rsidRDefault="0036387C" w:rsidP="0036387C">
      <w:pPr>
        <w:pStyle w:val="Corps"/>
        <w:numPr>
          <w:ilvl w:val="0"/>
          <w:numId w:val="17"/>
        </w:numPr>
        <w:rPr>
          <w:u w:val="single"/>
          <w:lang w:val="en-US"/>
        </w:rPr>
      </w:pPr>
      <w:r>
        <w:rPr>
          <w:u w:val="single"/>
          <w:lang w:val="en-US"/>
        </w:rPr>
        <w:t>Methods:</w:t>
      </w:r>
    </w:p>
    <w:p w:rsidR="0036387C" w:rsidRDefault="0036387C" w:rsidP="0036387C">
      <w:pPr>
        <w:pStyle w:val="Corps"/>
        <w:rPr>
          <w:lang w:val="en-US"/>
        </w:rPr>
      </w:pPr>
      <w:r>
        <w:rPr>
          <w:lang w:val="en-US"/>
        </w:rPr>
        <w:t xml:space="preserve">After integration of the systems, this activity consists in piloting the </w:t>
      </w:r>
      <w:r w:rsidRPr="00C82206">
        <w:rPr>
          <w:lang w:val="en-US"/>
        </w:rPr>
        <w:t>µXAV</w:t>
      </w:r>
      <w:r>
        <w:rPr>
          <w:lang w:val="en-US"/>
        </w:rPr>
        <w:t xml:space="preserve">, applying the mission scenarios of the </w:t>
      </w:r>
      <w:r w:rsidRPr="00C82206">
        <w:rPr>
          <w:lang w:val="en-US"/>
        </w:rPr>
        <w:t>µXAV</w:t>
      </w:r>
      <w:r>
        <w:rPr>
          <w:lang w:val="en-US"/>
        </w:rPr>
        <w:t xml:space="preserve"> specification.</w:t>
      </w:r>
    </w:p>
    <w:p w:rsidR="0036387C" w:rsidRDefault="0036387C" w:rsidP="0036387C">
      <w:pPr>
        <w:pStyle w:val="Corps"/>
        <w:rPr>
          <w:lang w:val="en-US"/>
        </w:rPr>
      </w:pPr>
      <w:r>
        <w:rPr>
          <w:lang w:val="en-US"/>
        </w:rPr>
        <w:lastRenderedPageBreak/>
        <w:t xml:space="preserve">Additional mission scenarios may be developed </w:t>
      </w:r>
      <w:r w:rsidR="00F53703">
        <w:rPr>
          <w:lang w:val="en-US"/>
        </w:rPr>
        <w:t>to checks further operating conditions combination as necessary, or performances.</w:t>
      </w:r>
    </w:p>
    <w:p w:rsidR="0036387C" w:rsidRPr="0082550A" w:rsidRDefault="0036387C" w:rsidP="0036387C">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36387C" w:rsidRPr="00D40D4D" w:rsidRDefault="0036387C" w:rsidP="0036387C">
      <w:pPr>
        <w:pStyle w:val="Corps"/>
        <w:numPr>
          <w:ilvl w:val="0"/>
          <w:numId w:val="17"/>
        </w:numPr>
        <w:rPr>
          <w:u w:val="single"/>
          <w:lang w:val="en-US"/>
        </w:rPr>
      </w:pPr>
      <w:r w:rsidRPr="00D40D4D">
        <w:rPr>
          <w:u w:val="single"/>
          <w:lang w:val="en-US"/>
        </w:rPr>
        <w:t>Environment:</w:t>
      </w:r>
      <w:r w:rsidR="00056E96">
        <w:rPr>
          <w:u w:val="single"/>
          <w:lang w:val="en-US"/>
        </w:rPr>
        <w:t xml:space="preserve"> </w:t>
      </w:r>
      <w:r w:rsidR="00056E96" w:rsidRPr="00056E96">
        <w:rPr>
          <w:lang w:val="en-US"/>
        </w:rPr>
        <w:t>Integrated</w:t>
      </w:r>
      <w:r w:rsidR="00056E96">
        <w:rPr>
          <w:u w:val="single"/>
          <w:lang w:val="en-US"/>
        </w:rPr>
        <w:t xml:space="preserve"> </w:t>
      </w:r>
      <w:r w:rsidR="00056E96" w:rsidRPr="00C82206">
        <w:rPr>
          <w:lang w:val="en-US"/>
        </w:rPr>
        <w:t>µXAV</w:t>
      </w:r>
      <w:r w:rsidR="00056E96">
        <w:rPr>
          <w:lang w:val="en-US"/>
        </w:rPr>
        <w:t xml:space="preserve"> </w:t>
      </w:r>
    </w:p>
    <w:p w:rsidR="0036387C" w:rsidRDefault="0036387C" w:rsidP="0036387C">
      <w:pPr>
        <w:pStyle w:val="Corps"/>
        <w:numPr>
          <w:ilvl w:val="0"/>
          <w:numId w:val="17"/>
        </w:numPr>
        <w:rPr>
          <w:u w:val="single"/>
          <w:lang w:val="en-US"/>
        </w:rPr>
      </w:pPr>
      <w:r>
        <w:rPr>
          <w:u w:val="single"/>
          <w:lang w:val="en-US"/>
        </w:rPr>
        <w:t>Responsibilities: TBD</w:t>
      </w:r>
    </w:p>
    <w:p w:rsidR="0036387C" w:rsidRDefault="0036387C" w:rsidP="0036387C">
      <w:pPr>
        <w:pStyle w:val="Corps"/>
        <w:numPr>
          <w:ilvl w:val="0"/>
          <w:numId w:val="17"/>
        </w:numPr>
        <w:rPr>
          <w:u w:val="single"/>
          <w:lang w:val="en-US"/>
        </w:rPr>
      </w:pPr>
      <w:r>
        <w:rPr>
          <w:u w:val="single"/>
          <w:lang w:val="en-US"/>
        </w:rPr>
        <w:t>Inputs</w:t>
      </w:r>
    </w:p>
    <w:p w:rsidR="0036387C" w:rsidRDefault="0036387C" w:rsidP="0036387C">
      <w:pPr>
        <w:pStyle w:val="Corps"/>
        <w:rPr>
          <w:lang w:val="en-US"/>
        </w:rPr>
      </w:pPr>
      <w:r w:rsidRPr="00D40D4D">
        <w:rPr>
          <w:lang w:val="en-US"/>
        </w:rPr>
        <w:t>µXAV specification</w:t>
      </w:r>
    </w:p>
    <w:p w:rsidR="00056E96" w:rsidRDefault="00056E96" w:rsidP="0036387C">
      <w:pPr>
        <w:pStyle w:val="Corps"/>
        <w:rPr>
          <w:szCs w:val="24"/>
          <w:lang w:val="en-GB"/>
        </w:rPr>
      </w:pPr>
      <w:r>
        <w:rPr>
          <w:lang w:val="en-US"/>
        </w:rPr>
        <w:t xml:space="preserve">Integrated </w:t>
      </w:r>
      <w:r w:rsidRPr="00C82206">
        <w:rPr>
          <w:lang w:val="en-US"/>
        </w:rPr>
        <w:t>µXAV</w:t>
      </w:r>
    </w:p>
    <w:p w:rsidR="0036387C" w:rsidRDefault="0036387C" w:rsidP="0036387C">
      <w:pPr>
        <w:pStyle w:val="Corps"/>
        <w:numPr>
          <w:ilvl w:val="0"/>
          <w:numId w:val="17"/>
        </w:numPr>
        <w:rPr>
          <w:u w:val="single"/>
          <w:lang w:val="en-US"/>
        </w:rPr>
      </w:pPr>
      <w:r>
        <w:rPr>
          <w:szCs w:val="24"/>
          <w:lang w:val="en-GB"/>
        </w:rPr>
        <w:t xml:space="preserve"> </w:t>
      </w:r>
      <w:r>
        <w:rPr>
          <w:u w:val="single"/>
          <w:lang w:val="en-US"/>
        </w:rPr>
        <w:t>Outputs</w:t>
      </w:r>
    </w:p>
    <w:p w:rsidR="0036387C" w:rsidRDefault="0036387C" w:rsidP="0036387C">
      <w:pPr>
        <w:pStyle w:val="Corps"/>
        <w:rPr>
          <w:ins w:id="490" w:author="ACG Solutions" w:date="2016-11-09T09:15:00Z"/>
          <w:lang w:val="en-US"/>
        </w:rPr>
      </w:pPr>
      <w:r>
        <w:rPr>
          <w:lang w:val="en-US"/>
        </w:rPr>
        <w:t>TBD</w:t>
      </w:r>
    </w:p>
    <w:p w:rsidR="00812DF6" w:rsidRDefault="00812DF6" w:rsidP="00812DF6">
      <w:pPr>
        <w:pStyle w:val="Corps"/>
        <w:rPr>
          <w:szCs w:val="24"/>
          <w:lang w:val="en-GB"/>
        </w:rPr>
      </w:pPr>
    </w:p>
    <w:p w:rsidR="00E80682" w:rsidRDefault="00E80682" w:rsidP="0082550A">
      <w:pPr>
        <w:pStyle w:val="Titre2"/>
        <w:rPr>
          <w:lang w:val="en-US"/>
        </w:rPr>
      </w:pPr>
      <w:bookmarkStart w:id="491" w:name="_Toc466897818"/>
      <w:r w:rsidRPr="00C82206">
        <w:rPr>
          <w:lang w:val="en-US"/>
        </w:rPr>
        <w:t>System Level</w:t>
      </w:r>
      <w:bookmarkEnd w:id="491"/>
    </w:p>
    <w:p w:rsidR="009C67D1" w:rsidRDefault="009C67D1" w:rsidP="009C67D1">
      <w:pPr>
        <w:pStyle w:val="Corps"/>
        <w:rPr>
          <w:lang w:val="en-US"/>
        </w:rPr>
      </w:pPr>
      <w:r>
        <w:rPr>
          <w:lang w:val="en-US"/>
        </w:rPr>
        <w:t xml:space="preserve">The following activities are performed at system level: </w:t>
      </w:r>
      <w:r w:rsidRPr="00C82206">
        <w:rPr>
          <w:lang w:val="en-US"/>
        </w:rPr>
        <w:t>µXAV</w:t>
      </w:r>
      <w:r>
        <w:rPr>
          <w:lang w:val="en-US"/>
        </w:rPr>
        <w:t xml:space="preserve"> architecture, and for each system, system specification, the system specification validation and the sy</w:t>
      </w:r>
      <w:ins w:id="492" w:author="ACG Solutions" w:date="2016-11-09T09:10:00Z">
        <w:r w:rsidR="00812DF6">
          <w:rPr>
            <w:lang w:val="en-US"/>
          </w:rPr>
          <w:t>s</w:t>
        </w:r>
      </w:ins>
      <w:r>
        <w:rPr>
          <w:lang w:val="en-US"/>
        </w:rPr>
        <w:t>tem integration and tests.</w:t>
      </w:r>
    </w:p>
    <w:p w:rsidR="009C67D1" w:rsidRDefault="009C67D1" w:rsidP="009C67D1">
      <w:pPr>
        <w:pStyle w:val="Titre3"/>
        <w:rPr>
          <w:lang w:val="en-US"/>
        </w:rPr>
      </w:pPr>
      <w:bookmarkStart w:id="493" w:name="_Toc466897819"/>
      <w:r w:rsidRPr="00C82206">
        <w:rPr>
          <w:lang w:val="en-US"/>
        </w:rPr>
        <w:t xml:space="preserve">µXAV </w:t>
      </w:r>
      <w:r>
        <w:rPr>
          <w:lang w:val="en-US"/>
        </w:rPr>
        <w:t>architecture</w:t>
      </w:r>
      <w:bookmarkEnd w:id="493"/>
    </w:p>
    <w:p w:rsidR="009C67D1" w:rsidRDefault="009C67D1" w:rsidP="009C67D1">
      <w:pPr>
        <w:pStyle w:val="Corps"/>
        <w:numPr>
          <w:ilvl w:val="0"/>
          <w:numId w:val="17"/>
        </w:numPr>
        <w:rPr>
          <w:u w:val="single"/>
          <w:lang w:val="en-US"/>
        </w:rPr>
      </w:pPr>
      <w:r>
        <w:rPr>
          <w:u w:val="single"/>
          <w:lang w:val="en-US"/>
        </w:rPr>
        <w:t>Description:</w:t>
      </w:r>
    </w:p>
    <w:p w:rsidR="009C67D1" w:rsidRPr="00D40D4D" w:rsidRDefault="009C67D1" w:rsidP="009032FC">
      <w:pPr>
        <w:pStyle w:val="Corps"/>
        <w:rPr>
          <w:lang w:val="en-US"/>
        </w:rPr>
      </w:pPr>
      <w:r>
        <w:rPr>
          <w:lang w:val="en-US"/>
        </w:rPr>
        <w:t xml:space="preserve">The </w:t>
      </w:r>
      <w:r w:rsidRPr="00C82206">
        <w:rPr>
          <w:lang w:val="en-US"/>
        </w:rPr>
        <w:t xml:space="preserve">µXAV </w:t>
      </w:r>
      <w:r w:rsidR="009032FC">
        <w:rPr>
          <w:lang w:val="en-US"/>
        </w:rPr>
        <w:t>architecture is developed identifying the several systems and their interfaces.</w:t>
      </w:r>
    </w:p>
    <w:p w:rsidR="009C67D1" w:rsidRDefault="009C67D1" w:rsidP="009C67D1">
      <w:pPr>
        <w:pStyle w:val="Corps"/>
        <w:numPr>
          <w:ilvl w:val="0"/>
          <w:numId w:val="17"/>
        </w:numPr>
        <w:rPr>
          <w:u w:val="single"/>
          <w:lang w:val="en-US"/>
        </w:rPr>
      </w:pPr>
      <w:r>
        <w:rPr>
          <w:u w:val="single"/>
          <w:lang w:val="en-US"/>
        </w:rPr>
        <w:t>Methods:</w:t>
      </w:r>
    </w:p>
    <w:p w:rsidR="009C67D1" w:rsidRPr="00D40D4D" w:rsidRDefault="009032FC" w:rsidP="009C67D1">
      <w:pPr>
        <w:spacing w:before="120"/>
        <w:ind w:left="709"/>
        <w:jc w:val="both"/>
        <w:rPr>
          <w:lang w:val="en-US"/>
        </w:rPr>
      </w:pPr>
      <w:proofErr w:type="gramStart"/>
      <w:r>
        <w:rPr>
          <w:lang w:val="en-US"/>
        </w:rPr>
        <w:t>TBD</w:t>
      </w:r>
      <w:r w:rsidR="009C67D1" w:rsidRPr="00D40D4D">
        <w:rPr>
          <w:lang w:val="en-US"/>
        </w:rPr>
        <w:t>.</w:t>
      </w:r>
      <w:proofErr w:type="gramEnd"/>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9C67D1" w:rsidRPr="00D40D4D" w:rsidRDefault="009032FC" w:rsidP="009C67D1">
      <w:pPr>
        <w:pStyle w:val="Corps"/>
        <w:rPr>
          <w:lang w:val="en-US"/>
        </w:rPr>
      </w:pPr>
      <w:r>
        <w:rPr>
          <w:lang w:val="en-US"/>
        </w:rPr>
        <w:t>TBD</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032FC" w:rsidRDefault="009C67D1" w:rsidP="009032FC">
      <w:pPr>
        <w:pStyle w:val="Corps"/>
        <w:rPr>
          <w:lang w:val="en-US"/>
        </w:rPr>
      </w:pPr>
      <w:r w:rsidRPr="00D40D4D">
        <w:rPr>
          <w:szCs w:val="24"/>
          <w:lang w:val="en-US"/>
        </w:rPr>
        <w:t xml:space="preserve">The </w:t>
      </w:r>
      <w:r w:rsidRPr="00D40D4D">
        <w:rPr>
          <w:lang w:val="en-US"/>
        </w:rPr>
        <w:t xml:space="preserve">µXAV specification </w:t>
      </w:r>
    </w:p>
    <w:p w:rsidR="009C67D1" w:rsidRDefault="009C67D1" w:rsidP="009032FC">
      <w:pPr>
        <w:pStyle w:val="Corps"/>
        <w:rPr>
          <w:u w:val="single"/>
          <w:lang w:val="en-US"/>
        </w:rPr>
      </w:pPr>
      <w:r>
        <w:rPr>
          <w:u w:val="single"/>
          <w:lang w:val="en-US"/>
        </w:rPr>
        <w:t>Outputs</w:t>
      </w:r>
    </w:p>
    <w:p w:rsidR="009C67D1" w:rsidRDefault="009C67D1" w:rsidP="009C67D1">
      <w:pPr>
        <w:pStyle w:val="Corps"/>
        <w:rPr>
          <w:szCs w:val="24"/>
          <w:lang w:val="en-GB"/>
        </w:rPr>
      </w:pPr>
      <w:r w:rsidRPr="00D40D4D">
        <w:rPr>
          <w:lang w:val="en-US"/>
        </w:rPr>
        <w:t xml:space="preserve">µXAV </w:t>
      </w:r>
      <w:r w:rsidR="009032FC">
        <w:rPr>
          <w:lang w:val="en-US"/>
        </w:rPr>
        <w:t>architecture</w:t>
      </w:r>
    </w:p>
    <w:p w:rsidR="0082550A" w:rsidRDefault="0082550A" w:rsidP="0082550A">
      <w:pPr>
        <w:pStyle w:val="Titre3"/>
        <w:rPr>
          <w:lang w:val="en-US"/>
        </w:rPr>
      </w:pPr>
      <w:bookmarkStart w:id="494" w:name="_Toc466897820"/>
      <w:r>
        <w:rPr>
          <w:lang w:val="en-US"/>
        </w:rPr>
        <w:lastRenderedPageBreak/>
        <w:t>System</w:t>
      </w:r>
      <w:r w:rsidRPr="00D40D4D">
        <w:rPr>
          <w:lang w:val="en-US"/>
        </w:rPr>
        <w:t xml:space="preserve"> specification</w:t>
      </w:r>
      <w:bookmarkEnd w:id="494"/>
    </w:p>
    <w:p w:rsidR="009C67D1" w:rsidRDefault="009C67D1" w:rsidP="009C67D1">
      <w:pPr>
        <w:pStyle w:val="Corps"/>
        <w:numPr>
          <w:ilvl w:val="0"/>
          <w:numId w:val="17"/>
        </w:numPr>
        <w:rPr>
          <w:u w:val="single"/>
          <w:lang w:val="en-US"/>
        </w:rPr>
      </w:pPr>
      <w:r>
        <w:rPr>
          <w:u w:val="single"/>
          <w:lang w:val="en-US"/>
        </w:rPr>
        <w:t>Description:</w:t>
      </w:r>
    </w:p>
    <w:p w:rsidR="002517DF" w:rsidRDefault="009C67D1" w:rsidP="009C67D1">
      <w:pPr>
        <w:pStyle w:val="Corps"/>
        <w:rPr>
          <w:lang w:val="en-US"/>
        </w:rPr>
      </w:pPr>
      <w:r>
        <w:rPr>
          <w:lang w:val="en-US"/>
        </w:rPr>
        <w:t xml:space="preserve">The </w:t>
      </w:r>
      <w:r w:rsidR="002517DF">
        <w:rPr>
          <w:lang w:val="en-US"/>
        </w:rPr>
        <w:t>activity may be conducted separately on each system. It consists in defining the expected behavior of the system. Then for each system the architecture is defined, identifying the several items, and their interfaces.</w:t>
      </w:r>
    </w:p>
    <w:p w:rsidR="009C67D1" w:rsidRPr="00D40D4D" w:rsidRDefault="009C67D1" w:rsidP="009C67D1">
      <w:pPr>
        <w:spacing w:before="120"/>
        <w:ind w:left="709"/>
        <w:jc w:val="both"/>
        <w:rPr>
          <w:lang w:val="en-US"/>
        </w:rPr>
      </w:pPr>
      <w:r w:rsidRPr="00D40D4D">
        <w:rPr>
          <w:lang w:val="en-US"/>
        </w:rPr>
        <w:t xml:space="preserve">Iterations between the different element of the </w:t>
      </w:r>
      <w:r w:rsidR="002517DF">
        <w:rPr>
          <w:lang w:val="en-US"/>
        </w:rPr>
        <w:t>system</w:t>
      </w:r>
      <w:r w:rsidRPr="00D40D4D">
        <w:rPr>
          <w:lang w:val="en-US"/>
        </w:rPr>
        <w:t xml:space="preserve"> specification (</w:t>
      </w:r>
      <w:r w:rsidR="002517DF">
        <w:rPr>
          <w:lang w:val="en-US"/>
        </w:rPr>
        <w:t>system requirements and architecture)</w:t>
      </w:r>
      <w:r w:rsidRPr="00D40D4D">
        <w:rPr>
          <w:lang w:val="en-US"/>
        </w:rPr>
        <w:t xml:space="preserve"> are performed to ensure the consistency of the complete specification. </w:t>
      </w:r>
    </w:p>
    <w:p w:rsidR="009C67D1" w:rsidRDefault="009C67D1" w:rsidP="009C67D1">
      <w:pPr>
        <w:pStyle w:val="Corps"/>
        <w:numPr>
          <w:ilvl w:val="0"/>
          <w:numId w:val="17"/>
        </w:numPr>
        <w:rPr>
          <w:u w:val="single"/>
          <w:lang w:val="en-US"/>
        </w:rPr>
      </w:pPr>
      <w:r>
        <w:rPr>
          <w:u w:val="single"/>
          <w:lang w:val="en-US"/>
        </w:rPr>
        <w:t>Methods:</w:t>
      </w:r>
    </w:p>
    <w:p w:rsidR="009C67D1" w:rsidRDefault="002517DF" w:rsidP="009C67D1">
      <w:pPr>
        <w:pStyle w:val="Corps"/>
        <w:rPr>
          <w:lang w:val="en-US"/>
        </w:rPr>
      </w:pPr>
      <w:proofErr w:type="spellStart"/>
      <w:r>
        <w:rPr>
          <w:lang w:val="en-US"/>
        </w:rPr>
        <w:t>Modelica</w:t>
      </w:r>
      <w:proofErr w:type="spellEnd"/>
      <w:r>
        <w:rPr>
          <w:lang w:val="en-US"/>
        </w:rPr>
        <w:t xml:space="preserve"> is used for system specification</w:t>
      </w:r>
    </w:p>
    <w:p w:rsidR="002517DF" w:rsidRDefault="002517DF" w:rsidP="009C67D1">
      <w:pPr>
        <w:pStyle w:val="Corps"/>
        <w:rPr>
          <w:lang w:val="en-US"/>
        </w:rPr>
      </w:pPr>
      <w:r>
        <w:rPr>
          <w:lang w:val="en-US"/>
        </w:rPr>
        <w:t xml:space="preserve">System architecture: </w:t>
      </w:r>
      <w:proofErr w:type="spellStart"/>
      <w:ins w:id="495" w:author="ACG Solutions" w:date="2016-11-09T10:22:00Z">
        <w:r w:rsidR="00F07680">
          <w:rPr>
            <w:lang w:val="en-US"/>
          </w:rPr>
          <w:t>SysML</w:t>
        </w:r>
      </w:ins>
      <w:proofErr w:type="spellEnd"/>
      <w:del w:id="496" w:author="ACG Solutions" w:date="2016-11-09T10:22:00Z">
        <w:r w:rsidDel="00F07680">
          <w:rPr>
            <w:lang w:val="en-US"/>
          </w:rPr>
          <w:delText>T</w:delText>
        </w:r>
      </w:del>
      <w:del w:id="497" w:author="ACG Solutions" w:date="2016-11-09T10:21:00Z">
        <w:r w:rsidDel="00F07680">
          <w:rPr>
            <w:lang w:val="en-US"/>
          </w:rPr>
          <w:delText>BD</w:delText>
        </w:r>
      </w:del>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F07680" w:rsidRDefault="00F07680" w:rsidP="009C67D1">
      <w:pPr>
        <w:pStyle w:val="Corps"/>
        <w:rPr>
          <w:ins w:id="498" w:author="ACG Solutions" w:date="2016-11-09T10:26:00Z"/>
          <w:lang w:val="en-US"/>
        </w:rPr>
      </w:pPr>
      <w:proofErr w:type="spellStart"/>
      <w:ins w:id="499" w:author="ACG Solutions" w:date="2016-11-09T10:26:00Z">
        <w:r>
          <w:rPr>
            <w:lang w:val="en-US"/>
          </w:rPr>
          <w:t>SysML</w:t>
        </w:r>
        <w:proofErr w:type="spellEnd"/>
      </w:ins>
    </w:p>
    <w:p w:rsidR="009C67D1" w:rsidRPr="00D40D4D" w:rsidRDefault="002517DF" w:rsidP="009C67D1">
      <w:pPr>
        <w:pStyle w:val="Corps"/>
        <w:rPr>
          <w:lang w:val="en-US"/>
        </w:rPr>
      </w:pPr>
      <w:proofErr w:type="spellStart"/>
      <w:r>
        <w:rPr>
          <w:lang w:val="en-US"/>
        </w:rPr>
        <w:t>Modelica</w:t>
      </w:r>
      <w:proofErr w:type="spellEnd"/>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2517DF" w:rsidRDefault="002517DF" w:rsidP="002517DF">
      <w:pPr>
        <w:pStyle w:val="Corps"/>
        <w:rPr>
          <w:lang w:val="en-US"/>
        </w:rPr>
      </w:pPr>
      <w:r w:rsidRPr="00D40D4D">
        <w:rPr>
          <w:lang w:val="en-US"/>
        </w:rPr>
        <w:t>µXAV specification</w:t>
      </w:r>
    </w:p>
    <w:p w:rsidR="002517DF" w:rsidRDefault="002517DF" w:rsidP="002517DF">
      <w:pPr>
        <w:pStyle w:val="Corps"/>
        <w:rPr>
          <w:szCs w:val="24"/>
          <w:lang w:val="en-GB"/>
        </w:rPr>
      </w:pPr>
      <w:r w:rsidRPr="00D40D4D">
        <w:rPr>
          <w:lang w:val="en-US"/>
        </w:rPr>
        <w:t xml:space="preserve">µXAV </w:t>
      </w:r>
      <w:r>
        <w:rPr>
          <w:lang w:val="en-US"/>
        </w:rPr>
        <w:t>architecture</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2517DF" w:rsidP="009C67D1">
      <w:pPr>
        <w:pStyle w:val="Corps"/>
        <w:rPr>
          <w:szCs w:val="24"/>
          <w:lang w:val="en-GB"/>
        </w:rPr>
      </w:pPr>
      <w:r>
        <w:rPr>
          <w:lang w:val="en-US"/>
        </w:rPr>
        <w:t>System</w:t>
      </w:r>
      <w:r w:rsidR="009C67D1" w:rsidRPr="00D40D4D">
        <w:rPr>
          <w:lang w:val="en-US"/>
        </w:rPr>
        <w:t xml:space="preserve"> specification</w:t>
      </w:r>
      <w:ins w:id="500" w:author="ACG Solutions" w:date="2016-11-09T10:37:00Z">
        <w:r w:rsidR="00F239A8">
          <w:rPr>
            <w:lang w:val="en-US"/>
          </w:rPr>
          <w:t xml:space="preserve"> (</w:t>
        </w:r>
        <w:proofErr w:type="spellStart"/>
        <w:r w:rsidR="00F239A8">
          <w:rPr>
            <w:lang w:val="en-US"/>
          </w:rPr>
          <w:t>Modelica</w:t>
        </w:r>
        <w:proofErr w:type="spellEnd"/>
        <w:r w:rsidR="00F239A8">
          <w:rPr>
            <w:lang w:val="en-US"/>
          </w:rPr>
          <w:t xml:space="preserve"> + </w:t>
        </w:r>
        <w:proofErr w:type="spellStart"/>
        <w:r w:rsidR="00F239A8">
          <w:rPr>
            <w:lang w:val="en-US"/>
          </w:rPr>
          <w:t>SysML</w:t>
        </w:r>
        <w:proofErr w:type="spellEnd"/>
        <w:r w:rsidR="00F239A8">
          <w:rPr>
            <w:lang w:val="en-US"/>
          </w:rPr>
          <w:t>)</w:t>
        </w:r>
      </w:ins>
    </w:p>
    <w:p w:rsidR="00B03CBA" w:rsidRDefault="00B03CBA" w:rsidP="00B03CBA">
      <w:pPr>
        <w:pStyle w:val="Titre3"/>
        <w:rPr>
          <w:lang w:val="en-US"/>
        </w:rPr>
      </w:pPr>
      <w:bookmarkStart w:id="501" w:name="_Toc466897821"/>
      <w:r>
        <w:rPr>
          <w:lang w:val="en-US"/>
        </w:rPr>
        <w:t>System</w:t>
      </w:r>
      <w:r w:rsidRPr="00D40D4D">
        <w:rPr>
          <w:lang w:val="en-US"/>
        </w:rPr>
        <w:t xml:space="preserve"> specification</w:t>
      </w:r>
      <w:r>
        <w:rPr>
          <w:lang w:val="en-US"/>
        </w:rPr>
        <w:t xml:space="preserve"> verification</w:t>
      </w:r>
      <w:bookmarkEnd w:id="501"/>
    </w:p>
    <w:p w:rsidR="009C67D1" w:rsidRDefault="009C67D1" w:rsidP="009C67D1">
      <w:pPr>
        <w:pStyle w:val="Corps"/>
        <w:numPr>
          <w:ilvl w:val="0"/>
          <w:numId w:val="17"/>
        </w:numPr>
        <w:rPr>
          <w:u w:val="single"/>
          <w:lang w:val="en-US"/>
        </w:rPr>
      </w:pPr>
      <w:r>
        <w:rPr>
          <w:u w:val="single"/>
          <w:lang w:val="en-US"/>
        </w:rPr>
        <w:t>Description:</w:t>
      </w:r>
    </w:p>
    <w:p w:rsidR="009C67D1" w:rsidRPr="00D40D4D" w:rsidRDefault="00E91B2C" w:rsidP="009C67D1">
      <w:pPr>
        <w:pStyle w:val="Corps"/>
        <w:rPr>
          <w:lang w:val="en-US"/>
        </w:rPr>
      </w:pPr>
      <w:r>
        <w:rPr>
          <w:lang w:val="en-US"/>
        </w:rPr>
        <w:t>Each</w:t>
      </w:r>
      <w:r w:rsidR="009C67D1">
        <w:rPr>
          <w:lang w:val="en-US"/>
        </w:rPr>
        <w:t xml:space="preserve"> </w:t>
      </w:r>
      <w:r>
        <w:rPr>
          <w:lang w:val="en-US"/>
        </w:rPr>
        <w:t>system</w:t>
      </w:r>
      <w:r w:rsidR="009C67D1" w:rsidRPr="00C82206">
        <w:rPr>
          <w:lang w:val="en-US"/>
        </w:rPr>
        <w:t xml:space="preserve"> </w:t>
      </w:r>
      <w:r w:rsidR="009C67D1">
        <w:rPr>
          <w:lang w:val="en-US"/>
        </w:rPr>
        <w:t xml:space="preserve">specification is </w:t>
      </w:r>
      <w:r>
        <w:rPr>
          <w:lang w:val="en-US"/>
        </w:rPr>
        <w:t>verified for correctness and consistency</w:t>
      </w:r>
      <w:r w:rsidR="008D6844">
        <w:rPr>
          <w:lang w:val="en-US"/>
        </w:rPr>
        <w:t xml:space="preserve">. </w:t>
      </w:r>
    </w:p>
    <w:p w:rsidR="009C67D1" w:rsidRDefault="009C67D1" w:rsidP="009C67D1">
      <w:pPr>
        <w:pStyle w:val="Corps"/>
        <w:numPr>
          <w:ilvl w:val="0"/>
          <w:numId w:val="17"/>
        </w:numPr>
        <w:rPr>
          <w:u w:val="single"/>
          <w:lang w:val="en-US"/>
        </w:rPr>
      </w:pPr>
      <w:r>
        <w:rPr>
          <w:u w:val="single"/>
          <w:lang w:val="en-US"/>
        </w:rPr>
        <w:t>Methods:</w:t>
      </w:r>
    </w:p>
    <w:p w:rsidR="009C67D1" w:rsidRDefault="009C67D1" w:rsidP="009C67D1">
      <w:pPr>
        <w:pStyle w:val="Corps"/>
        <w:rPr>
          <w:lang w:val="en-US"/>
        </w:rPr>
      </w:pPr>
      <w:r>
        <w:rPr>
          <w:lang w:val="en-US"/>
        </w:rPr>
        <w:t xml:space="preserve">The </w:t>
      </w:r>
      <w:r w:rsidR="00E91B2C">
        <w:rPr>
          <w:lang w:val="en-US"/>
        </w:rPr>
        <w:t xml:space="preserve">verification is performed through </w:t>
      </w:r>
      <w:proofErr w:type="spellStart"/>
      <w:r w:rsidR="00E91B2C">
        <w:rPr>
          <w:lang w:val="en-US"/>
        </w:rPr>
        <w:t>modelica</w:t>
      </w:r>
      <w:proofErr w:type="spellEnd"/>
      <w:r w:rsidR="00E91B2C">
        <w:rPr>
          <w:lang w:val="en-US"/>
        </w:rPr>
        <w:t xml:space="preserve"> simulation. (To be completed)</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9C67D1" w:rsidRPr="00D40D4D" w:rsidRDefault="00E91B2C" w:rsidP="009C67D1">
      <w:pPr>
        <w:pStyle w:val="Corps"/>
        <w:rPr>
          <w:lang w:val="en-US"/>
        </w:rPr>
      </w:pPr>
      <w:proofErr w:type="spellStart"/>
      <w:r>
        <w:rPr>
          <w:lang w:val="en-US"/>
        </w:rPr>
        <w:t>Modelica</w:t>
      </w:r>
      <w:proofErr w:type="spellEnd"/>
      <w:r>
        <w:rPr>
          <w:lang w:val="en-US"/>
        </w:rPr>
        <w:t xml:space="preserve"> simulation</w:t>
      </w:r>
    </w:p>
    <w:p w:rsidR="009C67D1" w:rsidRDefault="009C67D1" w:rsidP="009C67D1">
      <w:pPr>
        <w:pStyle w:val="Corps"/>
        <w:numPr>
          <w:ilvl w:val="0"/>
          <w:numId w:val="17"/>
        </w:numPr>
        <w:rPr>
          <w:u w:val="single"/>
          <w:lang w:val="en-US"/>
        </w:rPr>
      </w:pPr>
      <w:r>
        <w:rPr>
          <w:u w:val="single"/>
          <w:lang w:val="en-US"/>
        </w:rPr>
        <w:lastRenderedPageBreak/>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E91B2C" w:rsidP="009C67D1">
      <w:pPr>
        <w:pStyle w:val="Corps"/>
        <w:rPr>
          <w:szCs w:val="24"/>
          <w:lang w:val="en-GB"/>
        </w:rPr>
      </w:pPr>
      <w:r>
        <w:rPr>
          <w:lang w:val="en-US"/>
        </w:rPr>
        <w:t>System</w:t>
      </w:r>
      <w:r w:rsidR="009C67D1" w:rsidRPr="00D40D4D">
        <w:rPr>
          <w:lang w:val="en-US"/>
        </w:rPr>
        <w:t xml:space="preserve"> specification</w:t>
      </w:r>
      <w:r>
        <w:rPr>
          <w:lang w:val="en-US"/>
        </w:rPr>
        <w:t xml:space="preserve"> (</w:t>
      </w:r>
      <w:proofErr w:type="spellStart"/>
      <w:r>
        <w:rPr>
          <w:lang w:val="en-US"/>
        </w:rPr>
        <w:t>Modelica</w:t>
      </w:r>
      <w:proofErr w:type="spellEnd"/>
      <w:r>
        <w:rPr>
          <w:lang w:val="en-US"/>
        </w:rPr>
        <w:t xml:space="preserve"> model)</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9C67D1" w:rsidP="009C67D1">
      <w:pPr>
        <w:pStyle w:val="Corps"/>
        <w:rPr>
          <w:lang w:val="en-US"/>
        </w:rPr>
      </w:pPr>
      <w:r>
        <w:rPr>
          <w:lang w:val="en-US"/>
        </w:rPr>
        <w:t>TBD</w:t>
      </w:r>
    </w:p>
    <w:p w:rsidR="008D6844" w:rsidRDefault="008D6844" w:rsidP="008D6844">
      <w:pPr>
        <w:pStyle w:val="Titre3"/>
        <w:rPr>
          <w:lang w:val="en-US"/>
        </w:rPr>
      </w:pPr>
      <w:bookmarkStart w:id="502" w:name="_Toc466897822"/>
      <w:proofErr w:type="gramStart"/>
      <w:r w:rsidRPr="00D40D4D">
        <w:rPr>
          <w:lang w:val="en-US"/>
        </w:rPr>
        <w:t xml:space="preserve">µXAV </w:t>
      </w:r>
      <w:r>
        <w:rPr>
          <w:lang w:val="en-US"/>
        </w:rPr>
        <w:t>architecture verification?</w:t>
      </w:r>
      <w:bookmarkEnd w:id="502"/>
      <w:proofErr w:type="gramEnd"/>
    </w:p>
    <w:p w:rsidR="008D6844" w:rsidRDefault="008D6844" w:rsidP="008D6844">
      <w:pPr>
        <w:pStyle w:val="Corps"/>
        <w:numPr>
          <w:ilvl w:val="0"/>
          <w:numId w:val="17"/>
        </w:numPr>
        <w:rPr>
          <w:u w:val="single"/>
          <w:lang w:val="en-US"/>
        </w:rPr>
      </w:pPr>
      <w:r>
        <w:rPr>
          <w:u w:val="single"/>
          <w:lang w:val="en-US"/>
        </w:rPr>
        <w:t>Description:</w:t>
      </w:r>
    </w:p>
    <w:p w:rsidR="008D6844" w:rsidRDefault="008D6844" w:rsidP="008D6844">
      <w:pPr>
        <w:pStyle w:val="Corps"/>
        <w:rPr>
          <w:lang w:val="en-US"/>
        </w:rPr>
      </w:pPr>
      <w:r>
        <w:rPr>
          <w:lang w:val="en-US"/>
        </w:rPr>
        <w:t>A verification of consistency of the decomposition of the system into items is performed</w:t>
      </w:r>
    </w:p>
    <w:p w:rsidR="008D6844" w:rsidRPr="008D6844" w:rsidRDefault="008D6844" w:rsidP="008D6844">
      <w:pPr>
        <w:pStyle w:val="Corps"/>
        <w:rPr>
          <w:lang w:val="en-US"/>
        </w:rPr>
      </w:pPr>
    </w:p>
    <w:p w:rsidR="00E91B2C" w:rsidRDefault="00E91B2C" w:rsidP="00E91B2C">
      <w:pPr>
        <w:pStyle w:val="Titre3"/>
        <w:rPr>
          <w:lang w:val="en-US"/>
        </w:rPr>
      </w:pPr>
      <w:bookmarkStart w:id="503" w:name="_Toc466897823"/>
      <w:r>
        <w:rPr>
          <w:lang w:val="en-US"/>
        </w:rPr>
        <w:t>Inter-System</w:t>
      </w:r>
      <w:r w:rsidRPr="00D40D4D">
        <w:rPr>
          <w:lang w:val="en-US"/>
        </w:rPr>
        <w:t xml:space="preserve"> specification</w:t>
      </w:r>
      <w:r>
        <w:rPr>
          <w:lang w:val="en-US"/>
        </w:rPr>
        <w:t xml:space="preserve"> verification</w:t>
      </w:r>
      <w:bookmarkEnd w:id="503"/>
    </w:p>
    <w:p w:rsidR="00E91B2C" w:rsidRDefault="00E91B2C" w:rsidP="00E91B2C">
      <w:pPr>
        <w:pStyle w:val="Corps"/>
        <w:numPr>
          <w:ilvl w:val="0"/>
          <w:numId w:val="17"/>
        </w:numPr>
        <w:rPr>
          <w:u w:val="single"/>
          <w:lang w:val="en-US"/>
        </w:rPr>
      </w:pPr>
      <w:r>
        <w:rPr>
          <w:u w:val="single"/>
          <w:lang w:val="en-US"/>
        </w:rPr>
        <w:t>Description:</w:t>
      </w:r>
    </w:p>
    <w:p w:rsidR="00E91B2C" w:rsidRDefault="00E91B2C" w:rsidP="00E91B2C">
      <w:pPr>
        <w:pStyle w:val="Corps"/>
        <w:rPr>
          <w:lang w:val="en-US"/>
        </w:rPr>
      </w:pPr>
      <w:r>
        <w:rPr>
          <w:lang w:val="en-US"/>
        </w:rPr>
        <w:t xml:space="preserve">A verification of consistency of all system specification is performed. This verification is based on the </w:t>
      </w:r>
      <w:r w:rsidRPr="00D40D4D">
        <w:rPr>
          <w:lang w:val="en-US"/>
        </w:rPr>
        <w:t>µXAV specification</w:t>
      </w:r>
      <w:r>
        <w:rPr>
          <w:lang w:val="en-US"/>
        </w:rPr>
        <w:t xml:space="preserve"> and </w:t>
      </w:r>
      <w:r w:rsidRPr="00D40D4D">
        <w:rPr>
          <w:lang w:val="en-US"/>
        </w:rPr>
        <w:t xml:space="preserve">µXAV </w:t>
      </w:r>
      <w:r>
        <w:rPr>
          <w:lang w:val="en-US"/>
        </w:rPr>
        <w:t xml:space="preserve">architecture. Its purpose is to detect the complete implementation of the mission scenario and compliance to the additional requirements. System requirements that do not participate to any </w:t>
      </w:r>
      <w:r w:rsidRPr="00D40D4D">
        <w:rPr>
          <w:lang w:val="en-US"/>
        </w:rPr>
        <w:t>µXAV specification</w:t>
      </w:r>
      <w:r>
        <w:rPr>
          <w:lang w:val="en-US"/>
        </w:rPr>
        <w:t xml:space="preserve"> items are identified and justified.</w:t>
      </w:r>
    </w:p>
    <w:p w:rsidR="00E91B2C" w:rsidRDefault="00E91B2C" w:rsidP="00E91B2C">
      <w:pPr>
        <w:pStyle w:val="Corps"/>
        <w:numPr>
          <w:ilvl w:val="0"/>
          <w:numId w:val="17"/>
        </w:numPr>
        <w:rPr>
          <w:u w:val="single"/>
          <w:lang w:val="en-US"/>
        </w:rPr>
      </w:pPr>
      <w:r>
        <w:rPr>
          <w:u w:val="single"/>
          <w:lang w:val="en-US"/>
        </w:rPr>
        <w:t>Methods:</w:t>
      </w:r>
    </w:p>
    <w:p w:rsidR="00E91B2C" w:rsidRDefault="00E91B2C" w:rsidP="00E91B2C">
      <w:pPr>
        <w:pStyle w:val="Corps"/>
        <w:rPr>
          <w:lang w:val="en-US"/>
        </w:rPr>
      </w:pPr>
      <w:r>
        <w:rPr>
          <w:lang w:val="en-US"/>
        </w:rPr>
        <w:t>TBD</w:t>
      </w:r>
    </w:p>
    <w:p w:rsidR="00E91B2C" w:rsidRPr="0082550A" w:rsidRDefault="00E91B2C" w:rsidP="00E91B2C">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E91B2C" w:rsidRPr="00D40D4D" w:rsidRDefault="00E91B2C" w:rsidP="00E91B2C">
      <w:pPr>
        <w:pStyle w:val="Corps"/>
        <w:numPr>
          <w:ilvl w:val="0"/>
          <w:numId w:val="17"/>
        </w:numPr>
        <w:rPr>
          <w:u w:val="single"/>
          <w:lang w:val="en-US"/>
        </w:rPr>
      </w:pPr>
      <w:r w:rsidRPr="00D40D4D">
        <w:rPr>
          <w:u w:val="single"/>
          <w:lang w:val="en-US"/>
        </w:rPr>
        <w:t>Environment:</w:t>
      </w:r>
    </w:p>
    <w:p w:rsidR="00E91B2C" w:rsidRPr="00D40D4D" w:rsidRDefault="00E91B2C" w:rsidP="00E91B2C">
      <w:pPr>
        <w:pStyle w:val="Corps"/>
        <w:rPr>
          <w:lang w:val="en-US"/>
        </w:rPr>
      </w:pPr>
      <w:r>
        <w:rPr>
          <w:lang w:val="en-US"/>
        </w:rPr>
        <w:t>TBD</w:t>
      </w:r>
    </w:p>
    <w:p w:rsidR="00E91B2C" w:rsidRDefault="00E91B2C" w:rsidP="00E91B2C">
      <w:pPr>
        <w:pStyle w:val="Corps"/>
        <w:numPr>
          <w:ilvl w:val="0"/>
          <w:numId w:val="17"/>
        </w:numPr>
        <w:rPr>
          <w:u w:val="single"/>
          <w:lang w:val="en-US"/>
        </w:rPr>
      </w:pPr>
      <w:r>
        <w:rPr>
          <w:u w:val="single"/>
          <w:lang w:val="en-US"/>
        </w:rPr>
        <w:t>Responsibilities: TBD</w:t>
      </w:r>
    </w:p>
    <w:p w:rsidR="00E91B2C" w:rsidRDefault="00E91B2C" w:rsidP="00E91B2C">
      <w:pPr>
        <w:pStyle w:val="Corps"/>
        <w:numPr>
          <w:ilvl w:val="0"/>
          <w:numId w:val="17"/>
        </w:numPr>
        <w:rPr>
          <w:u w:val="single"/>
          <w:lang w:val="en-US"/>
        </w:rPr>
      </w:pPr>
      <w:r>
        <w:rPr>
          <w:u w:val="single"/>
          <w:lang w:val="en-US"/>
        </w:rPr>
        <w:t>Inputs</w:t>
      </w:r>
    </w:p>
    <w:p w:rsidR="00E91B2C" w:rsidRDefault="00E91B2C" w:rsidP="00E91B2C">
      <w:pPr>
        <w:pStyle w:val="Corps"/>
        <w:rPr>
          <w:lang w:val="en-US"/>
        </w:rPr>
      </w:pPr>
      <w:r w:rsidRPr="00D40D4D">
        <w:rPr>
          <w:lang w:val="en-US"/>
        </w:rPr>
        <w:t>µXAV specification</w:t>
      </w:r>
    </w:p>
    <w:p w:rsidR="00E91B2C" w:rsidRDefault="00E91B2C" w:rsidP="00E91B2C">
      <w:pPr>
        <w:pStyle w:val="Corps"/>
        <w:rPr>
          <w:lang w:val="en-US"/>
        </w:rPr>
      </w:pPr>
      <w:r w:rsidRPr="00D40D4D">
        <w:rPr>
          <w:lang w:val="en-US"/>
        </w:rPr>
        <w:t xml:space="preserve">µXAV </w:t>
      </w:r>
      <w:r>
        <w:rPr>
          <w:lang w:val="en-US"/>
        </w:rPr>
        <w:t>architecture</w:t>
      </w:r>
    </w:p>
    <w:p w:rsidR="00E91B2C" w:rsidRDefault="00E91B2C" w:rsidP="00E91B2C">
      <w:pPr>
        <w:pStyle w:val="Corps"/>
        <w:rPr>
          <w:szCs w:val="24"/>
          <w:lang w:val="en-GB"/>
        </w:rPr>
      </w:pPr>
      <w:r>
        <w:rPr>
          <w:lang w:val="en-US"/>
        </w:rPr>
        <w:t>All System specification</w:t>
      </w:r>
    </w:p>
    <w:p w:rsidR="00E91B2C" w:rsidRDefault="00E91B2C" w:rsidP="00E91B2C">
      <w:pPr>
        <w:pStyle w:val="Corps"/>
        <w:numPr>
          <w:ilvl w:val="0"/>
          <w:numId w:val="17"/>
        </w:numPr>
        <w:rPr>
          <w:u w:val="single"/>
          <w:lang w:val="en-US"/>
        </w:rPr>
      </w:pPr>
      <w:r>
        <w:rPr>
          <w:szCs w:val="24"/>
          <w:lang w:val="en-GB"/>
        </w:rPr>
        <w:t xml:space="preserve"> </w:t>
      </w:r>
      <w:r>
        <w:rPr>
          <w:u w:val="single"/>
          <w:lang w:val="en-US"/>
        </w:rPr>
        <w:t>Outputs</w:t>
      </w:r>
    </w:p>
    <w:p w:rsidR="00E91B2C" w:rsidRDefault="00E91B2C" w:rsidP="00E91B2C">
      <w:pPr>
        <w:pStyle w:val="Corps"/>
        <w:rPr>
          <w:szCs w:val="24"/>
          <w:lang w:val="en-GB"/>
        </w:rPr>
      </w:pPr>
      <w:r>
        <w:rPr>
          <w:lang w:val="en-US"/>
        </w:rPr>
        <w:t>TBD</w:t>
      </w:r>
    </w:p>
    <w:p w:rsidR="00B03CBA" w:rsidRDefault="00B03CBA" w:rsidP="00B03CBA">
      <w:pPr>
        <w:pStyle w:val="Titre3"/>
        <w:rPr>
          <w:lang w:val="en-US"/>
        </w:rPr>
      </w:pPr>
      <w:bookmarkStart w:id="504" w:name="_Toc466897824"/>
      <w:r>
        <w:rPr>
          <w:lang w:val="en-US"/>
        </w:rPr>
        <w:lastRenderedPageBreak/>
        <w:t>System integration</w:t>
      </w:r>
      <w:r w:rsidRPr="00D40D4D">
        <w:rPr>
          <w:lang w:val="en-US"/>
        </w:rPr>
        <w:t xml:space="preserve"> </w:t>
      </w:r>
      <w:r w:rsidR="00814733">
        <w:rPr>
          <w:lang w:val="en-US"/>
        </w:rPr>
        <w:t>and t</w:t>
      </w:r>
      <w:r w:rsidR="00480231">
        <w:rPr>
          <w:lang w:val="en-US"/>
        </w:rPr>
        <w:t>ests</w:t>
      </w:r>
      <w:bookmarkEnd w:id="504"/>
    </w:p>
    <w:p w:rsidR="009C67D1" w:rsidRDefault="009C67D1" w:rsidP="009C67D1">
      <w:pPr>
        <w:pStyle w:val="Corps"/>
        <w:numPr>
          <w:ilvl w:val="0"/>
          <w:numId w:val="17"/>
        </w:numPr>
        <w:rPr>
          <w:u w:val="single"/>
          <w:lang w:val="en-US"/>
        </w:rPr>
      </w:pPr>
      <w:r>
        <w:rPr>
          <w:u w:val="single"/>
          <w:lang w:val="en-US"/>
        </w:rPr>
        <w:t>Description:</w:t>
      </w:r>
    </w:p>
    <w:p w:rsidR="009C67D1" w:rsidRDefault="009C67D1" w:rsidP="009C67D1">
      <w:pPr>
        <w:pStyle w:val="Corps"/>
        <w:rPr>
          <w:lang w:val="en-US"/>
        </w:rPr>
      </w:pPr>
      <w:r>
        <w:rPr>
          <w:lang w:val="en-US"/>
        </w:rPr>
        <w:t xml:space="preserve">This activity consists in verifying the compliance of </w:t>
      </w:r>
      <w:r w:rsidR="008D6844">
        <w:rPr>
          <w:lang w:val="en-US"/>
        </w:rPr>
        <w:t>each system</w:t>
      </w:r>
      <w:r w:rsidRPr="00C82206">
        <w:rPr>
          <w:lang w:val="en-US"/>
        </w:rPr>
        <w:t xml:space="preserve"> </w:t>
      </w:r>
      <w:r>
        <w:rPr>
          <w:lang w:val="en-US"/>
        </w:rPr>
        <w:t>to its specification.</w:t>
      </w:r>
      <w:r w:rsidR="008D6844">
        <w:rPr>
          <w:lang w:val="en-US"/>
        </w:rPr>
        <w:t xml:space="preserve"> This activity is performed separately on each system</w:t>
      </w:r>
    </w:p>
    <w:p w:rsidR="009C67D1" w:rsidRDefault="009C67D1" w:rsidP="009C67D1">
      <w:pPr>
        <w:pStyle w:val="Corps"/>
        <w:numPr>
          <w:ilvl w:val="0"/>
          <w:numId w:val="17"/>
        </w:numPr>
        <w:rPr>
          <w:u w:val="single"/>
          <w:lang w:val="en-US"/>
        </w:rPr>
      </w:pPr>
      <w:r>
        <w:rPr>
          <w:u w:val="single"/>
          <w:lang w:val="en-US"/>
        </w:rPr>
        <w:t>Methods:</w:t>
      </w:r>
    </w:p>
    <w:p w:rsidR="009C67D1" w:rsidRDefault="008D6844" w:rsidP="009C67D1">
      <w:pPr>
        <w:pStyle w:val="Corps"/>
        <w:rPr>
          <w:lang w:val="en-US"/>
        </w:rPr>
      </w:pPr>
      <w:r>
        <w:rPr>
          <w:lang w:val="en-US"/>
        </w:rPr>
        <w:t xml:space="preserve">This verification is based on the use of </w:t>
      </w:r>
      <w:proofErr w:type="spellStart"/>
      <w:r>
        <w:rPr>
          <w:lang w:val="en-US"/>
        </w:rPr>
        <w:t>modelica</w:t>
      </w:r>
      <w:proofErr w:type="spellEnd"/>
      <w:r w:rsidR="006E3B48">
        <w:rPr>
          <w:lang w:val="en-US"/>
        </w:rPr>
        <w:t xml:space="preserve"> using an incremental approach</w:t>
      </w:r>
      <w:r>
        <w:rPr>
          <w:lang w:val="en-US"/>
        </w:rPr>
        <w:t>. When an item is available, it is plugged into the models and replaced its specification</w:t>
      </w:r>
      <w:r w:rsidR="009C67D1">
        <w:rPr>
          <w:lang w:val="en-US"/>
        </w:rPr>
        <w:t>.</w:t>
      </w:r>
      <w:r>
        <w:rPr>
          <w:lang w:val="en-US"/>
        </w:rPr>
        <w:t xml:space="preserve"> Then the simulation performed for system specification </w:t>
      </w:r>
      <w:r w:rsidR="006E3B48">
        <w:rPr>
          <w:lang w:val="en-US"/>
        </w:rPr>
        <w:t>verification</w:t>
      </w:r>
      <w:r>
        <w:rPr>
          <w:lang w:val="en-US"/>
        </w:rPr>
        <w:t xml:space="preserve"> is re-run and compared to the simulation results.</w:t>
      </w:r>
    </w:p>
    <w:p w:rsidR="006E3B48" w:rsidRDefault="006E3B48" w:rsidP="009C67D1">
      <w:pPr>
        <w:pStyle w:val="Corps"/>
        <w:rPr>
          <w:lang w:val="en-US"/>
        </w:rPr>
      </w:pPr>
      <w:r>
        <w:rPr>
          <w:lang w:val="en-US"/>
        </w:rPr>
        <w:t>This activity is re-entered each time new items(s) are available.</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r>
        <w:rPr>
          <w:u w:val="single"/>
          <w:lang w:val="en-US"/>
        </w:rPr>
        <w:t xml:space="preserve"> </w:t>
      </w:r>
      <w:r w:rsidRPr="00056E96">
        <w:rPr>
          <w:lang w:val="en-US"/>
        </w:rPr>
        <w:t>Integrated</w:t>
      </w:r>
      <w:r>
        <w:rPr>
          <w:u w:val="single"/>
          <w:lang w:val="en-US"/>
        </w:rPr>
        <w:t xml:space="preserve"> </w:t>
      </w:r>
      <w:r w:rsidR="006E3B48">
        <w:rPr>
          <w:lang w:val="en-US"/>
        </w:rPr>
        <w:t>system</w:t>
      </w:r>
      <w:r>
        <w:rPr>
          <w:lang w:val="en-US"/>
        </w:rPr>
        <w:t xml:space="preserve"> </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6E3B48" w:rsidP="009C67D1">
      <w:pPr>
        <w:pStyle w:val="Corps"/>
        <w:rPr>
          <w:lang w:val="en-US"/>
        </w:rPr>
      </w:pPr>
      <w:r>
        <w:rPr>
          <w:lang w:val="en-US"/>
        </w:rPr>
        <w:t>System</w:t>
      </w:r>
      <w:r w:rsidR="009C67D1" w:rsidRPr="00D40D4D">
        <w:rPr>
          <w:lang w:val="en-US"/>
        </w:rPr>
        <w:t xml:space="preserve"> specification</w:t>
      </w:r>
    </w:p>
    <w:p w:rsidR="006E3B48" w:rsidRDefault="006E3B48" w:rsidP="009C67D1">
      <w:pPr>
        <w:pStyle w:val="Corps"/>
        <w:rPr>
          <w:lang w:val="en-US"/>
        </w:rPr>
      </w:pPr>
      <w:r>
        <w:rPr>
          <w:lang w:val="en-US"/>
        </w:rPr>
        <w:t>Items</w:t>
      </w:r>
    </w:p>
    <w:p w:rsidR="009C67D1" w:rsidRDefault="009C67D1" w:rsidP="009C67D1">
      <w:pPr>
        <w:pStyle w:val="Corps"/>
        <w:numPr>
          <w:ilvl w:val="0"/>
          <w:numId w:val="17"/>
        </w:numPr>
        <w:rPr>
          <w:u w:val="single"/>
          <w:lang w:val="en-US"/>
        </w:rPr>
      </w:pPr>
      <w:r>
        <w:rPr>
          <w:u w:val="single"/>
          <w:lang w:val="en-US"/>
        </w:rPr>
        <w:t>Outputs</w:t>
      </w:r>
    </w:p>
    <w:p w:rsidR="009C67D1" w:rsidRDefault="009C67D1" w:rsidP="009C67D1">
      <w:pPr>
        <w:pStyle w:val="Corps"/>
        <w:rPr>
          <w:ins w:id="505" w:author="ACG Solutions" w:date="2016-11-09T09:55:00Z"/>
          <w:lang w:val="en-US"/>
        </w:rPr>
      </w:pPr>
      <w:r>
        <w:rPr>
          <w:lang w:val="en-US"/>
        </w:rPr>
        <w:t>TBD</w:t>
      </w:r>
    </w:p>
    <w:p w:rsidR="00927503" w:rsidRDefault="00927503" w:rsidP="00927503">
      <w:pPr>
        <w:pStyle w:val="Titre3"/>
        <w:rPr>
          <w:ins w:id="506" w:author="ACG Solutions" w:date="2016-11-09T09:55:00Z"/>
          <w:lang w:val="en-US"/>
        </w:rPr>
      </w:pPr>
      <w:bookmarkStart w:id="507" w:name="_Toc466897825"/>
      <w:proofErr w:type="gramStart"/>
      <w:ins w:id="508" w:author="ACG Solutions" w:date="2016-11-09T09:55:00Z">
        <w:r>
          <w:rPr>
            <w:lang w:val="en-US"/>
          </w:rPr>
          <w:t>Inter-System</w:t>
        </w:r>
        <w:r w:rsidRPr="00D40D4D">
          <w:rPr>
            <w:lang w:val="en-US"/>
          </w:rPr>
          <w:t xml:space="preserve"> </w:t>
        </w:r>
        <w:r>
          <w:rPr>
            <w:lang w:val="en-US"/>
          </w:rPr>
          <w:t>tests?</w:t>
        </w:r>
        <w:bookmarkEnd w:id="507"/>
        <w:proofErr w:type="gramEnd"/>
      </w:ins>
    </w:p>
    <w:p w:rsidR="00927503" w:rsidRDefault="00927503" w:rsidP="00927503">
      <w:pPr>
        <w:pStyle w:val="Corps"/>
        <w:numPr>
          <w:ilvl w:val="0"/>
          <w:numId w:val="17"/>
        </w:numPr>
        <w:rPr>
          <w:ins w:id="509" w:author="ACG Solutions" w:date="2016-11-09T09:55:00Z"/>
          <w:u w:val="single"/>
          <w:lang w:val="en-US"/>
        </w:rPr>
      </w:pPr>
      <w:ins w:id="510" w:author="ACG Solutions" w:date="2016-11-09T09:55:00Z">
        <w:r>
          <w:rPr>
            <w:u w:val="single"/>
            <w:lang w:val="en-US"/>
          </w:rPr>
          <w:t>Description:</w:t>
        </w:r>
      </w:ins>
    </w:p>
    <w:p w:rsidR="00927503" w:rsidRDefault="00927503" w:rsidP="009C67D1">
      <w:pPr>
        <w:pStyle w:val="Corps"/>
        <w:rPr>
          <w:szCs w:val="24"/>
          <w:lang w:val="en-GB"/>
        </w:rPr>
      </w:pPr>
    </w:p>
    <w:p w:rsidR="00BD2993" w:rsidRPr="00BD2993" w:rsidDel="00DA019A" w:rsidRDefault="00E80682" w:rsidP="00BD2993">
      <w:pPr>
        <w:pStyle w:val="Corps"/>
        <w:rPr>
          <w:del w:id="511" w:author="ACG Solutions" w:date="2016-11-14T13:51:00Z"/>
          <w:lang w:val="en-US"/>
        </w:rPr>
      </w:pPr>
      <w:del w:id="512" w:author="ACG Solutions" w:date="2016-11-14T14:10:00Z">
        <w:r w:rsidRPr="00C82206" w:rsidDel="00934CB4">
          <w:rPr>
            <w:lang w:val="en-US"/>
          </w:rPr>
          <w:delText>Item level</w:delText>
        </w:r>
      </w:del>
      <w:bookmarkStart w:id="513" w:name="_Toc463446197"/>
      <w:bookmarkStart w:id="514" w:name="_Toc466897681"/>
      <w:bookmarkStart w:id="515" w:name="_Toc466897826"/>
      <w:bookmarkEnd w:id="514"/>
      <w:bookmarkEnd w:id="515"/>
    </w:p>
    <w:p w:rsidR="00B03CBA" w:rsidDel="00934CB4" w:rsidRDefault="00B03CBA" w:rsidP="00B03CBA">
      <w:pPr>
        <w:pStyle w:val="Corps"/>
        <w:rPr>
          <w:del w:id="516" w:author="ACG Solutions" w:date="2016-11-14T14:10:00Z"/>
          <w:lang w:val="en-US"/>
        </w:rPr>
      </w:pPr>
      <w:del w:id="517" w:author="ACG Solutions" w:date="2016-11-14T14:10:00Z">
        <w:r w:rsidDel="00934CB4">
          <w:rPr>
            <w:lang w:val="en-US"/>
          </w:rPr>
          <w:delText xml:space="preserve">Each item is separately developed and verified based on the system specification allocated to this item. </w:delText>
        </w:r>
        <w:bookmarkStart w:id="518" w:name="_Toc466897682"/>
        <w:bookmarkStart w:id="519" w:name="_Toc466897827"/>
        <w:bookmarkEnd w:id="518"/>
        <w:bookmarkEnd w:id="519"/>
      </w:del>
    </w:p>
    <w:p w:rsidR="00B03CBA" w:rsidDel="00934CB4" w:rsidRDefault="00B03CBA" w:rsidP="00B03CBA">
      <w:pPr>
        <w:pStyle w:val="Corps"/>
        <w:rPr>
          <w:del w:id="520" w:author="ACG Solutions" w:date="2016-11-14T14:10:00Z"/>
          <w:lang w:val="en-US"/>
        </w:rPr>
      </w:pPr>
      <w:del w:id="521" w:author="ACG Solutions" w:date="2016-11-14T14:10:00Z">
        <w:r w:rsidDel="00934CB4">
          <w:rPr>
            <w:lang w:val="en-US"/>
          </w:rPr>
          <w:delText xml:space="preserve">Each item supplier defines the applicable life cycle, including all activates to be performed to develop, verify, manage and deliver the item for system integration. The item life cycle must be compatible to the incremental development of the complete </w:delText>
        </w:r>
        <w:r w:rsidRPr="0082550A" w:rsidDel="00934CB4">
          <w:rPr>
            <w:lang w:val="en-US"/>
          </w:rPr>
          <w:delText>µXAV</w:delText>
        </w:r>
        <w:r w:rsidDel="00934CB4">
          <w:rPr>
            <w:lang w:val="en-US"/>
          </w:rPr>
          <w:delText>. That’s mean that the item life cycle should be able to efficiency accept successive version of system specification.</w:delText>
        </w:r>
        <w:bookmarkStart w:id="522" w:name="_Toc466897683"/>
        <w:bookmarkStart w:id="523" w:name="_Toc466897828"/>
        <w:bookmarkEnd w:id="522"/>
        <w:bookmarkEnd w:id="523"/>
      </w:del>
    </w:p>
    <w:p w:rsidR="00DA019A" w:rsidRDefault="00B03CBA" w:rsidP="00934CB4">
      <w:pPr>
        <w:pStyle w:val="Titre2"/>
        <w:rPr>
          <w:ins w:id="524" w:author="ACG Solutions" w:date="2016-11-14T13:52:00Z"/>
          <w:lang w:val="en-US"/>
        </w:rPr>
      </w:pPr>
      <w:del w:id="525" w:author="ACG Solutions" w:date="2016-11-14T14:10:00Z">
        <w:r w:rsidDel="00934CB4">
          <w:rPr>
            <w:lang w:val="en-US"/>
          </w:rPr>
          <w:delText>However, the item may be incrementally developed also for the same system specification.</w:delText>
        </w:r>
      </w:del>
      <w:bookmarkStart w:id="526" w:name="_Toc466897829"/>
      <w:ins w:id="527" w:author="ACG Solutions" w:date="2016-11-14T13:52:00Z">
        <w:r w:rsidR="00DA019A">
          <w:rPr>
            <w:lang w:val="en-US"/>
          </w:rPr>
          <w:t>Software</w:t>
        </w:r>
      </w:ins>
      <w:ins w:id="528" w:author="ACG Solutions" w:date="2016-11-14T13:51:00Z">
        <w:r w:rsidR="00DA019A" w:rsidRPr="00C82206">
          <w:rPr>
            <w:lang w:val="en-US"/>
          </w:rPr>
          <w:t xml:space="preserve"> </w:t>
        </w:r>
      </w:ins>
      <w:ins w:id="529" w:author="ACG Solutions" w:date="2016-11-14T13:52:00Z">
        <w:r w:rsidR="00DA019A">
          <w:rPr>
            <w:lang w:val="en-US"/>
          </w:rPr>
          <w:t>items</w:t>
        </w:r>
        <w:bookmarkEnd w:id="526"/>
      </w:ins>
    </w:p>
    <w:p w:rsidR="00037361" w:rsidRDefault="00037361" w:rsidP="00DA019A">
      <w:pPr>
        <w:pStyle w:val="Corps"/>
        <w:rPr>
          <w:ins w:id="530" w:author="ACG Solutions" w:date="2016-11-14T13:57:00Z"/>
          <w:lang w:val="en-US"/>
        </w:rPr>
      </w:pPr>
      <w:ins w:id="531" w:author="ACG Solutions" w:date="2016-11-14T13:57:00Z">
        <w:r>
          <w:rPr>
            <w:lang w:val="en-US"/>
          </w:rPr>
          <w:t xml:space="preserve">Three technologies are identified for software items development (SCADE model, SPARK, and C </w:t>
        </w:r>
        <w:proofErr w:type="spellStart"/>
        <w:r>
          <w:rPr>
            <w:lang w:val="en-US"/>
          </w:rPr>
          <w:t>language+formal</w:t>
        </w:r>
        <w:proofErr w:type="spellEnd"/>
        <w:r>
          <w:rPr>
            <w:lang w:val="en-US"/>
          </w:rPr>
          <w:t xml:space="preserve"> method)</w:t>
        </w:r>
      </w:ins>
    </w:p>
    <w:p w:rsidR="00751316" w:rsidRDefault="00751316" w:rsidP="00934CB4">
      <w:pPr>
        <w:pStyle w:val="Titre3"/>
        <w:rPr>
          <w:ins w:id="532" w:author="ACG Solutions" w:date="2016-11-14T14:11:00Z"/>
          <w:lang w:val="en-US"/>
        </w:rPr>
      </w:pPr>
      <w:bookmarkStart w:id="533" w:name="_Toc466897830"/>
      <w:ins w:id="534" w:author="ACG Solutions" w:date="2016-11-14T14:03:00Z">
        <w:r>
          <w:rPr>
            <w:lang w:val="en-US"/>
          </w:rPr>
          <w:t xml:space="preserve">SW item </w:t>
        </w:r>
      </w:ins>
      <w:ins w:id="535" w:author="ACG Solutions" w:date="2016-11-14T14:40:00Z">
        <w:r w:rsidR="00BF2F80">
          <w:rPr>
            <w:lang w:val="en-US"/>
          </w:rPr>
          <w:t xml:space="preserve">type </w:t>
        </w:r>
      </w:ins>
      <w:ins w:id="536" w:author="ACG Solutions" w:date="2016-11-14T14:03:00Z">
        <w:r>
          <w:rPr>
            <w:lang w:val="en-US"/>
          </w:rPr>
          <w:t>1: SCADE</w:t>
        </w:r>
      </w:ins>
      <w:bookmarkEnd w:id="533"/>
    </w:p>
    <w:p w:rsidR="00934CB4" w:rsidRPr="00D40D4D" w:rsidRDefault="00934CB4" w:rsidP="00934CB4">
      <w:pPr>
        <w:pStyle w:val="Titre4"/>
        <w:rPr>
          <w:ins w:id="537" w:author="ACG Solutions" w:date="2016-11-14T14:11:00Z"/>
          <w:lang w:val="en-US"/>
        </w:rPr>
        <w:pPrChange w:id="538" w:author="ACG Solutions" w:date="2016-11-14T14:11:00Z">
          <w:pPr>
            <w:pStyle w:val="Titre3"/>
          </w:pPr>
        </w:pPrChange>
      </w:pPr>
      <w:ins w:id="539" w:author="ACG Solutions" w:date="2016-11-14T14:11:00Z">
        <w:r>
          <w:rPr>
            <w:lang w:val="en-US"/>
          </w:rPr>
          <w:t>Methods definition</w:t>
        </w:r>
      </w:ins>
    </w:p>
    <w:p w:rsidR="00934CB4" w:rsidRDefault="00934CB4" w:rsidP="00934CB4">
      <w:pPr>
        <w:pStyle w:val="Corps"/>
        <w:numPr>
          <w:ilvl w:val="0"/>
          <w:numId w:val="17"/>
        </w:numPr>
        <w:rPr>
          <w:ins w:id="540" w:author="ACG Solutions" w:date="2016-11-14T14:11:00Z"/>
          <w:u w:val="single"/>
          <w:lang w:val="en-US"/>
        </w:rPr>
      </w:pPr>
      <w:ins w:id="541" w:author="ACG Solutions" w:date="2016-11-14T14:11:00Z">
        <w:r>
          <w:rPr>
            <w:u w:val="single"/>
            <w:lang w:val="en-US"/>
          </w:rPr>
          <w:t>Description:</w:t>
        </w:r>
      </w:ins>
    </w:p>
    <w:p w:rsidR="00934CB4" w:rsidRPr="004D32B2" w:rsidRDefault="00934CB4" w:rsidP="00934CB4">
      <w:pPr>
        <w:pStyle w:val="Corps"/>
        <w:rPr>
          <w:ins w:id="542" w:author="ACG Solutions" w:date="2016-11-14T14:11:00Z"/>
          <w:lang w:val="en-US"/>
        </w:rPr>
      </w:pPr>
      <w:ins w:id="543" w:author="ACG Solutions" w:date="2016-11-14T14:11:00Z">
        <w:r>
          <w:rPr>
            <w:lang w:val="en-US"/>
          </w:rPr>
          <w:t xml:space="preserve">The purpose of this activity is to </w:t>
        </w:r>
      </w:ins>
      <w:ins w:id="544" w:author="ACG Solutions" w:date="2016-11-14T14:12:00Z">
        <w:r>
          <w:rPr>
            <w:lang w:val="en-US"/>
          </w:rPr>
          <w:t>define guidelines to apply the chosen methods on the item</w:t>
        </w:r>
      </w:ins>
      <w:ins w:id="545" w:author="ACG Solutions" w:date="2016-11-14T14:11:00Z">
        <w:r>
          <w:rPr>
            <w:lang w:val="en-US"/>
          </w:rPr>
          <w:t xml:space="preserve">. </w:t>
        </w:r>
      </w:ins>
    </w:p>
    <w:p w:rsidR="00934CB4" w:rsidRDefault="00934CB4" w:rsidP="00934CB4">
      <w:pPr>
        <w:pStyle w:val="Corps"/>
        <w:numPr>
          <w:ilvl w:val="0"/>
          <w:numId w:val="17"/>
        </w:numPr>
        <w:rPr>
          <w:ins w:id="546" w:author="ACG Solutions" w:date="2016-11-14T14:11:00Z"/>
          <w:u w:val="single"/>
          <w:lang w:val="en-US"/>
        </w:rPr>
      </w:pPr>
      <w:ins w:id="547" w:author="ACG Solutions" w:date="2016-11-14T14:11:00Z">
        <w:r>
          <w:rPr>
            <w:u w:val="single"/>
            <w:lang w:val="en-US"/>
          </w:rPr>
          <w:lastRenderedPageBreak/>
          <w:t>Methods:</w:t>
        </w:r>
      </w:ins>
    </w:p>
    <w:p w:rsidR="00934CB4" w:rsidRDefault="00934CB4" w:rsidP="00934CB4">
      <w:pPr>
        <w:pStyle w:val="Corps"/>
        <w:rPr>
          <w:ins w:id="548" w:author="ACG Solutions" w:date="2016-11-14T14:11:00Z"/>
          <w:lang w:val="en-US"/>
        </w:rPr>
      </w:pPr>
      <w:ins w:id="549" w:author="ACG Solutions" w:date="2016-11-14T14:12:00Z">
        <w:r>
          <w:rPr>
            <w:lang w:val="en-US"/>
          </w:rPr>
          <w:t>TBD</w:t>
        </w:r>
      </w:ins>
    </w:p>
    <w:p w:rsidR="00934CB4" w:rsidRPr="00D40D4D" w:rsidRDefault="00934CB4" w:rsidP="00934CB4">
      <w:pPr>
        <w:pStyle w:val="Corps"/>
        <w:numPr>
          <w:ilvl w:val="0"/>
          <w:numId w:val="17"/>
        </w:numPr>
        <w:rPr>
          <w:ins w:id="550" w:author="ACG Solutions" w:date="2016-11-14T14:11:00Z"/>
          <w:u w:val="single"/>
          <w:lang w:val="en-US"/>
        </w:rPr>
      </w:pPr>
      <w:ins w:id="551" w:author="ACG Solutions" w:date="2016-11-14T14:11:00Z">
        <w:r w:rsidRPr="00D40D4D">
          <w:rPr>
            <w:u w:val="single"/>
            <w:lang w:val="en-US"/>
          </w:rPr>
          <w:t>Environment:</w:t>
        </w:r>
      </w:ins>
    </w:p>
    <w:p w:rsidR="00934CB4" w:rsidRPr="00D40D4D" w:rsidRDefault="00934CB4" w:rsidP="00934CB4">
      <w:pPr>
        <w:pStyle w:val="Corps"/>
        <w:rPr>
          <w:ins w:id="552" w:author="ACG Solutions" w:date="2016-11-14T14:11:00Z"/>
          <w:lang w:val="en-US"/>
        </w:rPr>
      </w:pPr>
      <w:ins w:id="553" w:author="ACG Solutions" w:date="2016-11-14T14:11:00Z">
        <w:r w:rsidRPr="00D40D4D">
          <w:rPr>
            <w:lang w:val="en-US"/>
          </w:rPr>
          <w:t xml:space="preserve">No particular environment is necessary </w:t>
        </w:r>
        <w:r>
          <w:rPr>
            <w:lang w:val="en-US"/>
          </w:rPr>
          <w:t>for this activity</w:t>
        </w:r>
        <w:r w:rsidRPr="00D40D4D">
          <w:rPr>
            <w:lang w:val="en-US"/>
          </w:rPr>
          <w:t>, only textual editor.</w:t>
        </w:r>
      </w:ins>
    </w:p>
    <w:p w:rsidR="00934CB4" w:rsidRDefault="00934CB4" w:rsidP="00934CB4">
      <w:pPr>
        <w:pStyle w:val="Corps"/>
        <w:numPr>
          <w:ilvl w:val="0"/>
          <w:numId w:val="17"/>
        </w:numPr>
        <w:rPr>
          <w:ins w:id="554" w:author="ACG Solutions" w:date="2016-11-14T14:11:00Z"/>
          <w:u w:val="single"/>
          <w:lang w:val="en-US"/>
        </w:rPr>
      </w:pPr>
      <w:ins w:id="555" w:author="ACG Solutions" w:date="2016-11-14T14:11:00Z">
        <w:r>
          <w:rPr>
            <w:u w:val="single"/>
            <w:lang w:val="en-US"/>
          </w:rPr>
          <w:t>Responsibilities: TBD</w:t>
        </w:r>
      </w:ins>
    </w:p>
    <w:p w:rsidR="00362EB0" w:rsidRDefault="00934CB4" w:rsidP="00934CB4">
      <w:pPr>
        <w:pStyle w:val="Corps"/>
        <w:numPr>
          <w:ilvl w:val="0"/>
          <w:numId w:val="17"/>
        </w:numPr>
        <w:rPr>
          <w:ins w:id="556" w:author="ACG Solutions" w:date="2016-11-14T14:18:00Z"/>
          <w:u w:val="single"/>
          <w:lang w:val="en-US"/>
        </w:rPr>
      </w:pPr>
      <w:ins w:id="557" w:author="ACG Solutions" w:date="2016-11-14T14:11:00Z">
        <w:r>
          <w:rPr>
            <w:u w:val="single"/>
            <w:lang w:val="en-US"/>
          </w:rPr>
          <w:t xml:space="preserve">Inputs: </w:t>
        </w:r>
      </w:ins>
    </w:p>
    <w:p w:rsidR="00934CB4" w:rsidRDefault="00934CB4" w:rsidP="00362EB0">
      <w:pPr>
        <w:pStyle w:val="Corps"/>
        <w:rPr>
          <w:ins w:id="558" w:author="ACG Solutions" w:date="2016-11-14T14:11:00Z"/>
          <w:u w:val="single"/>
          <w:lang w:val="en-US"/>
        </w:rPr>
        <w:pPrChange w:id="559" w:author="ACG Solutions" w:date="2016-11-14T14:18:00Z">
          <w:pPr>
            <w:pStyle w:val="Corps"/>
            <w:numPr>
              <w:numId w:val="17"/>
            </w:numPr>
            <w:ind w:left="1069" w:hanging="360"/>
          </w:pPr>
        </w:pPrChange>
      </w:pPr>
      <w:ins w:id="560" w:author="ACG Solutions" w:date="2016-11-14T14:11:00Z">
        <w:r w:rsidRPr="008732F4">
          <w:rPr>
            <w:lang w:val="en-US"/>
          </w:rPr>
          <w:t>No specific inputs</w:t>
        </w:r>
      </w:ins>
    </w:p>
    <w:p w:rsidR="00934CB4" w:rsidRDefault="00934CB4" w:rsidP="00934CB4">
      <w:pPr>
        <w:pStyle w:val="Corps"/>
        <w:numPr>
          <w:ilvl w:val="0"/>
          <w:numId w:val="17"/>
        </w:numPr>
        <w:rPr>
          <w:ins w:id="561" w:author="ACG Solutions" w:date="2016-11-14T14:11:00Z"/>
          <w:u w:val="single"/>
          <w:lang w:val="en-US"/>
        </w:rPr>
      </w:pPr>
      <w:ins w:id="562" w:author="ACG Solutions" w:date="2016-11-14T14:11:00Z">
        <w:r>
          <w:rPr>
            <w:u w:val="single"/>
            <w:lang w:val="en-US"/>
          </w:rPr>
          <w:t>Outputs</w:t>
        </w:r>
      </w:ins>
    </w:p>
    <w:p w:rsidR="00934CB4" w:rsidRDefault="00934CB4" w:rsidP="00934CB4">
      <w:pPr>
        <w:pStyle w:val="Corps"/>
        <w:rPr>
          <w:ins w:id="563" w:author="ACG Solutions" w:date="2016-11-14T14:11:00Z"/>
          <w:lang w:val="en-US"/>
        </w:rPr>
      </w:pPr>
      <w:ins w:id="564" w:author="ACG Solutions" w:date="2016-11-14T14:12:00Z">
        <w:r>
          <w:rPr>
            <w:lang w:val="en-US"/>
          </w:rPr>
          <w:t>SCADE guidelines</w:t>
        </w:r>
      </w:ins>
    </w:p>
    <w:p w:rsidR="00934CB4" w:rsidRPr="00D40D4D" w:rsidRDefault="00934CB4" w:rsidP="00934CB4">
      <w:pPr>
        <w:pStyle w:val="Titre4"/>
        <w:rPr>
          <w:ins w:id="565" w:author="ACG Solutions" w:date="2016-11-14T14:13:00Z"/>
          <w:lang w:val="en-US"/>
        </w:rPr>
      </w:pPr>
      <w:ins w:id="566" w:author="ACG Solutions" w:date="2016-11-14T14:13:00Z">
        <w:r>
          <w:rPr>
            <w:lang w:val="en-US"/>
          </w:rPr>
          <w:t>Item development</w:t>
        </w:r>
      </w:ins>
    </w:p>
    <w:p w:rsidR="00934CB4" w:rsidRDefault="00934CB4" w:rsidP="00934CB4">
      <w:pPr>
        <w:pStyle w:val="Corps"/>
        <w:numPr>
          <w:ilvl w:val="0"/>
          <w:numId w:val="17"/>
        </w:numPr>
        <w:rPr>
          <w:ins w:id="567" w:author="ACG Solutions" w:date="2016-11-14T14:13:00Z"/>
          <w:u w:val="single"/>
          <w:lang w:val="en-US"/>
        </w:rPr>
      </w:pPr>
      <w:ins w:id="568" w:author="ACG Solutions" w:date="2016-11-14T14:13:00Z">
        <w:r>
          <w:rPr>
            <w:u w:val="single"/>
            <w:lang w:val="en-US"/>
          </w:rPr>
          <w:t>Description:</w:t>
        </w:r>
      </w:ins>
    </w:p>
    <w:p w:rsidR="00362EB0" w:rsidRPr="004D32B2" w:rsidRDefault="00362EB0" w:rsidP="00362EB0">
      <w:pPr>
        <w:pStyle w:val="Corps"/>
        <w:rPr>
          <w:ins w:id="569" w:author="ACG Solutions" w:date="2016-11-14T14:17:00Z"/>
          <w:lang w:val="en-US"/>
        </w:rPr>
        <w:pPrChange w:id="570" w:author="ACG Solutions" w:date="2016-11-14T14:17:00Z">
          <w:pPr>
            <w:pStyle w:val="Corps"/>
            <w:numPr>
              <w:numId w:val="17"/>
            </w:numPr>
            <w:ind w:left="1069" w:hanging="360"/>
          </w:pPr>
        </w:pPrChange>
      </w:pPr>
      <w:ins w:id="571" w:author="ACG Solutions" w:date="2016-11-14T14:17:00Z">
        <w:r>
          <w:rPr>
            <w:lang w:val="en-US"/>
          </w:rPr>
          <w:t xml:space="preserve">The purpose of this activity is to </w:t>
        </w:r>
      </w:ins>
      <w:ins w:id="572" w:author="ACG Solutions" w:date="2016-11-14T14:18:00Z">
        <w:r>
          <w:rPr>
            <w:lang w:val="en-US"/>
          </w:rPr>
          <w:t>develop the SCADE model to implement the system requirements allocated to the item</w:t>
        </w:r>
      </w:ins>
      <w:ins w:id="573" w:author="ACG Solutions" w:date="2016-11-14T14:17:00Z">
        <w:r>
          <w:rPr>
            <w:lang w:val="en-US"/>
          </w:rPr>
          <w:t xml:space="preserve"> </w:t>
        </w:r>
      </w:ins>
    </w:p>
    <w:p w:rsidR="00934CB4" w:rsidRDefault="00934CB4" w:rsidP="00934CB4">
      <w:pPr>
        <w:pStyle w:val="Corps"/>
        <w:numPr>
          <w:ilvl w:val="0"/>
          <w:numId w:val="17"/>
        </w:numPr>
        <w:rPr>
          <w:ins w:id="574" w:author="ACG Solutions" w:date="2016-11-14T14:13:00Z"/>
          <w:u w:val="single"/>
          <w:lang w:val="en-US"/>
        </w:rPr>
      </w:pPr>
      <w:ins w:id="575" w:author="ACG Solutions" w:date="2016-11-14T14:13:00Z">
        <w:r>
          <w:rPr>
            <w:u w:val="single"/>
            <w:lang w:val="en-US"/>
          </w:rPr>
          <w:t>Methods:</w:t>
        </w:r>
      </w:ins>
    </w:p>
    <w:p w:rsidR="00934CB4" w:rsidRDefault="005069EC" w:rsidP="00934CB4">
      <w:pPr>
        <w:pStyle w:val="Corps"/>
        <w:rPr>
          <w:ins w:id="576" w:author="ACG Solutions" w:date="2016-11-14T14:13:00Z"/>
          <w:lang w:val="en-US"/>
        </w:rPr>
      </w:pPr>
      <w:ins w:id="577" w:author="ACG Solutions" w:date="2016-11-14T14:22:00Z">
        <w:r>
          <w:rPr>
            <w:lang w:val="en-US"/>
          </w:rPr>
          <w:t>SCADE model</w:t>
        </w:r>
      </w:ins>
    </w:p>
    <w:p w:rsidR="00934CB4" w:rsidRPr="00D40D4D" w:rsidRDefault="00934CB4" w:rsidP="00934CB4">
      <w:pPr>
        <w:pStyle w:val="Corps"/>
        <w:numPr>
          <w:ilvl w:val="0"/>
          <w:numId w:val="17"/>
        </w:numPr>
        <w:rPr>
          <w:ins w:id="578" w:author="ACG Solutions" w:date="2016-11-14T14:13:00Z"/>
          <w:u w:val="single"/>
          <w:lang w:val="en-US"/>
        </w:rPr>
      </w:pPr>
      <w:ins w:id="579" w:author="ACG Solutions" w:date="2016-11-14T14:13:00Z">
        <w:r w:rsidRPr="00D40D4D">
          <w:rPr>
            <w:u w:val="single"/>
            <w:lang w:val="en-US"/>
          </w:rPr>
          <w:t>Environment:</w:t>
        </w:r>
      </w:ins>
    </w:p>
    <w:p w:rsidR="00934CB4" w:rsidRPr="00D40D4D" w:rsidRDefault="00934CB4" w:rsidP="00934CB4">
      <w:pPr>
        <w:pStyle w:val="Corps"/>
        <w:rPr>
          <w:ins w:id="580" w:author="ACG Solutions" w:date="2016-11-14T14:13:00Z"/>
          <w:lang w:val="en-US"/>
        </w:rPr>
      </w:pPr>
      <w:ins w:id="581" w:author="ACG Solutions" w:date="2016-11-14T14:13:00Z">
        <w:r>
          <w:rPr>
            <w:lang w:val="en-US"/>
          </w:rPr>
          <w:t>SCADE editor</w:t>
        </w:r>
      </w:ins>
    </w:p>
    <w:p w:rsidR="00934CB4" w:rsidRDefault="00934CB4" w:rsidP="00934CB4">
      <w:pPr>
        <w:pStyle w:val="Corps"/>
        <w:numPr>
          <w:ilvl w:val="0"/>
          <w:numId w:val="17"/>
        </w:numPr>
        <w:rPr>
          <w:ins w:id="582" w:author="ACG Solutions" w:date="2016-11-14T14:13:00Z"/>
          <w:u w:val="single"/>
          <w:lang w:val="en-US"/>
        </w:rPr>
      </w:pPr>
      <w:ins w:id="583" w:author="ACG Solutions" w:date="2016-11-14T14:13:00Z">
        <w:r>
          <w:rPr>
            <w:u w:val="single"/>
            <w:lang w:val="en-US"/>
          </w:rPr>
          <w:t>Responsibilities: TBD</w:t>
        </w:r>
      </w:ins>
    </w:p>
    <w:p w:rsidR="00934CB4" w:rsidRDefault="00934CB4" w:rsidP="00934CB4">
      <w:pPr>
        <w:pStyle w:val="Corps"/>
        <w:numPr>
          <w:ilvl w:val="0"/>
          <w:numId w:val="17"/>
        </w:numPr>
        <w:rPr>
          <w:ins w:id="584" w:author="ACG Solutions" w:date="2016-11-14T14:13:00Z"/>
          <w:u w:val="single"/>
          <w:lang w:val="en-US"/>
        </w:rPr>
      </w:pPr>
      <w:ins w:id="585" w:author="ACG Solutions" w:date="2016-11-14T14:13:00Z">
        <w:r>
          <w:rPr>
            <w:u w:val="single"/>
            <w:lang w:val="en-US"/>
          </w:rPr>
          <w:t xml:space="preserve">Inputs: </w:t>
        </w:r>
      </w:ins>
    </w:p>
    <w:p w:rsidR="00934CB4" w:rsidRDefault="00934CB4" w:rsidP="00362EB0">
      <w:pPr>
        <w:pStyle w:val="Corps"/>
        <w:ind w:left="0" w:firstLine="708"/>
        <w:rPr>
          <w:ins w:id="586" w:author="ACG Solutions" w:date="2016-11-14T14:13:00Z"/>
          <w:u w:val="single"/>
          <w:lang w:val="en-US"/>
        </w:rPr>
        <w:pPrChange w:id="587" w:author="ACG Solutions" w:date="2016-11-14T14:18:00Z">
          <w:pPr>
            <w:pStyle w:val="Corps"/>
            <w:numPr>
              <w:numId w:val="17"/>
            </w:numPr>
            <w:ind w:left="1069" w:hanging="360"/>
          </w:pPr>
        </w:pPrChange>
      </w:pPr>
      <w:ins w:id="588" w:author="ACG Solutions" w:date="2016-11-14T14:13:00Z">
        <w:r>
          <w:rPr>
            <w:lang w:val="en-US"/>
          </w:rPr>
          <w:t>System specification allocated to the item</w:t>
        </w:r>
      </w:ins>
    </w:p>
    <w:p w:rsidR="00934CB4" w:rsidRDefault="00934CB4" w:rsidP="00934CB4">
      <w:pPr>
        <w:pStyle w:val="Corps"/>
        <w:numPr>
          <w:ilvl w:val="0"/>
          <w:numId w:val="17"/>
        </w:numPr>
        <w:rPr>
          <w:ins w:id="589" w:author="ACG Solutions" w:date="2016-11-14T14:13:00Z"/>
          <w:u w:val="single"/>
          <w:lang w:val="en-US"/>
        </w:rPr>
      </w:pPr>
      <w:ins w:id="590" w:author="ACG Solutions" w:date="2016-11-14T14:13:00Z">
        <w:r>
          <w:rPr>
            <w:u w:val="single"/>
            <w:lang w:val="en-US"/>
          </w:rPr>
          <w:t>Outputs</w:t>
        </w:r>
      </w:ins>
    </w:p>
    <w:p w:rsidR="00934CB4" w:rsidRDefault="00934CB4" w:rsidP="00934CB4">
      <w:pPr>
        <w:pStyle w:val="Corps"/>
        <w:rPr>
          <w:ins w:id="591" w:author="ACG Solutions" w:date="2016-11-14T14:13:00Z"/>
          <w:lang w:val="en-US"/>
        </w:rPr>
      </w:pPr>
      <w:ins w:id="592" w:author="ACG Solutions" w:date="2016-11-14T14:13:00Z">
        <w:r>
          <w:rPr>
            <w:lang w:val="en-US"/>
          </w:rPr>
          <w:t xml:space="preserve">SCADE </w:t>
        </w:r>
        <w:r>
          <w:rPr>
            <w:lang w:val="en-US"/>
          </w:rPr>
          <w:t>model</w:t>
        </w:r>
      </w:ins>
    </w:p>
    <w:p w:rsidR="00934CB4" w:rsidRPr="00D40D4D" w:rsidRDefault="00934CB4" w:rsidP="00934CB4">
      <w:pPr>
        <w:pStyle w:val="Titre4"/>
        <w:rPr>
          <w:ins w:id="593" w:author="ACG Solutions" w:date="2016-11-14T14:14:00Z"/>
          <w:lang w:val="en-US"/>
        </w:rPr>
      </w:pPr>
      <w:ins w:id="594" w:author="ACG Solutions" w:date="2016-11-14T14:14:00Z">
        <w:r>
          <w:rPr>
            <w:lang w:val="en-US"/>
          </w:rPr>
          <w:t xml:space="preserve">Item </w:t>
        </w:r>
        <w:r>
          <w:rPr>
            <w:lang w:val="en-US"/>
          </w:rPr>
          <w:t>verification</w:t>
        </w:r>
      </w:ins>
    </w:p>
    <w:p w:rsidR="00934CB4" w:rsidRDefault="00934CB4" w:rsidP="00934CB4">
      <w:pPr>
        <w:pStyle w:val="Corps"/>
        <w:numPr>
          <w:ilvl w:val="0"/>
          <w:numId w:val="17"/>
        </w:numPr>
        <w:rPr>
          <w:ins w:id="595" w:author="ACG Solutions" w:date="2016-11-14T14:14:00Z"/>
          <w:u w:val="single"/>
          <w:lang w:val="en-US"/>
        </w:rPr>
      </w:pPr>
      <w:ins w:id="596" w:author="ACG Solutions" w:date="2016-11-14T14:14:00Z">
        <w:r>
          <w:rPr>
            <w:u w:val="single"/>
            <w:lang w:val="en-US"/>
          </w:rPr>
          <w:t>Description:</w:t>
        </w:r>
      </w:ins>
    </w:p>
    <w:p w:rsidR="00934CB4" w:rsidRPr="004D32B2" w:rsidRDefault="00934CB4" w:rsidP="00934CB4">
      <w:pPr>
        <w:pStyle w:val="Corps"/>
        <w:rPr>
          <w:ins w:id="597" w:author="ACG Solutions" w:date="2016-11-14T14:14:00Z"/>
          <w:lang w:val="en-US"/>
        </w:rPr>
      </w:pPr>
      <w:ins w:id="598" w:author="ACG Solutions" w:date="2016-11-14T14:14:00Z">
        <w:r>
          <w:rPr>
            <w:lang w:val="en-US"/>
          </w:rPr>
          <w:t>The purpose of this activity is to verify the compliance of the SCADE model to the system specification allocated to the item</w:t>
        </w:r>
      </w:ins>
    </w:p>
    <w:p w:rsidR="00934CB4" w:rsidRDefault="00934CB4" w:rsidP="00934CB4">
      <w:pPr>
        <w:pStyle w:val="Corps"/>
        <w:numPr>
          <w:ilvl w:val="0"/>
          <w:numId w:val="17"/>
        </w:numPr>
        <w:rPr>
          <w:ins w:id="599" w:author="ACG Solutions" w:date="2016-11-14T14:14:00Z"/>
          <w:u w:val="single"/>
          <w:lang w:val="en-US"/>
        </w:rPr>
      </w:pPr>
      <w:ins w:id="600" w:author="ACG Solutions" w:date="2016-11-14T14:14:00Z">
        <w:r>
          <w:rPr>
            <w:u w:val="single"/>
            <w:lang w:val="en-US"/>
          </w:rPr>
          <w:t>Methods:</w:t>
        </w:r>
      </w:ins>
    </w:p>
    <w:p w:rsidR="00934CB4" w:rsidRDefault="00934CB4" w:rsidP="00934CB4">
      <w:pPr>
        <w:pStyle w:val="Corps"/>
        <w:rPr>
          <w:ins w:id="601" w:author="ACG Solutions" w:date="2016-11-14T14:14:00Z"/>
          <w:lang w:val="en-US"/>
        </w:rPr>
      </w:pPr>
      <w:ins w:id="602" w:author="ACG Solutions" w:date="2016-11-14T14:14:00Z">
        <w:r>
          <w:rPr>
            <w:lang w:val="en-US"/>
          </w:rPr>
          <w:lastRenderedPageBreak/>
          <w:t>Model simulation</w:t>
        </w:r>
      </w:ins>
    </w:p>
    <w:p w:rsidR="00934CB4" w:rsidRPr="00D40D4D" w:rsidRDefault="00934CB4" w:rsidP="00934CB4">
      <w:pPr>
        <w:pStyle w:val="Corps"/>
        <w:numPr>
          <w:ilvl w:val="0"/>
          <w:numId w:val="17"/>
        </w:numPr>
        <w:rPr>
          <w:ins w:id="603" w:author="ACG Solutions" w:date="2016-11-14T14:14:00Z"/>
          <w:u w:val="single"/>
          <w:lang w:val="en-US"/>
        </w:rPr>
      </w:pPr>
      <w:ins w:id="604" w:author="ACG Solutions" w:date="2016-11-14T14:14:00Z">
        <w:r w:rsidRPr="00D40D4D">
          <w:rPr>
            <w:u w:val="single"/>
            <w:lang w:val="en-US"/>
          </w:rPr>
          <w:t>Environment:</w:t>
        </w:r>
      </w:ins>
    </w:p>
    <w:p w:rsidR="00934CB4" w:rsidRPr="00D40D4D" w:rsidRDefault="00934CB4" w:rsidP="00934CB4">
      <w:pPr>
        <w:pStyle w:val="Corps"/>
        <w:rPr>
          <w:ins w:id="605" w:author="ACG Solutions" w:date="2016-11-14T14:14:00Z"/>
          <w:lang w:val="en-US"/>
        </w:rPr>
      </w:pPr>
      <w:ins w:id="606" w:author="ACG Solutions" w:date="2016-11-14T14:14:00Z">
        <w:r>
          <w:rPr>
            <w:lang w:val="en-US"/>
          </w:rPr>
          <w:t xml:space="preserve">SCADE </w:t>
        </w:r>
        <w:r>
          <w:rPr>
            <w:lang w:val="en-US"/>
          </w:rPr>
          <w:t>simulation</w:t>
        </w:r>
      </w:ins>
    </w:p>
    <w:p w:rsidR="00934CB4" w:rsidRDefault="00934CB4" w:rsidP="00934CB4">
      <w:pPr>
        <w:pStyle w:val="Corps"/>
        <w:numPr>
          <w:ilvl w:val="0"/>
          <w:numId w:val="17"/>
        </w:numPr>
        <w:rPr>
          <w:ins w:id="607" w:author="ACG Solutions" w:date="2016-11-14T14:14:00Z"/>
          <w:u w:val="single"/>
          <w:lang w:val="en-US"/>
        </w:rPr>
      </w:pPr>
      <w:ins w:id="608" w:author="ACG Solutions" w:date="2016-11-14T14:14:00Z">
        <w:r>
          <w:rPr>
            <w:u w:val="single"/>
            <w:lang w:val="en-US"/>
          </w:rPr>
          <w:t>Responsibilities: TBD</w:t>
        </w:r>
      </w:ins>
    </w:p>
    <w:p w:rsidR="00934CB4" w:rsidRDefault="00934CB4" w:rsidP="00934CB4">
      <w:pPr>
        <w:pStyle w:val="Corps"/>
        <w:numPr>
          <w:ilvl w:val="0"/>
          <w:numId w:val="17"/>
        </w:numPr>
        <w:rPr>
          <w:ins w:id="609" w:author="ACG Solutions" w:date="2016-11-14T14:14:00Z"/>
          <w:u w:val="single"/>
          <w:lang w:val="en-US"/>
        </w:rPr>
      </w:pPr>
      <w:ins w:id="610" w:author="ACG Solutions" w:date="2016-11-14T14:14:00Z">
        <w:r>
          <w:rPr>
            <w:u w:val="single"/>
            <w:lang w:val="en-US"/>
          </w:rPr>
          <w:t xml:space="preserve">Inputs: </w:t>
        </w:r>
      </w:ins>
    </w:p>
    <w:p w:rsidR="00934CB4" w:rsidRDefault="00934CB4" w:rsidP="00934CB4">
      <w:pPr>
        <w:pStyle w:val="Corps"/>
        <w:ind w:left="0" w:firstLine="708"/>
        <w:rPr>
          <w:ins w:id="611" w:author="ACG Solutions" w:date="2016-11-14T14:15:00Z"/>
          <w:lang w:val="en-US"/>
        </w:rPr>
        <w:pPrChange w:id="612" w:author="ACG Solutions" w:date="2016-11-14T14:14:00Z">
          <w:pPr>
            <w:pStyle w:val="Corps"/>
            <w:ind w:left="0"/>
          </w:pPr>
        </w:pPrChange>
      </w:pPr>
      <w:ins w:id="613" w:author="ACG Solutions" w:date="2016-11-14T14:14:00Z">
        <w:r>
          <w:rPr>
            <w:lang w:val="en-US"/>
          </w:rPr>
          <w:t xml:space="preserve">System </w:t>
        </w:r>
      </w:ins>
      <w:ins w:id="614" w:author="ACG Solutions" w:date="2016-11-14T14:15:00Z">
        <w:r>
          <w:rPr>
            <w:lang w:val="en-US"/>
          </w:rPr>
          <w:t>specification</w:t>
        </w:r>
      </w:ins>
    </w:p>
    <w:p w:rsidR="00934CB4" w:rsidRDefault="00934CB4" w:rsidP="00934CB4">
      <w:pPr>
        <w:pStyle w:val="Corps"/>
        <w:ind w:left="0" w:firstLine="708"/>
        <w:rPr>
          <w:ins w:id="615" w:author="ACG Solutions" w:date="2016-11-14T14:14:00Z"/>
          <w:u w:val="single"/>
          <w:lang w:val="en-US"/>
        </w:rPr>
        <w:pPrChange w:id="616" w:author="ACG Solutions" w:date="2016-11-14T14:14:00Z">
          <w:pPr>
            <w:pStyle w:val="Corps"/>
            <w:ind w:left="0"/>
          </w:pPr>
        </w:pPrChange>
      </w:pPr>
      <w:ins w:id="617" w:author="ACG Solutions" w:date="2016-11-14T14:15:00Z">
        <w:r>
          <w:rPr>
            <w:lang w:val="en-US"/>
          </w:rPr>
          <w:t>SCADE model</w:t>
        </w:r>
      </w:ins>
    </w:p>
    <w:p w:rsidR="00934CB4" w:rsidRDefault="00934CB4" w:rsidP="00934CB4">
      <w:pPr>
        <w:pStyle w:val="Corps"/>
        <w:numPr>
          <w:ilvl w:val="0"/>
          <w:numId w:val="17"/>
        </w:numPr>
        <w:rPr>
          <w:ins w:id="618" w:author="ACG Solutions" w:date="2016-11-14T14:14:00Z"/>
          <w:u w:val="single"/>
          <w:lang w:val="en-US"/>
        </w:rPr>
      </w:pPr>
      <w:ins w:id="619" w:author="ACG Solutions" w:date="2016-11-14T14:14:00Z">
        <w:r>
          <w:rPr>
            <w:u w:val="single"/>
            <w:lang w:val="en-US"/>
          </w:rPr>
          <w:t>Outputs</w:t>
        </w:r>
      </w:ins>
    </w:p>
    <w:p w:rsidR="00934CB4" w:rsidRDefault="00934CB4" w:rsidP="00934CB4">
      <w:pPr>
        <w:pStyle w:val="Corps"/>
        <w:rPr>
          <w:ins w:id="620" w:author="ACG Solutions" w:date="2016-11-14T14:14:00Z"/>
          <w:lang w:val="en-US"/>
        </w:rPr>
      </w:pPr>
      <w:ins w:id="621" w:author="ACG Solutions" w:date="2016-11-14T14:15:00Z">
        <w:r>
          <w:rPr>
            <w:lang w:val="en-US"/>
          </w:rPr>
          <w:t>Simulation procedures and results</w:t>
        </w:r>
      </w:ins>
    </w:p>
    <w:p w:rsidR="00751316" w:rsidRDefault="00751316" w:rsidP="00934CB4">
      <w:pPr>
        <w:pStyle w:val="Titre3"/>
        <w:rPr>
          <w:ins w:id="622" w:author="ACG Solutions" w:date="2016-11-14T14:20:00Z"/>
          <w:lang w:val="en-US"/>
        </w:rPr>
      </w:pPr>
      <w:bookmarkStart w:id="623" w:name="_Toc466897831"/>
      <w:ins w:id="624" w:author="ACG Solutions" w:date="2016-11-14T14:03:00Z">
        <w:r>
          <w:rPr>
            <w:lang w:val="en-US"/>
          </w:rPr>
          <w:t>SW item type 2</w:t>
        </w:r>
      </w:ins>
      <w:ins w:id="625" w:author="ACG Solutions" w:date="2016-11-14T14:04:00Z">
        <w:r>
          <w:rPr>
            <w:lang w:val="en-US"/>
          </w:rPr>
          <w:t>: SPARK</w:t>
        </w:r>
      </w:ins>
      <w:bookmarkEnd w:id="623"/>
    </w:p>
    <w:p w:rsidR="005069EC" w:rsidRPr="00D40D4D" w:rsidRDefault="005069EC" w:rsidP="005069EC">
      <w:pPr>
        <w:pStyle w:val="Titre4"/>
        <w:rPr>
          <w:ins w:id="626" w:author="ACG Solutions" w:date="2016-11-14T14:20:00Z"/>
          <w:lang w:val="en-US"/>
        </w:rPr>
      </w:pPr>
      <w:ins w:id="627" w:author="ACG Solutions" w:date="2016-11-14T14:20:00Z">
        <w:r>
          <w:rPr>
            <w:lang w:val="en-US"/>
          </w:rPr>
          <w:t>Methods definition</w:t>
        </w:r>
      </w:ins>
    </w:p>
    <w:p w:rsidR="005069EC" w:rsidRDefault="005069EC" w:rsidP="005069EC">
      <w:pPr>
        <w:pStyle w:val="Corps"/>
        <w:numPr>
          <w:ilvl w:val="0"/>
          <w:numId w:val="17"/>
        </w:numPr>
        <w:rPr>
          <w:ins w:id="628" w:author="ACG Solutions" w:date="2016-11-14T14:20:00Z"/>
          <w:u w:val="single"/>
          <w:lang w:val="en-US"/>
        </w:rPr>
      </w:pPr>
      <w:ins w:id="629" w:author="ACG Solutions" w:date="2016-11-14T14:20:00Z">
        <w:r>
          <w:rPr>
            <w:u w:val="single"/>
            <w:lang w:val="en-US"/>
          </w:rPr>
          <w:t>Description:</w:t>
        </w:r>
      </w:ins>
    </w:p>
    <w:p w:rsidR="005069EC" w:rsidRPr="004D32B2" w:rsidRDefault="005069EC" w:rsidP="005069EC">
      <w:pPr>
        <w:pStyle w:val="Corps"/>
        <w:rPr>
          <w:ins w:id="630" w:author="ACG Solutions" w:date="2016-11-14T14:20:00Z"/>
          <w:lang w:val="en-US"/>
        </w:rPr>
      </w:pPr>
      <w:ins w:id="631" w:author="ACG Solutions" w:date="2016-11-14T14:20:00Z">
        <w:r>
          <w:rPr>
            <w:lang w:val="en-US"/>
          </w:rPr>
          <w:t xml:space="preserve">The purpose of this activity is to define guidelines to apply the chosen methods on the item. </w:t>
        </w:r>
      </w:ins>
    </w:p>
    <w:p w:rsidR="005069EC" w:rsidRDefault="005069EC" w:rsidP="005069EC">
      <w:pPr>
        <w:pStyle w:val="Corps"/>
        <w:numPr>
          <w:ilvl w:val="0"/>
          <w:numId w:val="17"/>
        </w:numPr>
        <w:rPr>
          <w:ins w:id="632" w:author="ACG Solutions" w:date="2016-11-14T14:20:00Z"/>
          <w:u w:val="single"/>
          <w:lang w:val="en-US"/>
        </w:rPr>
      </w:pPr>
      <w:ins w:id="633" w:author="ACG Solutions" w:date="2016-11-14T14:20:00Z">
        <w:r>
          <w:rPr>
            <w:u w:val="single"/>
            <w:lang w:val="en-US"/>
          </w:rPr>
          <w:t>Methods:</w:t>
        </w:r>
      </w:ins>
    </w:p>
    <w:p w:rsidR="005069EC" w:rsidRDefault="005069EC" w:rsidP="005069EC">
      <w:pPr>
        <w:pStyle w:val="Corps"/>
        <w:rPr>
          <w:ins w:id="634" w:author="ACG Solutions" w:date="2016-11-14T14:20:00Z"/>
          <w:lang w:val="en-US"/>
        </w:rPr>
      </w:pPr>
      <w:ins w:id="635" w:author="ACG Solutions" w:date="2016-11-14T14:20:00Z">
        <w:r>
          <w:rPr>
            <w:lang w:val="en-US"/>
          </w:rPr>
          <w:t>TBD</w:t>
        </w:r>
      </w:ins>
    </w:p>
    <w:p w:rsidR="005069EC" w:rsidRPr="00D40D4D" w:rsidRDefault="005069EC" w:rsidP="005069EC">
      <w:pPr>
        <w:pStyle w:val="Corps"/>
        <w:numPr>
          <w:ilvl w:val="0"/>
          <w:numId w:val="17"/>
        </w:numPr>
        <w:rPr>
          <w:ins w:id="636" w:author="ACG Solutions" w:date="2016-11-14T14:20:00Z"/>
          <w:u w:val="single"/>
          <w:lang w:val="en-US"/>
        </w:rPr>
      </w:pPr>
      <w:ins w:id="637" w:author="ACG Solutions" w:date="2016-11-14T14:20:00Z">
        <w:r w:rsidRPr="00D40D4D">
          <w:rPr>
            <w:u w:val="single"/>
            <w:lang w:val="en-US"/>
          </w:rPr>
          <w:t>Environment:</w:t>
        </w:r>
      </w:ins>
    </w:p>
    <w:p w:rsidR="005069EC" w:rsidRPr="00D40D4D" w:rsidRDefault="005069EC" w:rsidP="005069EC">
      <w:pPr>
        <w:pStyle w:val="Corps"/>
        <w:rPr>
          <w:ins w:id="638" w:author="ACG Solutions" w:date="2016-11-14T14:20:00Z"/>
          <w:lang w:val="en-US"/>
        </w:rPr>
      </w:pPr>
      <w:ins w:id="639" w:author="ACG Solutions" w:date="2016-11-14T14:20:00Z">
        <w:r w:rsidRPr="00D40D4D">
          <w:rPr>
            <w:lang w:val="en-US"/>
          </w:rPr>
          <w:t xml:space="preserve">No particular environment is necessary </w:t>
        </w:r>
        <w:r>
          <w:rPr>
            <w:lang w:val="en-US"/>
          </w:rPr>
          <w:t>for this activity</w:t>
        </w:r>
        <w:r w:rsidRPr="00D40D4D">
          <w:rPr>
            <w:lang w:val="en-US"/>
          </w:rPr>
          <w:t>, only textual editor.</w:t>
        </w:r>
      </w:ins>
    </w:p>
    <w:p w:rsidR="005069EC" w:rsidRDefault="005069EC" w:rsidP="005069EC">
      <w:pPr>
        <w:pStyle w:val="Corps"/>
        <w:numPr>
          <w:ilvl w:val="0"/>
          <w:numId w:val="17"/>
        </w:numPr>
        <w:rPr>
          <w:ins w:id="640" w:author="ACG Solutions" w:date="2016-11-14T14:20:00Z"/>
          <w:u w:val="single"/>
          <w:lang w:val="en-US"/>
        </w:rPr>
      </w:pPr>
      <w:ins w:id="641" w:author="ACG Solutions" w:date="2016-11-14T14:20:00Z">
        <w:r>
          <w:rPr>
            <w:u w:val="single"/>
            <w:lang w:val="en-US"/>
          </w:rPr>
          <w:t>Responsibilities: TBD</w:t>
        </w:r>
      </w:ins>
    </w:p>
    <w:p w:rsidR="005069EC" w:rsidRDefault="005069EC" w:rsidP="005069EC">
      <w:pPr>
        <w:pStyle w:val="Corps"/>
        <w:numPr>
          <w:ilvl w:val="0"/>
          <w:numId w:val="17"/>
        </w:numPr>
        <w:rPr>
          <w:ins w:id="642" w:author="ACG Solutions" w:date="2016-11-14T14:20:00Z"/>
          <w:u w:val="single"/>
          <w:lang w:val="en-US"/>
        </w:rPr>
      </w:pPr>
      <w:ins w:id="643" w:author="ACG Solutions" w:date="2016-11-14T14:20:00Z">
        <w:r>
          <w:rPr>
            <w:u w:val="single"/>
            <w:lang w:val="en-US"/>
          </w:rPr>
          <w:t xml:space="preserve">Inputs: </w:t>
        </w:r>
      </w:ins>
    </w:p>
    <w:p w:rsidR="005069EC" w:rsidRDefault="005069EC" w:rsidP="005069EC">
      <w:pPr>
        <w:pStyle w:val="Corps"/>
        <w:rPr>
          <w:ins w:id="644" w:author="ACG Solutions" w:date="2016-11-14T14:20:00Z"/>
          <w:u w:val="single"/>
          <w:lang w:val="en-US"/>
        </w:rPr>
      </w:pPr>
      <w:ins w:id="645" w:author="ACG Solutions" w:date="2016-11-14T14:20:00Z">
        <w:r w:rsidRPr="008732F4">
          <w:rPr>
            <w:lang w:val="en-US"/>
          </w:rPr>
          <w:t>No specific inputs</w:t>
        </w:r>
      </w:ins>
    </w:p>
    <w:p w:rsidR="005069EC" w:rsidRDefault="005069EC" w:rsidP="005069EC">
      <w:pPr>
        <w:pStyle w:val="Corps"/>
        <w:numPr>
          <w:ilvl w:val="0"/>
          <w:numId w:val="17"/>
        </w:numPr>
        <w:rPr>
          <w:ins w:id="646" w:author="ACG Solutions" w:date="2016-11-14T14:20:00Z"/>
          <w:u w:val="single"/>
          <w:lang w:val="en-US"/>
        </w:rPr>
      </w:pPr>
      <w:ins w:id="647" w:author="ACG Solutions" w:date="2016-11-14T14:20:00Z">
        <w:r>
          <w:rPr>
            <w:u w:val="single"/>
            <w:lang w:val="en-US"/>
          </w:rPr>
          <w:t>Outputs</w:t>
        </w:r>
      </w:ins>
    </w:p>
    <w:p w:rsidR="005069EC" w:rsidRDefault="005069EC" w:rsidP="005069EC">
      <w:pPr>
        <w:pStyle w:val="Corps"/>
        <w:rPr>
          <w:ins w:id="648" w:author="ACG Solutions" w:date="2016-11-14T14:37:00Z"/>
          <w:lang w:val="en-US"/>
        </w:rPr>
      </w:pPr>
      <w:ins w:id="649" w:author="ACG Solutions" w:date="2016-11-14T14:21:00Z">
        <w:r>
          <w:rPr>
            <w:lang w:val="en-US"/>
          </w:rPr>
          <w:t>SPARK</w:t>
        </w:r>
      </w:ins>
      <w:ins w:id="650" w:author="ACG Solutions" w:date="2016-11-14T14:20:00Z">
        <w:r>
          <w:rPr>
            <w:lang w:val="en-US"/>
          </w:rPr>
          <w:t xml:space="preserve"> guidelines</w:t>
        </w:r>
      </w:ins>
      <w:ins w:id="651" w:author="ACG Solutions" w:date="2016-11-14T14:25:00Z">
        <w:r w:rsidR="00193F99">
          <w:rPr>
            <w:lang w:val="en-US"/>
          </w:rPr>
          <w:t xml:space="preserve"> (requirements and code)</w:t>
        </w:r>
      </w:ins>
    </w:p>
    <w:p w:rsidR="00C13E39" w:rsidRDefault="00C13E39" w:rsidP="005069EC">
      <w:pPr>
        <w:pStyle w:val="Corps"/>
        <w:rPr>
          <w:ins w:id="652" w:author="ACG Solutions" w:date="2016-11-14T14:25:00Z"/>
          <w:lang w:val="en-US"/>
        </w:rPr>
      </w:pPr>
      <w:ins w:id="653" w:author="ACG Solutions" w:date="2016-11-14T14:37:00Z">
        <w:r>
          <w:rPr>
            <w:lang w:val="en-US"/>
          </w:rPr>
          <w:t xml:space="preserve">Formal analysis </w:t>
        </w:r>
      </w:ins>
      <w:ins w:id="654" w:author="ACG Solutions" w:date="2016-11-14T14:38:00Z">
        <w:r>
          <w:rPr>
            <w:lang w:val="en-US"/>
          </w:rPr>
          <w:t>description</w:t>
        </w:r>
      </w:ins>
    </w:p>
    <w:p w:rsidR="005069EC" w:rsidRPr="00D40D4D" w:rsidRDefault="005069EC" w:rsidP="005069EC">
      <w:pPr>
        <w:pStyle w:val="Titre4"/>
        <w:rPr>
          <w:ins w:id="655" w:author="ACG Solutions" w:date="2016-11-14T14:20:00Z"/>
          <w:lang w:val="en-US"/>
        </w:rPr>
      </w:pPr>
      <w:ins w:id="656" w:author="ACG Solutions" w:date="2016-11-14T14:20:00Z">
        <w:r>
          <w:rPr>
            <w:lang w:val="en-US"/>
          </w:rPr>
          <w:t xml:space="preserve">Item </w:t>
        </w:r>
      </w:ins>
      <w:ins w:id="657" w:author="ACG Solutions" w:date="2016-11-14T14:24:00Z">
        <w:r>
          <w:rPr>
            <w:lang w:val="en-US"/>
          </w:rPr>
          <w:t xml:space="preserve">requirement </w:t>
        </w:r>
      </w:ins>
      <w:ins w:id="658" w:author="ACG Solutions" w:date="2016-11-14T14:20:00Z">
        <w:r>
          <w:rPr>
            <w:lang w:val="en-US"/>
          </w:rPr>
          <w:t>development</w:t>
        </w:r>
      </w:ins>
    </w:p>
    <w:p w:rsidR="005069EC" w:rsidRDefault="005069EC" w:rsidP="005069EC">
      <w:pPr>
        <w:pStyle w:val="Corps"/>
        <w:numPr>
          <w:ilvl w:val="0"/>
          <w:numId w:val="17"/>
        </w:numPr>
        <w:rPr>
          <w:ins w:id="659" w:author="ACG Solutions" w:date="2016-11-14T14:20:00Z"/>
          <w:u w:val="single"/>
          <w:lang w:val="en-US"/>
        </w:rPr>
      </w:pPr>
      <w:ins w:id="660" w:author="ACG Solutions" w:date="2016-11-14T14:20:00Z">
        <w:r>
          <w:rPr>
            <w:u w:val="single"/>
            <w:lang w:val="en-US"/>
          </w:rPr>
          <w:t>Description:</w:t>
        </w:r>
      </w:ins>
    </w:p>
    <w:p w:rsidR="005069EC" w:rsidRPr="004D32B2" w:rsidRDefault="005069EC" w:rsidP="005069EC">
      <w:pPr>
        <w:pStyle w:val="Corps"/>
        <w:rPr>
          <w:ins w:id="661" w:author="ACG Solutions" w:date="2016-11-14T14:20:00Z"/>
          <w:lang w:val="en-US"/>
        </w:rPr>
      </w:pPr>
      <w:ins w:id="662" w:author="ACG Solutions" w:date="2016-11-14T14:20:00Z">
        <w:r>
          <w:rPr>
            <w:lang w:val="en-US"/>
          </w:rPr>
          <w:t xml:space="preserve">The purpose of this activity is to develop the </w:t>
        </w:r>
      </w:ins>
      <w:ins w:id="663" w:author="ACG Solutions" w:date="2016-11-14T14:21:00Z">
        <w:r>
          <w:rPr>
            <w:lang w:val="en-US"/>
          </w:rPr>
          <w:t>item requirements (in SPARK)</w:t>
        </w:r>
      </w:ins>
      <w:ins w:id="664" w:author="ACG Solutions" w:date="2016-11-14T14:20:00Z">
        <w:r>
          <w:rPr>
            <w:lang w:val="en-US"/>
          </w:rPr>
          <w:t xml:space="preserve"> to implement the system requirements allocated to the item </w:t>
        </w:r>
      </w:ins>
    </w:p>
    <w:p w:rsidR="005069EC" w:rsidRDefault="005069EC" w:rsidP="005069EC">
      <w:pPr>
        <w:pStyle w:val="Corps"/>
        <w:numPr>
          <w:ilvl w:val="0"/>
          <w:numId w:val="17"/>
        </w:numPr>
        <w:rPr>
          <w:ins w:id="665" w:author="ACG Solutions" w:date="2016-11-14T14:20:00Z"/>
          <w:u w:val="single"/>
          <w:lang w:val="en-US"/>
        </w:rPr>
      </w:pPr>
      <w:ins w:id="666" w:author="ACG Solutions" w:date="2016-11-14T14:20:00Z">
        <w:r>
          <w:rPr>
            <w:u w:val="single"/>
            <w:lang w:val="en-US"/>
          </w:rPr>
          <w:lastRenderedPageBreak/>
          <w:t>Methods:</w:t>
        </w:r>
      </w:ins>
    </w:p>
    <w:p w:rsidR="005069EC" w:rsidRDefault="005069EC" w:rsidP="005069EC">
      <w:pPr>
        <w:pStyle w:val="Corps"/>
        <w:rPr>
          <w:ins w:id="667" w:author="ACG Solutions" w:date="2016-11-14T14:20:00Z"/>
          <w:lang w:val="en-US"/>
        </w:rPr>
      </w:pPr>
      <w:ins w:id="668" w:author="ACG Solutions" w:date="2016-11-14T14:21:00Z">
        <w:r>
          <w:rPr>
            <w:lang w:val="en-US"/>
          </w:rPr>
          <w:t>SPARK</w:t>
        </w:r>
      </w:ins>
    </w:p>
    <w:p w:rsidR="005069EC" w:rsidRPr="00D40D4D" w:rsidRDefault="005069EC" w:rsidP="005069EC">
      <w:pPr>
        <w:pStyle w:val="Corps"/>
        <w:numPr>
          <w:ilvl w:val="0"/>
          <w:numId w:val="17"/>
        </w:numPr>
        <w:rPr>
          <w:ins w:id="669" w:author="ACG Solutions" w:date="2016-11-14T14:20:00Z"/>
          <w:u w:val="single"/>
          <w:lang w:val="en-US"/>
        </w:rPr>
      </w:pPr>
      <w:ins w:id="670" w:author="ACG Solutions" w:date="2016-11-14T14:20:00Z">
        <w:r w:rsidRPr="00D40D4D">
          <w:rPr>
            <w:u w:val="single"/>
            <w:lang w:val="en-US"/>
          </w:rPr>
          <w:t>Environment:</w:t>
        </w:r>
      </w:ins>
    </w:p>
    <w:p w:rsidR="005069EC" w:rsidRPr="00D40D4D" w:rsidRDefault="005069EC" w:rsidP="005069EC">
      <w:pPr>
        <w:pStyle w:val="Corps"/>
        <w:rPr>
          <w:ins w:id="671" w:author="ACG Solutions" w:date="2016-11-14T14:20:00Z"/>
          <w:lang w:val="en-US"/>
        </w:rPr>
      </w:pPr>
      <w:ins w:id="672" w:author="ACG Solutions" w:date="2016-11-14T14:22:00Z">
        <w:r>
          <w:rPr>
            <w:lang w:val="en-US"/>
          </w:rPr>
          <w:t>TBD</w:t>
        </w:r>
      </w:ins>
    </w:p>
    <w:p w:rsidR="005069EC" w:rsidRDefault="005069EC" w:rsidP="005069EC">
      <w:pPr>
        <w:pStyle w:val="Corps"/>
        <w:numPr>
          <w:ilvl w:val="0"/>
          <w:numId w:val="17"/>
        </w:numPr>
        <w:rPr>
          <w:ins w:id="673" w:author="ACG Solutions" w:date="2016-11-14T14:20:00Z"/>
          <w:u w:val="single"/>
          <w:lang w:val="en-US"/>
        </w:rPr>
      </w:pPr>
      <w:ins w:id="674" w:author="ACG Solutions" w:date="2016-11-14T14:20:00Z">
        <w:r>
          <w:rPr>
            <w:u w:val="single"/>
            <w:lang w:val="en-US"/>
          </w:rPr>
          <w:t>Responsibilities: TBD</w:t>
        </w:r>
      </w:ins>
    </w:p>
    <w:p w:rsidR="005069EC" w:rsidRDefault="005069EC" w:rsidP="005069EC">
      <w:pPr>
        <w:pStyle w:val="Corps"/>
        <w:numPr>
          <w:ilvl w:val="0"/>
          <w:numId w:val="17"/>
        </w:numPr>
        <w:rPr>
          <w:ins w:id="675" w:author="ACG Solutions" w:date="2016-11-14T14:20:00Z"/>
          <w:u w:val="single"/>
          <w:lang w:val="en-US"/>
        </w:rPr>
      </w:pPr>
      <w:ins w:id="676" w:author="ACG Solutions" w:date="2016-11-14T14:20:00Z">
        <w:r>
          <w:rPr>
            <w:u w:val="single"/>
            <w:lang w:val="en-US"/>
          </w:rPr>
          <w:t xml:space="preserve">Inputs: </w:t>
        </w:r>
      </w:ins>
    </w:p>
    <w:p w:rsidR="005069EC" w:rsidRDefault="005069EC" w:rsidP="005069EC">
      <w:pPr>
        <w:pStyle w:val="Corps"/>
        <w:ind w:left="0" w:firstLine="708"/>
        <w:rPr>
          <w:ins w:id="677" w:author="ACG Solutions" w:date="2016-11-14T14:20:00Z"/>
          <w:u w:val="single"/>
          <w:lang w:val="en-US"/>
        </w:rPr>
      </w:pPr>
      <w:ins w:id="678" w:author="ACG Solutions" w:date="2016-11-14T14:20:00Z">
        <w:r>
          <w:rPr>
            <w:lang w:val="en-US"/>
          </w:rPr>
          <w:t>System specification allocated to the item</w:t>
        </w:r>
      </w:ins>
    </w:p>
    <w:p w:rsidR="005069EC" w:rsidRDefault="005069EC" w:rsidP="005069EC">
      <w:pPr>
        <w:pStyle w:val="Corps"/>
        <w:numPr>
          <w:ilvl w:val="0"/>
          <w:numId w:val="17"/>
        </w:numPr>
        <w:rPr>
          <w:ins w:id="679" w:author="ACG Solutions" w:date="2016-11-14T14:20:00Z"/>
          <w:u w:val="single"/>
          <w:lang w:val="en-US"/>
        </w:rPr>
      </w:pPr>
      <w:ins w:id="680" w:author="ACG Solutions" w:date="2016-11-14T14:20:00Z">
        <w:r>
          <w:rPr>
            <w:u w:val="single"/>
            <w:lang w:val="en-US"/>
          </w:rPr>
          <w:t>Outputs</w:t>
        </w:r>
      </w:ins>
    </w:p>
    <w:p w:rsidR="005069EC" w:rsidRDefault="005069EC" w:rsidP="005069EC">
      <w:pPr>
        <w:pStyle w:val="Corps"/>
        <w:rPr>
          <w:ins w:id="681" w:author="ACG Solutions" w:date="2016-11-14T14:22:00Z"/>
          <w:lang w:val="en-US"/>
        </w:rPr>
      </w:pPr>
      <w:ins w:id="682" w:author="ACG Solutions" w:date="2016-11-14T14:22:00Z">
        <w:r>
          <w:rPr>
            <w:lang w:val="en-US"/>
          </w:rPr>
          <w:t>Item requirements</w:t>
        </w:r>
      </w:ins>
    </w:p>
    <w:p w:rsidR="005069EC" w:rsidRPr="00D40D4D" w:rsidRDefault="005069EC" w:rsidP="005069EC">
      <w:pPr>
        <w:pStyle w:val="Titre4"/>
        <w:rPr>
          <w:ins w:id="683" w:author="ACG Solutions" w:date="2016-11-14T14:22:00Z"/>
          <w:lang w:val="en-US"/>
        </w:rPr>
      </w:pPr>
      <w:ins w:id="684" w:author="ACG Solutions" w:date="2016-11-14T14:22:00Z">
        <w:r>
          <w:rPr>
            <w:lang w:val="en-US"/>
          </w:rPr>
          <w:t xml:space="preserve">Item </w:t>
        </w:r>
        <w:r>
          <w:rPr>
            <w:lang w:val="en-US"/>
          </w:rPr>
          <w:t xml:space="preserve">requirement </w:t>
        </w:r>
        <w:r>
          <w:rPr>
            <w:lang w:val="en-US"/>
          </w:rPr>
          <w:t>verification</w:t>
        </w:r>
      </w:ins>
    </w:p>
    <w:p w:rsidR="005069EC" w:rsidRDefault="005069EC" w:rsidP="005069EC">
      <w:pPr>
        <w:pStyle w:val="Corps"/>
        <w:numPr>
          <w:ilvl w:val="0"/>
          <w:numId w:val="17"/>
        </w:numPr>
        <w:rPr>
          <w:ins w:id="685" w:author="ACG Solutions" w:date="2016-11-14T14:22:00Z"/>
          <w:u w:val="single"/>
          <w:lang w:val="en-US"/>
        </w:rPr>
      </w:pPr>
      <w:ins w:id="686" w:author="ACG Solutions" w:date="2016-11-14T14:22:00Z">
        <w:r>
          <w:rPr>
            <w:u w:val="single"/>
            <w:lang w:val="en-US"/>
          </w:rPr>
          <w:t>Description:</w:t>
        </w:r>
      </w:ins>
    </w:p>
    <w:p w:rsidR="005069EC" w:rsidRPr="004D32B2" w:rsidRDefault="005069EC" w:rsidP="005069EC">
      <w:pPr>
        <w:pStyle w:val="Corps"/>
        <w:rPr>
          <w:ins w:id="687" w:author="ACG Solutions" w:date="2016-11-14T14:22:00Z"/>
          <w:lang w:val="en-US"/>
        </w:rPr>
      </w:pPr>
      <w:ins w:id="688" w:author="ACG Solutions" w:date="2016-11-14T14:22:00Z">
        <w:r>
          <w:rPr>
            <w:lang w:val="en-US"/>
          </w:rPr>
          <w:t xml:space="preserve">The purpose of this activity is to verify the compliance of the </w:t>
        </w:r>
        <w:r>
          <w:rPr>
            <w:lang w:val="en-US"/>
          </w:rPr>
          <w:t>item requirements</w:t>
        </w:r>
        <w:r>
          <w:rPr>
            <w:lang w:val="en-US"/>
          </w:rPr>
          <w:t xml:space="preserve"> to the system specification allocated to the item</w:t>
        </w:r>
      </w:ins>
    </w:p>
    <w:p w:rsidR="005069EC" w:rsidRDefault="005069EC" w:rsidP="005069EC">
      <w:pPr>
        <w:pStyle w:val="Corps"/>
        <w:numPr>
          <w:ilvl w:val="0"/>
          <w:numId w:val="17"/>
        </w:numPr>
        <w:rPr>
          <w:ins w:id="689" w:author="ACG Solutions" w:date="2016-11-14T14:22:00Z"/>
          <w:u w:val="single"/>
          <w:lang w:val="en-US"/>
        </w:rPr>
      </w:pPr>
      <w:ins w:id="690" w:author="ACG Solutions" w:date="2016-11-14T14:22:00Z">
        <w:r>
          <w:rPr>
            <w:u w:val="single"/>
            <w:lang w:val="en-US"/>
          </w:rPr>
          <w:t>Methods:</w:t>
        </w:r>
      </w:ins>
    </w:p>
    <w:p w:rsidR="005069EC" w:rsidRDefault="005069EC" w:rsidP="005069EC">
      <w:pPr>
        <w:pStyle w:val="Corps"/>
        <w:rPr>
          <w:ins w:id="691" w:author="ACG Solutions" w:date="2016-11-14T14:22:00Z"/>
          <w:lang w:val="en-US"/>
        </w:rPr>
      </w:pPr>
      <w:proofErr w:type="gramStart"/>
      <w:ins w:id="692" w:author="ACG Solutions" w:date="2016-11-14T14:23:00Z">
        <w:r>
          <w:rPr>
            <w:lang w:val="en-US"/>
          </w:rPr>
          <w:t>Review?</w:t>
        </w:r>
      </w:ins>
      <w:proofErr w:type="gramEnd"/>
    </w:p>
    <w:p w:rsidR="005069EC" w:rsidRPr="00D40D4D" w:rsidRDefault="005069EC" w:rsidP="005069EC">
      <w:pPr>
        <w:pStyle w:val="Corps"/>
        <w:numPr>
          <w:ilvl w:val="0"/>
          <w:numId w:val="17"/>
        </w:numPr>
        <w:rPr>
          <w:ins w:id="693" w:author="ACG Solutions" w:date="2016-11-14T14:22:00Z"/>
          <w:u w:val="single"/>
          <w:lang w:val="en-US"/>
        </w:rPr>
      </w:pPr>
      <w:ins w:id="694" w:author="ACG Solutions" w:date="2016-11-14T14:22:00Z">
        <w:r w:rsidRPr="00D40D4D">
          <w:rPr>
            <w:u w:val="single"/>
            <w:lang w:val="en-US"/>
          </w:rPr>
          <w:t>Environment:</w:t>
        </w:r>
      </w:ins>
    </w:p>
    <w:p w:rsidR="005069EC" w:rsidRPr="00D40D4D" w:rsidRDefault="005069EC" w:rsidP="005069EC">
      <w:pPr>
        <w:pStyle w:val="Corps"/>
        <w:rPr>
          <w:ins w:id="695" w:author="ACG Solutions" w:date="2016-11-14T14:22:00Z"/>
          <w:lang w:val="en-US"/>
        </w:rPr>
      </w:pPr>
      <w:ins w:id="696" w:author="ACG Solutions" w:date="2016-11-14T14:23:00Z">
        <w:r>
          <w:rPr>
            <w:lang w:val="en-US"/>
          </w:rPr>
          <w:t>TBD</w:t>
        </w:r>
      </w:ins>
    </w:p>
    <w:p w:rsidR="005069EC" w:rsidRDefault="005069EC" w:rsidP="005069EC">
      <w:pPr>
        <w:pStyle w:val="Corps"/>
        <w:numPr>
          <w:ilvl w:val="0"/>
          <w:numId w:val="17"/>
        </w:numPr>
        <w:rPr>
          <w:ins w:id="697" w:author="ACG Solutions" w:date="2016-11-14T14:22:00Z"/>
          <w:u w:val="single"/>
          <w:lang w:val="en-US"/>
        </w:rPr>
      </w:pPr>
      <w:ins w:id="698" w:author="ACG Solutions" w:date="2016-11-14T14:22:00Z">
        <w:r>
          <w:rPr>
            <w:u w:val="single"/>
            <w:lang w:val="en-US"/>
          </w:rPr>
          <w:t>Responsibilities: TBD</w:t>
        </w:r>
      </w:ins>
    </w:p>
    <w:p w:rsidR="005069EC" w:rsidRDefault="005069EC" w:rsidP="005069EC">
      <w:pPr>
        <w:pStyle w:val="Corps"/>
        <w:numPr>
          <w:ilvl w:val="0"/>
          <w:numId w:val="17"/>
        </w:numPr>
        <w:rPr>
          <w:ins w:id="699" w:author="ACG Solutions" w:date="2016-11-14T14:22:00Z"/>
          <w:u w:val="single"/>
          <w:lang w:val="en-US"/>
        </w:rPr>
      </w:pPr>
      <w:ins w:id="700" w:author="ACG Solutions" w:date="2016-11-14T14:22:00Z">
        <w:r>
          <w:rPr>
            <w:u w:val="single"/>
            <w:lang w:val="en-US"/>
          </w:rPr>
          <w:t xml:space="preserve">Inputs: </w:t>
        </w:r>
      </w:ins>
    </w:p>
    <w:p w:rsidR="005069EC" w:rsidRDefault="005069EC" w:rsidP="005069EC">
      <w:pPr>
        <w:pStyle w:val="Corps"/>
        <w:ind w:left="0" w:firstLine="708"/>
        <w:rPr>
          <w:ins w:id="701" w:author="ACG Solutions" w:date="2016-11-14T14:22:00Z"/>
          <w:lang w:val="en-US"/>
        </w:rPr>
      </w:pPr>
      <w:ins w:id="702" w:author="ACG Solutions" w:date="2016-11-14T14:22:00Z">
        <w:r>
          <w:rPr>
            <w:lang w:val="en-US"/>
          </w:rPr>
          <w:t>System specification</w:t>
        </w:r>
      </w:ins>
    </w:p>
    <w:p w:rsidR="005069EC" w:rsidRDefault="005069EC" w:rsidP="005069EC">
      <w:pPr>
        <w:pStyle w:val="Corps"/>
        <w:ind w:left="0" w:firstLine="708"/>
        <w:rPr>
          <w:ins w:id="703" w:author="ACG Solutions" w:date="2016-11-14T14:22:00Z"/>
          <w:u w:val="single"/>
          <w:lang w:val="en-US"/>
        </w:rPr>
      </w:pPr>
      <w:ins w:id="704" w:author="ACG Solutions" w:date="2016-11-14T14:23:00Z">
        <w:r>
          <w:rPr>
            <w:lang w:val="en-US"/>
          </w:rPr>
          <w:t>Item requirements</w:t>
        </w:r>
      </w:ins>
    </w:p>
    <w:p w:rsidR="005069EC" w:rsidRDefault="005069EC" w:rsidP="005069EC">
      <w:pPr>
        <w:pStyle w:val="Corps"/>
        <w:numPr>
          <w:ilvl w:val="0"/>
          <w:numId w:val="17"/>
        </w:numPr>
        <w:rPr>
          <w:ins w:id="705" w:author="ACG Solutions" w:date="2016-11-14T14:22:00Z"/>
          <w:u w:val="single"/>
          <w:lang w:val="en-US"/>
        </w:rPr>
      </w:pPr>
      <w:ins w:id="706" w:author="ACG Solutions" w:date="2016-11-14T14:22:00Z">
        <w:r>
          <w:rPr>
            <w:u w:val="single"/>
            <w:lang w:val="en-US"/>
          </w:rPr>
          <w:t>Outputs</w:t>
        </w:r>
      </w:ins>
    </w:p>
    <w:p w:rsidR="005069EC" w:rsidRDefault="005069EC" w:rsidP="005069EC">
      <w:pPr>
        <w:pStyle w:val="Corps"/>
        <w:rPr>
          <w:ins w:id="707" w:author="ACG Solutions" w:date="2016-11-14T14:22:00Z"/>
          <w:lang w:val="en-US"/>
        </w:rPr>
      </w:pPr>
      <w:ins w:id="708" w:author="ACG Solutions" w:date="2016-11-14T14:23:00Z">
        <w:r>
          <w:rPr>
            <w:lang w:val="en-US"/>
          </w:rPr>
          <w:t>TBD</w:t>
        </w:r>
      </w:ins>
    </w:p>
    <w:p w:rsidR="005069EC" w:rsidRPr="00D40D4D" w:rsidRDefault="005069EC" w:rsidP="005069EC">
      <w:pPr>
        <w:pStyle w:val="Titre4"/>
        <w:rPr>
          <w:ins w:id="709" w:author="ACG Solutions" w:date="2016-11-14T14:24:00Z"/>
          <w:lang w:val="en-US"/>
        </w:rPr>
      </w:pPr>
      <w:ins w:id="710" w:author="ACG Solutions" w:date="2016-11-14T14:24:00Z">
        <w:r>
          <w:rPr>
            <w:lang w:val="en-US"/>
          </w:rPr>
          <w:t xml:space="preserve">Item </w:t>
        </w:r>
        <w:r>
          <w:rPr>
            <w:lang w:val="en-US"/>
          </w:rPr>
          <w:t>implementation</w:t>
        </w:r>
      </w:ins>
    </w:p>
    <w:p w:rsidR="005069EC" w:rsidRDefault="005069EC" w:rsidP="005069EC">
      <w:pPr>
        <w:pStyle w:val="Corps"/>
        <w:numPr>
          <w:ilvl w:val="0"/>
          <w:numId w:val="17"/>
        </w:numPr>
        <w:rPr>
          <w:ins w:id="711" w:author="ACG Solutions" w:date="2016-11-14T14:24:00Z"/>
          <w:u w:val="single"/>
          <w:lang w:val="en-US"/>
        </w:rPr>
      </w:pPr>
      <w:ins w:id="712" w:author="ACG Solutions" w:date="2016-11-14T14:24:00Z">
        <w:r>
          <w:rPr>
            <w:u w:val="single"/>
            <w:lang w:val="en-US"/>
          </w:rPr>
          <w:t>Description:</w:t>
        </w:r>
      </w:ins>
    </w:p>
    <w:p w:rsidR="005069EC" w:rsidRPr="004D32B2" w:rsidRDefault="005069EC" w:rsidP="005069EC">
      <w:pPr>
        <w:pStyle w:val="Corps"/>
        <w:rPr>
          <w:ins w:id="713" w:author="ACG Solutions" w:date="2016-11-14T14:24:00Z"/>
          <w:lang w:val="en-US"/>
        </w:rPr>
      </w:pPr>
      <w:ins w:id="714" w:author="ACG Solutions" w:date="2016-11-14T14:24:00Z">
        <w:r>
          <w:rPr>
            <w:lang w:val="en-US"/>
          </w:rPr>
          <w:t xml:space="preserve">The purpose of this activity is to </w:t>
        </w:r>
        <w:r>
          <w:rPr>
            <w:lang w:val="en-US"/>
          </w:rPr>
          <w:t>implement</w:t>
        </w:r>
        <w:r>
          <w:rPr>
            <w:lang w:val="en-US"/>
          </w:rPr>
          <w:t xml:space="preserve"> </w:t>
        </w:r>
        <w:r>
          <w:rPr>
            <w:lang w:val="en-US"/>
          </w:rPr>
          <w:t>the item requirements</w:t>
        </w:r>
        <w:r>
          <w:rPr>
            <w:lang w:val="en-US"/>
          </w:rPr>
          <w:t xml:space="preserve"> </w:t>
        </w:r>
        <w:r>
          <w:rPr>
            <w:lang w:val="en-US"/>
          </w:rPr>
          <w:t>into source code</w:t>
        </w:r>
      </w:ins>
      <w:ins w:id="715" w:author="ACG Solutions" w:date="2016-11-14T14:25:00Z">
        <w:r w:rsidR="00381A68">
          <w:rPr>
            <w:lang w:val="en-US"/>
          </w:rPr>
          <w:t>, and to produce the executable object code</w:t>
        </w:r>
      </w:ins>
    </w:p>
    <w:p w:rsidR="005069EC" w:rsidRDefault="005069EC" w:rsidP="005069EC">
      <w:pPr>
        <w:pStyle w:val="Corps"/>
        <w:numPr>
          <w:ilvl w:val="0"/>
          <w:numId w:val="17"/>
        </w:numPr>
        <w:rPr>
          <w:ins w:id="716" w:author="ACG Solutions" w:date="2016-11-14T14:24:00Z"/>
          <w:u w:val="single"/>
          <w:lang w:val="en-US"/>
        </w:rPr>
      </w:pPr>
      <w:ins w:id="717" w:author="ACG Solutions" w:date="2016-11-14T14:24:00Z">
        <w:r>
          <w:rPr>
            <w:u w:val="single"/>
            <w:lang w:val="en-US"/>
          </w:rPr>
          <w:lastRenderedPageBreak/>
          <w:t>Methods:</w:t>
        </w:r>
      </w:ins>
    </w:p>
    <w:p w:rsidR="005069EC" w:rsidRDefault="00193F99" w:rsidP="005069EC">
      <w:pPr>
        <w:pStyle w:val="Corps"/>
        <w:rPr>
          <w:ins w:id="718" w:author="ACG Solutions" w:date="2016-11-14T14:24:00Z"/>
          <w:lang w:val="en-US"/>
        </w:rPr>
      </w:pPr>
      <w:ins w:id="719" w:author="ACG Solutions" w:date="2016-11-14T14:25:00Z">
        <w:r>
          <w:rPr>
            <w:lang w:val="en-US"/>
          </w:rPr>
          <w:t>Ada</w:t>
        </w:r>
      </w:ins>
    </w:p>
    <w:p w:rsidR="005069EC" w:rsidRPr="00D40D4D" w:rsidRDefault="005069EC" w:rsidP="005069EC">
      <w:pPr>
        <w:pStyle w:val="Corps"/>
        <w:numPr>
          <w:ilvl w:val="0"/>
          <w:numId w:val="17"/>
        </w:numPr>
        <w:rPr>
          <w:ins w:id="720" w:author="ACG Solutions" w:date="2016-11-14T14:24:00Z"/>
          <w:u w:val="single"/>
          <w:lang w:val="en-US"/>
        </w:rPr>
      </w:pPr>
      <w:ins w:id="721" w:author="ACG Solutions" w:date="2016-11-14T14:24:00Z">
        <w:r w:rsidRPr="00D40D4D">
          <w:rPr>
            <w:u w:val="single"/>
            <w:lang w:val="en-US"/>
          </w:rPr>
          <w:t>Environment:</w:t>
        </w:r>
      </w:ins>
    </w:p>
    <w:p w:rsidR="005069EC" w:rsidRPr="00D40D4D" w:rsidRDefault="00381A68" w:rsidP="005069EC">
      <w:pPr>
        <w:pStyle w:val="Corps"/>
        <w:rPr>
          <w:ins w:id="722" w:author="ACG Solutions" w:date="2016-11-14T14:24:00Z"/>
          <w:lang w:val="en-US"/>
        </w:rPr>
      </w:pPr>
      <w:ins w:id="723" w:author="ACG Solutions" w:date="2016-11-14T14:25:00Z">
        <w:r>
          <w:rPr>
            <w:lang w:val="en-US"/>
          </w:rPr>
          <w:t>Gnat Ada environment</w:t>
        </w:r>
      </w:ins>
    </w:p>
    <w:p w:rsidR="005069EC" w:rsidRDefault="005069EC" w:rsidP="005069EC">
      <w:pPr>
        <w:pStyle w:val="Corps"/>
        <w:numPr>
          <w:ilvl w:val="0"/>
          <w:numId w:val="17"/>
        </w:numPr>
        <w:rPr>
          <w:ins w:id="724" w:author="ACG Solutions" w:date="2016-11-14T14:24:00Z"/>
          <w:u w:val="single"/>
          <w:lang w:val="en-US"/>
        </w:rPr>
      </w:pPr>
      <w:ins w:id="725" w:author="ACG Solutions" w:date="2016-11-14T14:24:00Z">
        <w:r>
          <w:rPr>
            <w:u w:val="single"/>
            <w:lang w:val="en-US"/>
          </w:rPr>
          <w:t>Responsibilities: TBD</w:t>
        </w:r>
      </w:ins>
    </w:p>
    <w:p w:rsidR="005069EC" w:rsidRDefault="005069EC" w:rsidP="005069EC">
      <w:pPr>
        <w:pStyle w:val="Corps"/>
        <w:numPr>
          <w:ilvl w:val="0"/>
          <w:numId w:val="17"/>
        </w:numPr>
        <w:rPr>
          <w:ins w:id="726" w:author="ACG Solutions" w:date="2016-11-14T14:24:00Z"/>
          <w:u w:val="single"/>
          <w:lang w:val="en-US"/>
        </w:rPr>
      </w:pPr>
      <w:ins w:id="727" w:author="ACG Solutions" w:date="2016-11-14T14:24:00Z">
        <w:r>
          <w:rPr>
            <w:u w:val="single"/>
            <w:lang w:val="en-US"/>
          </w:rPr>
          <w:t xml:space="preserve">Inputs: </w:t>
        </w:r>
      </w:ins>
    </w:p>
    <w:p w:rsidR="005069EC" w:rsidRDefault="00381A68" w:rsidP="005069EC">
      <w:pPr>
        <w:pStyle w:val="Corps"/>
        <w:ind w:left="0" w:firstLine="708"/>
        <w:rPr>
          <w:ins w:id="728" w:author="ACG Solutions" w:date="2016-11-14T14:24:00Z"/>
          <w:u w:val="single"/>
          <w:lang w:val="en-US"/>
        </w:rPr>
      </w:pPr>
      <w:ins w:id="729" w:author="ACG Solutions" w:date="2016-11-14T14:25:00Z">
        <w:r>
          <w:rPr>
            <w:lang w:val="en-US"/>
          </w:rPr>
          <w:t>Items requirements</w:t>
        </w:r>
      </w:ins>
    </w:p>
    <w:p w:rsidR="005069EC" w:rsidRDefault="005069EC" w:rsidP="005069EC">
      <w:pPr>
        <w:pStyle w:val="Corps"/>
        <w:numPr>
          <w:ilvl w:val="0"/>
          <w:numId w:val="17"/>
        </w:numPr>
        <w:rPr>
          <w:ins w:id="730" w:author="ACG Solutions" w:date="2016-11-14T14:24:00Z"/>
          <w:u w:val="single"/>
          <w:lang w:val="en-US"/>
        </w:rPr>
      </w:pPr>
      <w:ins w:id="731" w:author="ACG Solutions" w:date="2016-11-14T14:24:00Z">
        <w:r>
          <w:rPr>
            <w:u w:val="single"/>
            <w:lang w:val="en-US"/>
          </w:rPr>
          <w:t>Outputs</w:t>
        </w:r>
      </w:ins>
    </w:p>
    <w:p w:rsidR="005069EC" w:rsidRDefault="00381A68" w:rsidP="005069EC">
      <w:pPr>
        <w:pStyle w:val="Corps"/>
        <w:rPr>
          <w:ins w:id="732" w:author="ACG Solutions" w:date="2016-11-14T14:26:00Z"/>
          <w:lang w:val="en-US"/>
        </w:rPr>
      </w:pPr>
      <w:ins w:id="733" w:author="ACG Solutions" w:date="2016-11-14T14:26:00Z">
        <w:r>
          <w:rPr>
            <w:lang w:val="en-US"/>
          </w:rPr>
          <w:t>Source code</w:t>
        </w:r>
      </w:ins>
    </w:p>
    <w:p w:rsidR="00381A68" w:rsidRDefault="00381A68" w:rsidP="005069EC">
      <w:pPr>
        <w:pStyle w:val="Corps"/>
        <w:rPr>
          <w:ins w:id="734" w:author="ACG Solutions" w:date="2016-11-14T14:24:00Z"/>
          <w:lang w:val="en-US"/>
        </w:rPr>
      </w:pPr>
      <w:ins w:id="735" w:author="ACG Solutions" w:date="2016-11-14T14:26:00Z">
        <w:r>
          <w:rPr>
            <w:lang w:val="en-US"/>
          </w:rPr>
          <w:t>Executable object code</w:t>
        </w:r>
      </w:ins>
    </w:p>
    <w:p w:rsidR="005069EC" w:rsidRPr="00D40D4D" w:rsidRDefault="005069EC" w:rsidP="005069EC">
      <w:pPr>
        <w:pStyle w:val="Titre4"/>
        <w:rPr>
          <w:ins w:id="736" w:author="ACG Solutions" w:date="2016-11-14T14:20:00Z"/>
          <w:lang w:val="en-US"/>
        </w:rPr>
      </w:pPr>
      <w:ins w:id="737" w:author="ACG Solutions" w:date="2016-11-14T14:20:00Z">
        <w:r>
          <w:rPr>
            <w:lang w:val="en-US"/>
          </w:rPr>
          <w:t>Item verification</w:t>
        </w:r>
      </w:ins>
    </w:p>
    <w:p w:rsidR="005069EC" w:rsidRDefault="005069EC" w:rsidP="005069EC">
      <w:pPr>
        <w:pStyle w:val="Corps"/>
        <w:numPr>
          <w:ilvl w:val="0"/>
          <w:numId w:val="17"/>
        </w:numPr>
        <w:rPr>
          <w:ins w:id="738" w:author="ACG Solutions" w:date="2016-11-14T14:20:00Z"/>
          <w:u w:val="single"/>
          <w:lang w:val="en-US"/>
        </w:rPr>
      </w:pPr>
      <w:ins w:id="739" w:author="ACG Solutions" w:date="2016-11-14T14:20:00Z">
        <w:r>
          <w:rPr>
            <w:u w:val="single"/>
            <w:lang w:val="en-US"/>
          </w:rPr>
          <w:t>Description:</w:t>
        </w:r>
      </w:ins>
    </w:p>
    <w:p w:rsidR="005069EC" w:rsidRPr="004D32B2" w:rsidRDefault="005069EC" w:rsidP="005069EC">
      <w:pPr>
        <w:pStyle w:val="Corps"/>
        <w:rPr>
          <w:ins w:id="740" w:author="ACG Solutions" w:date="2016-11-14T14:20:00Z"/>
          <w:lang w:val="en-US"/>
        </w:rPr>
      </w:pPr>
      <w:ins w:id="741" w:author="ACG Solutions" w:date="2016-11-14T14:20:00Z">
        <w:r>
          <w:rPr>
            <w:lang w:val="en-US"/>
          </w:rPr>
          <w:t xml:space="preserve">The purpose of this activity is to verify the compliance of the </w:t>
        </w:r>
      </w:ins>
      <w:ins w:id="742" w:author="ACG Solutions" w:date="2016-11-14T14:26:00Z">
        <w:r w:rsidR="00381A68">
          <w:rPr>
            <w:lang w:val="en-US"/>
          </w:rPr>
          <w:t>item implementation</w:t>
        </w:r>
      </w:ins>
      <w:ins w:id="743" w:author="ACG Solutions" w:date="2016-11-14T14:20:00Z">
        <w:r>
          <w:rPr>
            <w:lang w:val="en-US"/>
          </w:rPr>
          <w:t xml:space="preserve"> to the </w:t>
        </w:r>
      </w:ins>
      <w:ins w:id="744" w:author="ACG Solutions" w:date="2016-11-14T14:26:00Z">
        <w:r w:rsidR="00381A68">
          <w:rPr>
            <w:lang w:val="en-US"/>
          </w:rPr>
          <w:t>item requirements</w:t>
        </w:r>
      </w:ins>
    </w:p>
    <w:p w:rsidR="005069EC" w:rsidRDefault="005069EC" w:rsidP="005069EC">
      <w:pPr>
        <w:pStyle w:val="Corps"/>
        <w:numPr>
          <w:ilvl w:val="0"/>
          <w:numId w:val="17"/>
        </w:numPr>
        <w:rPr>
          <w:ins w:id="745" w:author="ACG Solutions" w:date="2016-11-14T14:27:00Z"/>
          <w:u w:val="single"/>
          <w:lang w:val="en-US"/>
        </w:rPr>
      </w:pPr>
      <w:ins w:id="746" w:author="ACG Solutions" w:date="2016-11-14T14:20:00Z">
        <w:r>
          <w:rPr>
            <w:u w:val="single"/>
            <w:lang w:val="en-US"/>
          </w:rPr>
          <w:t>Methods:</w:t>
        </w:r>
      </w:ins>
    </w:p>
    <w:p w:rsidR="00381A68" w:rsidRPr="00381A68" w:rsidRDefault="00381A68" w:rsidP="00381A68">
      <w:pPr>
        <w:pStyle w:val="Corps"/>
        <w:rPr>
          <w:ins w:id="747" w:author="ACG Solutions" w:date="2016-11-14T14:20:00Z"/>
          <w:lang w:val="en-US"/>
          <w:rPrChange w:id="748" w:author="ACG Solutions" w:date="2016-11-14T14:27:00Z">
            <w:rPr>
              <w:ins w:id="749" w:author="ACG Solutions" w:date="2016-11-14T14:20:00Z"/>
              <w:u w:val="single"/>
              <w:lang w:val="en-US"/>
            </w:rPr>
          </w:rPrChange>
        </w:rPr>
        <w:pPrChange w:id="750" w:author="ACG Solutions" w:date="2016-11-14T14:27:00Z">
          <w:pPr>
            <w:pStyle w:val="Corps"/>
            <w:numPr>
              <w:numId w:val="17"/>
            </w:numPr>
            <w:ind w:left="1069" w:hanging="360"/>
          </w:pPr>
        </w:pPrChange>
      </w:pPr>
      <w:ins w:id="751" w:author="ACG Solutions" w:date="2016-11-14T14:27:00Z">
        <w:r w:rsidRPr="00381A68">
          <w:rPr>
            <w:lang w:val="en-US"/>
            <w:rPrChange w:id="752" w:author="ACG Solutions" w:date="2016-11-14T14:27:00Z">
              <w:rPr>
                <w:u w:val="single"/>
                <w:lang w:val="en-US"/>
              </w:rPr>
            </w:rPrChange>
          </w:rPr>
          <w:t xml:space="preserve">The activity consists in running </w:t>
        </w:r>
        <w:proofErr w:type="spellStart"/>
        <w:r w:rsidRPr="00381A68">
          <w:rPr>
            <w:lang w:val="en-US"/>
            <w:rPrChange w:id="753" w:author="ACG Solutions" w:date="2016-11-14T14:27:00Z">
              <w:rPr>
                <w:u w:val="single"/>
                <w:lang w:val="en-US"/>
              </w:rPr>
            </w:rPrChange>
          </w:rPr>
          <w:t>GNATProve</w:t>
        </w:r>
        <w:proofErr w:type="spellEnd"/>
        <w:r w:rsidRPr="00381A68">
          <w:rPr>
            <w:lang w:val="en-US"/>
            <w:rPrChange w:id="754" w:author="ACG Solutions" w:date="2016-11-14T14:27:00Z">
              <w:rPr>
                <w:u w:val="single"/>
                <w:lang w:val="en-US"/>
              </w:rPr>
            </w:rPrChange>
          </w:rPr>
          <w:t xml:space="preserve">. The tool detects all cases where the contracts are not satisfied. </w:t>
        </w:r>
      </w:ins>
    </w:p>
    <w:p w:rsidR="005069EC" w:rsidRPr="00D40D4D" w:rsidRDefault="005069EC" w:rsidP="005069EC">
      <w:pPr>
        <w:pStyle w:val="Corps"/>
        <w:numPr>
          <w:ilvl w:val="0"/>
          <w:numId w:val="17"/>
        </w:numPr>
        <w:rPr>
          <w:ins w:id="755" w:author="ACG Solutions" w:date="2016-11-14T14:20:00Z"/>
          <w:u w:val="single"/>
          <w:lang w:val="en-US"/>
        </w:rPr>
      </w:pPr>
      <w:ins w:id="756" w:author="ACG Solutions" w:date="2016-11-14T14:20:00Z">
        <w:r w:rsidRPr="00D40D4D">
          <w:rPr>
            <w:u w:val="single"/>
            <w:lang w:val="en-US"/>
          </w:rPr>
          <w:t>Environment:</w:t>
        </w:r>
      </w:ins>
    </w:p>
    <w:p w:rsidR="005069EC" w:rsidRPr="00D40D4D" w:rsidRDefault="00381A68" w:rsidP="005069EC">
      <w:pPr>
        <w:pStyle w:val="Corps"/>
        <w:rPr>
          <w:ins w:id="757" w:author="ACG Solutions" w:date="2016-11-14T14:20:00Z"/>
          <w:lang w:val="en-US"/>
        </w:rPr>
      </w:pPr>
      <w:proofErr w:type="spellStart"/>
      <w:ins w:id="758" w:author="ACG Solutions" w:date="2016-11-14T14:26:00Z">
        <w:r>
          <w:rPr>
            <w:lang w:val="en-US"/>
          </w:rPr>
          <w:t>GnatProve</w:t>
        </w:r>
      </w:ins>
      <w:proofErr w:type="spellEnd"/>
    </w:p>
    <w:p w:rsidR="005069EC" w:rsidRDefault="005069EC" w:rsidP="005069EC">
      <w:pPr>
        <w:pStyle w:val="Corps"/>
        <w:numPr>
          <w:ilvl w:val="0"/>
          <w:numId w:val="17"/>
        </w:numPr>
        <w:rPr>
          <w:ins w:id="759" w:author="ACG Solutions" w:date="2016-11-14T14:20:00Z"/>
          <w:u w:val="single"/>
          <w:lang w:val="en-US"/>
        </w:rPr>
      </w:pPr>
      <w:ins w:id="760" w:author="ACG Solutions" w:date="2016-11-14T14:20:00Z">
        <w:r>
          <w:rPr>
            <w:u w:val="single"/>
            <w:lang w:val="en-US"/>
          </w:rPr>
          <w:t>Responsibilities: TBD</w:t>
        </w:r>
      </w:ins>
    </w:p>
    <w:p w:rsidR="005069EC" w:rsidRDefault="005069EC" w:rsidP="005069EC">
      <w:pPr>
        <w:pStyle w:val="Corps"/>
        <w:numPr>
          <w:ilvl w:val="0"/>
          <w:numId w:val="17"/>
        </w:numPr>
        <w:rPr>
          <w:ins w:id="761" w:author="ACG Solutions" w:date="2016-11-14T14:20:00Z"/>
          <w:u w:val="single"/>
          <w:lang w:val="en-US"/>
        </w:rPr>
      </w:pPr>
      <w:ins w:id="762" w:author="ACG Solutions" w:date="2016-11-14T14:20:00Z">
        <w:r>
          <w:rPr>
            <w:u w:val="single"/>
            <w:lang w:val="en-US"/>
          </w:rPr>
          <w:t xml:space="preserve">Inputs: </w:t>
        </w:r>
      </w:ins>
    </w:p>
    <w:p w:rsidR="005069EC" w:rsidRDefault="00381A68" w:rsidP="005069EC">
      <w:pPr>
        <w:pStyle w:val="Corps"/>
        <w:ind w:left="0" w:firstLine="708"/>
        <w:rPr>
          <w:ins w:id="763" w:author="ACG Solutions" w:date="2016-11-14T14:27:00Z"/>
          <w:lang w:val="en-US"/>
        </w:rPr>
      </w:pPr>
      <w:ins w:id="764" w:author="ACG Solutions" w:date="2016-11-14T14:27:00Z">
        <w:r>
          <w:rPr>
            <w:lang w:val="en-US"/>
          </w:rPr>
          <w:t>Item requirements</w:t>
        </w:r>
      </w:ins>
    </w:p>
    <w:p w:rsidR="00381A68" w:rsidRDefault="00381A68" w:rsidP="005069EC">
      <w:pPr>
        <w:pStyle w:val="Corps"/>
        <w:ind w:left="0" w:firstLine="708"/>
        <w:rPr>
          <w:ins w:id="765" w:author="ACG Solutions" w:date="2016-11-14T14:20:00Z"/>
          <w:lang w:val="en-US"/>
        </w:rPr>
      </w:pPr>
      <w:ins w:id="766" w:author="ACG Solutions" w:date="2016-11-14T14:27:00Z">
        <w:r>
          <w:rPr>
            <w:lang w:val="en-US"/>
          </w:rPr>
          <w:t>Source code</w:t>
        </w:r>
      </w:ins>
    </w:p>
    <w:p w:rsidR="005069EC" w:rsidRDefault="005069EC" w:rsidP="005069EC">
      <w:pPr>
        <w:pStyle w:val="Corps"/>
        <w:numPr>
          <w:ilvl w:val="0"/>
          <w:numId w:val="17"/>
        </w:numPr>
        <w:rPr>
          <w:ins w:id="767" w:author="ACG Solutions" w:date="2016-11-14T14:20:00Z"/>
          <w:u w:val="single"/>
          <w:lang w:val="en-US"/>
        </w:rPr>
      </w:pPr>
      <w:ins w:id="768" w:author="ACG Solutions" w:date="2016-11-14T14:20:00Z">
        <w:r>
          <w:rPr>
            <w:u w:val="single"/>
            <w:lang w:val="en-US"/>
          </w:rPr>
          <w:t>Outputs</w:t>
        </w:r>
      </w:ins>
    </w:p>
    <w:p w:rsidR="005069EC" w:rsidRDefault="00381A68" w:rsidP="005069EC">
      <w:pPr>
        <w:pStyle w:val="Corps"/>
        <w:rPr>
          <w:ins w:id="769" w:author="ACG Solutions" w:date="2016-11-14T14:20:00Z"/>
          <w:lang w:val="en-US"/>
        </w:rPr>
      </w:pPr>
      <w:ins w:id="770" w:author="ACG Solutions" w:date="2016-11-14T14:27:00Z">
        <w:r>
          <w:rPr>
            <w:lang w:val="en-US"/>
          </w:rPr>
          <w:t>Analysis report</w:t>
        </w:r>
      </w:ins>
    </w:p>
    <w:p w:rsidR="00751316" w:rsidRPr="00751316" w:rsidRDefault="00751316" w:rsidP="00934CB4">
      <w:pPr>
        <w:pStyle w:val="Titre3"/>
        <w:rPr>
          <w:ins w:id="771" w:author="ACG Solutions" w:date="2016-11-14T14:03:00Z"/>
          <w:lang w:val="en-US"/>
        </w:rPr>
      </w:pPr>
      <w:bookmarkStart w:id="772" w:name="_Toc466897832"/>
      <w:ins w:id="773" w:author="ACG Solutions" w:date="2016-11-14T14:04:00Z">
        <w:r>
          <w:rPr>
            <w:lang w:val="en-US"/>
          </w:rPr>
          <w:lastRenderedPageBreak/>
          <w:t>SW item type 3: C and formal method</w:t>
        </w:r>
      </w:ins>
      <w:bookmarkEnd w:id="772"/>
    </w:p>
    <w:p w:rsidR="00BF2F80" w:rsidRDefault="00BF2F80" w:rsidP="00BF2F80">
      <w:pPr>
        <w:pStyle w:val="Titre2"/>
        <w:rPr>
          <w:ins w:id="774" w:author="ACG Solutions" w:date="2016-11-14T14:39:00Z"/>
          <w:lang w:val="en-US"/>
        </w:rPr>
      </w:pPr>
      <w:bookmarkStart w:id="775" w:name="_Toc466897833"/>
      <w:ins w:id="776" w:author="ACG Solutions" w:date="2016-11-14T14:39:00Z">
        <w:r>
          <w:rPr>
            <w:lang w:val="en-US"/>
          </w:rPr>
          <w:t>Hardware</w:t>
        </w:r>
        <w:r w:rsidRPr="00C82206">
          <w:rPr>
            <w:lang w:val="en-US"/>
          </w:rPr>
          <w:t xml:space="preserve"> </w:t>
        </w:r>
        <w:r>
          <w:rPr>
            <w:lang w:val="en-US"/>
          </w:rPr>
          <w:t>items</w:t>
        </w:r>
        <w:bookmarkEnd w:id="775"/>
      </w:ins>
    </w:p>
    <w:p w:rsidR="00BF2F80" w:rsidRDefault="00BF2F80" w:rsidP="00BF2F80">
      <w:pPr>
        <w:pStyle w:val="Titre3"/>
        <w:rPr>
          <w:ins w:id="777" w:author="ACG Solutions" w:date="2016-11-14T14:39:00Z"/>
          <w:lang w:val="en-US"/>
        </w:rPr>
      </w:pPr>
      <w:bookmarkStart w:id="778" w:name="_Toc466897834"/>
      <w:ins w:id="779" w:author="ACG Solutions" w:date="2016-11-14T14:39:00Z">
        <w:r>
          <w:rPr>
            <w:lang w:val="en-US"/>
          </w:rPr>
          <w:t>HW</w:t>
        </w:r>
        <w:r>
          <w:rPr>
            <w:lang w:val="en-US"/>
          </w:rPr>
          <w:t xml:space="preserve"> item </w:t>
        </w:r>
      </w:ins>
      <w:ins w:id="780" w:author="ACG Solutions" w:date="2016-11-14T14:40:00Z">
        <w:r>
          <w:rPr>
            <w:lang w:val="en-US"/>
          </w:rPr>
          <w:t>type 1</w:t>
        </w:r>
      </w:ins>
      <w:ins w:id="781" w:author="ACG Solutions" w:date="2016-11-14T14:39:00Z">
        <w:r>
          <w:rPr>
            <w:lang w:val="en-US"/>
          </w:rPr>
          <w:t xml:space="preserve">: </w:t>
        </w:r>
        <w:r>
          <w:rPr>
            <w:lang w:val="en-US"/>
          </w:rPr>
          <w:t>method</w:t>
        </w:r>
      </w:ins>
      <w:ins w:id="782" w:author="ACG Solutions" w:date="2016-11-14T14:40:00Z">
        <w:r>
          <w:rPr>
            <w:lang w:val="en-US"/>
          </w:rPr>
          <w:t xml:space="preserve"> name</w:t>
        </w:r>
      </w:ins>
      <w:bookmarkEnd w:id="778"/>
    </w:p>
    <w:p w:rsidR="00BF2F80" w:rsidRDefault="00BF2F80" w:rsidP="00BF2F80">
      <w:pPr>
        <w:pStyle w:val="Titre3"/>
        <w:rPr>
          <w:ins w:id="783" w:author="ACG Solutions" w:date="2016-11-14T14:40:00Z"/>
          <w:lang w:val="en-US"/>
        </w:rPr>
      </w:pPr>
      <w:bookmarkStart w:id="784" w:name="_Toc466897835"/>
      <w:ins w:id="785" w:author="ACG Solutions" w:date="2016-11-14T14:39:00Z">
        <w:r>
          <w:rPr>
            <w:lang w:val="en-US"/>
          </w:rPr>
          <w:t xml:space="preserve">HW </w:t>
        </w:r>
      </w:ins>
      <w:ins w:id="786" w:author="ACG Solutions" w:date="2016-11-14T14:40:00Z">
        <w:r>
          <w:rPr>
            <w:lang w:val="en-US"/>
          </w:rPr>
          <w:t xml:space="preserve">item </w:t>
        </w:r>
        <w:r>
          <w:rPr>
            <w:lang w:val="en-US"/>
          </w:rPr>
          <w:t>type 2</w:t>
        </w:r>
        <w:r>
          <w:rPr>
            <w:lang w:val="en-US"/>
          </w:rPr>
          <w:t>: method name</w:t>
        </w:r>
        <w:bookmarkEnd w:id="784"/>
      </w:ins>
    </w:p>
    <w:p w:rsidR="00BF2F80" w:rsidRDefault="00BF2F80" w:rsidP="00BF2F80">
      <w:pPr>
        <w:pStyle w:val="Titre2"/>
        <w:rPr>
          <w:ins w:id="787" w:author="ACG Solutions" w:date="2016-11-14T14:40:00Z"/>
          <w:lang w:val="en-US"/>
        </w:rPr>
      </w:pPr>
      <w:bookmarkStart w:id="788" w:name="_Toc466897836"/>
      <w:ins w:id="789" w:author="ACG Solutions" w:date="2016-11-14T14:40:00Z">
        <w:r>
          <w:rPr>
            <w:lang w:val="en-US"/>
          </w:rPr>
          <w:t>Equipment</w:t>
        </w:r>
        <w:r w:rsidRPr="00C82206">
          <w:rPr>
            <w:lang w:val="en-US"/>
          </w:rPr>
          <w:t xml:space="preserve"> </w:t>
        </w:r>
        <w:r>
          <w:rPr>
            <w:lang w:val="en-US"/>
          </w:rPr>
          <w:t>items</w:t>
        </w:r>
        <w:bookmarkEnd w:id="788"/>
      </w:ins>
    </w:p>
    <w:p w:rsidR="00BF2F80" w:rsidRDefault="00BF2F80" w:rsidP="00BF2F80">
      <w:pPr>
        <w:pStyle w:val="Titre3"/>
        <w:rPr>
          <w:ins w:id="790" w:author="ACG Solutions" w:date="2016-11-14T14:40:00Z"/>
          <w:lang w:val="en-US"/>
        </w:rPr>
      </w:pPr>
      <w:bookmarkStart w:id="791" w:name="_Toc466897837"/>
      <w:ins w:id="792" w:author="ACG Solutions" w:date="2016-11-14T14:40:00Z">
        <w:r>
          <w:rPr>
            <w:lang w:val="en-US"/>
          </w:rPr>
          <w:t>Equipment</w:t>
        </w:r>
        <w:r>
          <w:rPr>
            <w:lang w:val="en-US"/>
          </w:rPr>
          <w:t xml:space="preserve"> item type 1: method name</w:t>
        </w:r>
        <w:bookmarkEnd w:id="791"/>
      </w:ins>
    </w:p>
    <w:p w:rsidR="00BF2F80" w:rsidRDefault="00BF2F80" w:rsidP="00BF2F80">
      <w:pPr>
        <w:pStyle w:val="Titre3"/>
        <w:rPr>
          <w:ins w:id="793" w:author="ACG Solutions" w:date="2016-11-14T14:40:00Z"/>
          <w:lang w:val="en-US"/>
        </w:rPr>
      </w:pPr>
      <w:bookmarkStart w:id="794" w:name="_Toc466897838"/>
      <w:ins w:id="795" w:author="ACG Solutions" w:date="2016-11-14T14:40:00Z">
        <w:r>
          <w:rPr>
            <w:lang w:val="en-US"/>
          </w:rPr>
          <w:t xml:space="preserve">Equipment item </w:t>
        </w:r>
        <w:r>
          <w:rPr>
            <w:lang w:val="en-US"/>
          </w:rPr>
          <w:t>type 2</w:t>
        </w:r>
        <w:r>
          <w:rPr>
            <w:lang w:val="en-US"/>
          </w:rPr>
          <w:t>: method name</w:t>
        </w:r>
        <w:bookmarkEnd w:id="794"/>
      </w:ins>
    </w:p>
    <w:p w:rsidR="00BF2F80" w:rsidRPr="00BF2F80" w:rsidRDefault="00BF2F80" w:rsidP="00BF2F80">
      <w:pPr>
        <w:pStyle w:val="Corps"/>
        <w:rPr>
          <w:ins w:id="796" w:author="ACG Solutions" w:date="2016-11-14T14:39:00Z"/>
          <w:lang w:val="en-US"/>
          <w:rPrChange w:id="797" w:author="ACG Solutions" w:date="2016-11-14T14:40:00Z">
            <w:rPr>
              <w:ins w:id="798" w:author="ACG Solutions" w:date="2016-11-14T14:39:00Z"/>
              <w:lang w:val="en-US"/>
            </w:rPr>
          </w:rPrChange>
        </w:rPr>
        <w:pPrChange w:id="799" w:author="ACG Solutions" w:date="2016-11-14T14:40:00Z">
          <w:pPr>
            <w:pStyle w:val="Titre3"/>
          </w:pPr>
        </w:pPrChange>
      </w:pPr>
    </w:p>
    <w:p w:rsidR="00DA019A" w:rsidRPr="00B03CBA" w:rsidDel="00BF2F80" w:rsidRDefault="00DA019A" w:rsidP="00B03CBA">
      <w:pPr>
        <w:pStyle w:val="Corps"/>
        <w:rPr>
          <w:del w:id="800" w:author="ACG Solutions" w:date="2016-11-14T14:41:00Z"/>
          <w:lang w:val="en-US"/>
        </w:rPr>
      </w:pPr>
      <w:bookmarkStart w:id="801" w:name="_Toc466897839"/>
      <w:bookmarkEnd w:id="801"/>
    </w:p>
    <w:p w:rsidR="00E80682" w:rsidRPr="00C82206" w:rsidRDefault="00E80682" w:rsidP="00E80682">
      <w:pPr>
        <w:pStyle w:val="Titre1"/>
        <w:pageBreakBefore w:val="0"/>
        <w:tabs>
          <w:tab w:val="clear" w:pos="360"/>
          <w:tab w:val="num" w:pos="432"/>
        </w:tabs>
        <w:spacing w:before="240"/>
        <w:ind w:left="432" w:hanging="432"/>
        <w:jc w:val="both"/>
        <w:rPr>
          <w:lang w:val="en-US"/>
        </w:rPr>
      </w:pPr>
      <w:bookmarkStart w:id="802" w:name="_Toc463446192"/>
      <w:bookmarkStart w:id="803" w:name="_Toc466897840"/>
      <w:bookmarkEnd w:id="513"/>
      <w:r w:rsidRPr="00C82206">
        <w:rPr>
          <w:lang w:val="en-US"/>
        </w:rPr>
        <w:t>Environments</w:t>
      </w:r>
      <w:bookmarkEnd w:id="802"/>
      <w:bookmarkEnd w:id="803"/>
    </w:p>
    <w:p w:rsidR="009C03EC" w:rsidRPr="00C82206" w:rsidRDefault="00E80682" w:rsidP="00E80682">
      <w:pPr>
        <w:pStyle w:val="Titre2"/>
        <w:rPr>
          <w:lang w:val="en-US"/>
        </w:rPr>
      </w:pPr>
      <w:bookmarkStart w:id="804" w:name="_Toc463446193"/>
      <w:bookmarkStart w:id="805" w:name="_Toc466897841"/>
      <w:r w:rsidRPr="00C82206">
        <w:rPr>
          <w:lang w:val="en-US"/>
        </w:rPr>
        <w:t>Tools</w:t>
      </w:r>
      <w:bookmarkEnd w:id="804"/>
      <w:bookmarkEnd w:id="805"/>
    </w:p>
    <w:p w:rsidR="00E80682" w:rsidRPr="00C82206" w:rsidRDefault="00E80682" w:rsidP="00E80682">
      <w:pPr>
        <w:pStyle w:val="Corps"/>
        <w:spacing w:before="120"/>
        <w:rPr>
          <w:lang w:val="en-US"/>
        </w:rPr>
      </w:pPr>
    </w:p>
    <w:p w:rsidR="00D70122" w:rsidRPr="00C82206" w:rsidRDefault="00D70122" w:rsidP="00D70122">
      <w:pPr>
        <w:pStyle w:val="Corps"/>
        <w:spacing w:before="120"/>
        <w:rPr>
          <w:lang w:val="en-US"/>
        </w:rPr>
      </w:pPr>
    </w:p>
    <w:p w:rsidR="00D70122" w:rsidRPr="00C82206" w:rsidRDefault="00D70122" w:rsidP="00E80682">
      <w:pPr>
        <w:pStyle w:val="Titre1"/>
        <w:rPr>
          <w:lang w:val="en-US"/>
        </w:rPr>
      </w:pPr>
      <w:bookmarkStart w:id="806" w:name="_Toc466897842"/>
      <w:r w:rsidRPr="00C82206">
        <w:rPr>
          <w:lang w:val="en-US"/>
        </w:rPr>
        <w:lastRenderedPageBreak/>
        <w:t>CONFIGURATION MANAGEMENT PROCESS</w:t>
      </w:r>
      <w:bookmarkEnd w:id="806"/>
    </w:p>
    <w:p w:rsidR="001C3C70" w:rsidRDefault="00D70122" w:rsidP="00E80682">
      <w:pPr>
        <w:pStyle w:val="Titre2"/>
        <w:spacing w:before="120"/>
        <w:ind w:left="709"/>
        <w:jc w:val="both"/>
        <w:rPr>
          <w:ins w:id="807" w:author="ACG Solutions" w:date="2016-11-09T09:56:00Z"/>
          <w:lang w:val="en-US"/>
        </w:rPr>
      </w:pPr>
      <w:bookmarkStart w:id="808" w:name="_Toc466897843"/>
      <w:r w:rsidRPr="00C82206">
        <w:rPr>
          <w:lang w:val="en-US"/>
        </w:rPr>
        <w:t>Configuration Management Environments</w:t>
      </w:r>
      <w:bookmarkEnd w:id="808"/>
    </w:p>
    <w:p w:rsidR="00541B12" w:rsidRPr="00541B12" w:rsidRDefault="00541B12">
      <w:pPr>
        <w:pStyle w:val="Corps"/>
        <w:rPr>
          <w:lang w:val="en-US"/>
        </w:rPr>
        <w:pPrChange w:id="809" w:author="ACG Solutions" w:date="2016-11-09T09:56:00Z">
          <w:pPr>
            <w:pStyle w:val="Titre2"/>
            <w:spacing w:before="120"/>
            <w:ind w:left="709"/>
            <w:jc w:val="both"/>
          </w:pPr>
        </w:pPrChange>
      </w:pPr>
      <w:proofErr w:type="spellStart"/>
      <w:ins w:id="810" w:author="ACG Solutions" w:date="2016-11-09T09:56:00Z">
        <w:r>
          <w:rPr>
            <w:lang w:val="en-US"/>
          </w:rPr>
          <w:t>Github</w:t>
        </w:r>
      </w:ins>
      <w:proofErr w:type="spellEnd"/>
    </w:p>
    <w:p w:rsidR="001C3C70" w:rsidRPr="00C82206" w:rsidRDefault="00D70122" w:rsidP="00E80682">
      <w:pPr>
        <w:pStyle w:val="Titre2"/>
        <w:spacing w:before="120"/>
        <w:ind w:left="709"/>
        <w:jc w:val="both"/>
        <w:rPr>
          <w:lang w:val="en-US"/>
        </w:rPr>
      </w:pPr>
      <w:bookmarkStart w:id="811" w:name="_Toc466897844"/>
      <w:r w:rsidRPr="00C82206">
        <w:rPr>
          <w:lang w:val="en-US"/>
        </w:rPr>
        <w:t>Change management principles</w:t>
      </w:r>
      <w:bookmarkEnd w:id="811"/>
    </w:p>
    <w:p w:rsidR="00D70122" w:rsidRDefault="00D70122" w:rsidP="00E80682">
      <w:pPr>
        <w:pStyle w:val="Titre2"/>
        <w:spacing w:before="120"/>
        <w:ind w:left="709"/>
        <w:jc w:val="both"/>
        <w:rPr>
          <w:lang w:val="en-US"/>
        </w:rPr>
      </w:pPr>
      <w:bookmarkStart w:id="812" w:name="_Toc466897845"/>
      <w:r w:rsidRPr="00C82206">
        <w:rPr>
          <w:lang w:val="en-US"/>
        </w:rPr>
        <w:t>Life Cycle Data</w:t>
      </w:r>
      <w:bookmarkEnd w:id="812"/>
    </w:p>
    <w:p w:rsidR="001550C5" w:rsidRDefault="001550C5" w:rsidP="001550C5">
      <w:pPr>
        <w:pStyle w:val="Corps"/>
        <w:rPr>
          <w:lang w:val="en-US"/>
        </w:rPr>
      </w:pPr>
    </w:p>
    <w:p w:rsidR="001550C5" w:rsidRDefault="001550C5" w:rsidP="001550C5">
      <w:pPr>
        <w:pStyle w:val="Titre1"/>
        <w:rPr>
          <w:lang w:val="en-US"/>
        </w:rPr>
      </w:pPr>
      <w:bookmarkStart w:id="813" w:name="_Toc466897846"/>
      <w:r>
        <w:rPr>
          <w:lang w:val="en-US"/>
        </w:rPr>
        <w:lastRenderedPageBreak/>
        <w:t>Appendixes</w:t>
      </w:r>
      <w:bookmarkEnd w:id="813"/>
    </w:p>
    <w:p w:rsidR="001550C5" w:rsidRPr="001550C5" w:rsidRDefault="001550C5" w:rsidP="00D40D4D">
      <w:pPr>
        <w:pStyle w:val="Titre2"/>
        <w:rPr>
          <w:lang w:val="en-US"/>
        </w:rPr>
      </w:pPr>
      <w:bookmarkStart w:id="814" w:name="_Toc466897847"/>
      <w:r>
        <w:rPr>
          <w:lang w:val="en-US"/>
        </w:rPr>
        <w:t>Mission scenario template</w:t>
      </w:r>
      <w:bookmarkEnd w:id="814"/>
    </w:p>
    <w:p w:rsidR="001550C5" w:rsidRPr="001550C5" w:rsidRDefault="001550C5" w:rsidP="001550C5">
      <w:pPr>
        <w:pStyle w:val="Corps"/>
        <w:rPr>
          <w:lang w:val="en-US"/>
        </w:rPr>
      </w:pPr>
    </w:p>
    <w:sectPr w:rsidR="001550C5" w:rsidRPr="001550C5" w:rsidSect="004963A4">
      <w:footerReference w:type="default" r:id="rId23"/>
      <w:type w:val="continuous"/>
      <w:pgSz w:w="11906" w:h="16838" w:code="9"/>
      <w:pgMar w:top="1134" w:right="1134" w:bottom="1134" w:left="1134" w:header="851"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E2D" w:rsidRDefault="00F62E2D">
      <w:r>
        <w:separator/>
      </w:r>
    </w:p>
  </w:endnote>
  <w:endnote w:type="continuationSeparator" w:id="0">
    <w:p w:rsidR="00F62E2D" w:rsidRDefault="00F6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CB1E1E">
      <w:tc>
        <w:tcPr>
          <w:tcW w:w="3259" w:type="dxa"/>
        </w:tcPr>
        <w:p w:rsidR="00CB1E1E" w:rsidRDefault="00CB1E1E">
          <w:pPr>
            <w:pStyle w:val="ZGaucheGras"/>
          </w:pPr>
          <w:r>
            <w:fldChar w:fldCharType="begin"/>
          </w:r>
          <w:r>
            <w:instrText xml:space="preserve"> STYLEREF "Z_Etat_doc" \* MERGEFORMAT </w:instrText>
          </w:r>
          <w:r>
            <w:fldChar w:fldCharType="end"/>
          </w:r>
        </w:p>
      </w:tc>
      <w:tc>
        <w:tcPr>
          <w:tcW w:w="5742" w:type="dxa"/>
        </w:tcPr>
        <w:p w:rsidR="00CB1E1E" w:rsidRDefault="00CB1E1E">
          <w:pPr>
            <w:pStyle w:val="ZDroiteGras"/>
            <w:framePr w:wrap="around"/>
          </w:pPr>
        </w:p>
      </w:tc>
      <w:tc>
        <w:tcPr>
          <w:tcW w:w="776" w:type="dxa"/>
        </w:tcPr>
        <w:p w:rsidR="00CB1E1E" w:rsidRDefault="00CB1E1E">
          <w:pPr>
            <w:pStyle w:val="Normalarial"/>
            <w:jc w:val="right"/>
          </w:pPr>
          <w:r>
            <w:fldChar w:fldCharType="begin"/>
          </w:r>
          <w:r>
            <w:instrText xml:space="preserve"> PAGE  \* MERGEFORMAT </w:instrText>
          </w:r>
          <w:r>
            <w:fldChar w:fldCharType="separate"/>
          </w:r>
          <w:r w:rsidR="008B62ED">
            <w:rPr>
              <w:noProof/>
            </w:rPr>
            <w:t>2</w:t>
          </w:r>
          <w:r>
            <w:rPr>
              <w:noProof/>
            </w:rPr>
            <w:fldChar w:fldCharType="end"/>
          </w:r>
        </w:p>
      </w:tc>
    </w:tr>
  </w:tbl>
  <w:p w:rsidR="00CB1E1E" w:rsidRDefault="00CB1E1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CB1E1E">
      <w:trPr>
        <w:cantSplit/>
      </w:trPr>
      <w:tc>
        <w:tcPr>
          <w:tcW w:w="9777" w:type="dxa"/>
        </w:tcPr>
        <w:p w:rsidR="00CB1E1E" w:rsidRPr="002477D0" w:rsidRDefault="00CB1E1E">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CB1E1E" w:rsidRDefault="00CB1E1E">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CB1E1E" w:rsidRDefault="00CB1E1E">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CB1E1E">
      <w:tc>
        <w:tcPr>
          <w:tcW w:w="3259" w:type="dxa"/>
        </w:tcPr>
        <w:p w:rsidR="00CB1E1E" w:rsidRDefault="00CB1E1E">
          <w:pPr>
            <w:pStyle w:val="ZGaucheGras"/>
          </w:pPr>
          <w:r>
            <w:fldChar w:fldCharType="begin"/>
          </w:r>
          <w:r>
            <w:instrText xml:space="preserve"> STYLEREF "Z_Etat_doc" \* MERGEFORMAT </w:instrText>
          </w:r>
          <w:r>
            <w:fldChar w:fldCharType="end"/>
          </w:r>
        </w:p>
      </w:tc>
      <w:tc>
        <w:tcPr>
          <w:tcW w:w="5742" w:type="dxa"/>
        </w:tcPr>
        <w:p w:rsidR="00CB1E1E" w:rsidRDefault="00CB1E1E">
          <w:pPr>
            <w:pStyle w:val="ZDroiteGras"/>
            <w:framePr w:wrap="around"/>
          </w:pPr>
          <w:r>
            <w:t>TABLE DES MATIÈRES</w:t>
          </w:r>
        </w:p>
      </w:tc>
      <w:tc>
        <w:tcPr>
          <w:tcW w:w="776" w:type="dxa"/>
        </w:tcPr>
        <w:p w:rsidR="00CB1E1E" w:rsidRDefault="00CB1E1E">
          <w:pPr>
            <w:pStyle w:val="Normalarial"/>
            <w:jc w:val="right"/>
          </w:pPr>
          <w:r>
            <w:fldChar w:fldCharType="begin"/>
          </w:r>
          <w:r>
            <w:instrText xml:space="preserve"> PAGE  \* MERGEFORMAT </w:instrText>
          </w:r>
          <w:r>
            <w:fldChar w:fldCharType="separate"/>
          </w:r>
          <w:r w:rsidR="008B62ED">
            <w:rPr>
              <w:noProof/>
            </w:rPr>
            <w:t>3</w:t>
          </w:r>
          <w:r>
            <w:rPr>
              <w:noProof/>
            </w:rPr>
            <w:fldChar w:fldCharType="end"/>
          </w:r>
        </w:p>
      </w:tc>
    </w:tr>
  </w:tbl>
  <w:p w:rsidR="00CB1E1E" w:rsidRDefault="00CB1E1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CB1E1E">
      <w:trPr>
        <w:cantSplit/>
      </w:trPr>
      <w:tc>
        <w:tcPr>
          <w:tcW w:w="9777" w:type="dxa"/>
        </w:tcPr>
        <w:p w:rsidR="00CB1E1E" w:rsidRPr="002477D0" w:rsidRDefault="00CB1E1E">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CB1E1E" w:rsidRDefault="00CB1E1E">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CB1E1E" w:rsidRDefault="00CB1E1E">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1E" w:rsidRDefault="00CB1E1E">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E2D" w:rsidRDefault="00F62E2D">
      <w:r>
        <w:separator/>
      </w:r>
    </w:p>
  </w:footnote>
  <w:footnote w:type="continuationSeparator" w:id="0">
    <w:p w:rsidR="00F62E2D" w:rsidRDefault="00F62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CB1E1E">
      <w:trPr>
        <w:trHeight w:hRule="exact" w:val="240"/>
      </w:trPr>
      <w:tc>
        <w:tcPr>
          <w:tcW w:w="9778" w:type="dxa"/>
          <w:gridSpan w:val="7"/>
        </w:tcPr>
        <w:p w:rsidR="00CB1E1E" w:rsidRDefault="00CB1E1E">
          <w:pPr>
            <w:pStyle w:val="ZCentreGras"/>
          </w:pPr>
          <w:r>
            <w:fldChar w:fldCharType="begin"/>
          </w:r>
          <w:r>
            <w:instrText xml:space="preserve"> STYLEREF Z_Doc_protection \* MERGEFORMAT </w:instrText>
          </w:r>
          <w:r>
            <w:fldChar w:fldCharType="separate"/>
          </w:r>
          <w:r w:rsidR="008B62ED">
            <w:rPr>
              <w:noProof/>
            </w:rPr>
            <w:t>UNCLASSIFIED</w:t>
          </w:r>
          <w:r>
            <w:fldChar w:fldCharType="end"/>
          </w:r>
        </w:p>
      </w:tc>
    </w:tr>
    <w:tr w:rsidR="00CB1E1E">
      <w:trPr>
        <w:gridAfter w:val="1"/>
        <w:wAfter w:w="10" w:type="dxa"/>
        <w:trHeight w:hRule="exact" w:val="240"/>
      </w:trPr>
      <w:tc>
        <w:tcPr>
          <w:tcW w:w="1629" w:type="dxa"/>
        </w:tcPr>
        <w:p w:rsidR="00CB1E1E" w:rsidRDefault="00CB1E1E">
          <w:pPr>
            <w:pStyle w:val="Normalarial"/>
            <w:jc w:val="center"/>
            <w:rPr>
              <w:sz w:val="16"/>
            </w:rPr>
          </w:pPr>
        </w:p>
      </w:tc>
      <w:tc>
        <w:tcPr>
          <w:tcW w:w="1630" w:type="dxa"/>
        </w:tcPr>
        <w:p w:rsidR="00CB1E1E" w:rsidRDefault="00CB1E1E">
          <w:pPr>
            <w:pStyle w:val="Normalarial"/>
            <w:jc w:val="center"/>
            <w:rPr>
              <w:sz w:val="16"/>
            </w:rPr>
          </w:pPr>
        </w:p>
      </w:tc>
      <w:tc>
        <w:tcPr>
          <w:tcW w:w="1973" w:type="dxa"/>
        </w:tcPr>
        <w:p w:rsidR="00CB1E1E" w:rsidRDefault="00CB1E1E">
          <w:pPr>
            <w:pStyle w:val="Normalarial"/>
            <w:jc w:val="center"/>
            <w:rPr>
              <w:sz w:val="16"/>
            </w:rPr>
          </w:pPr>
        </w:p>
      </w:tc>
      <w:tc>
        <w:tcPr>
          <w:tcW w:w="2268" w:type="dxa"/>
        </w:tcPr>
        <w:p w:rsidR="00CB1E1E" w:rsidRDefault="00CB1E1E">
          <w:pPr>
            <w:pStyle w:val="Normalarial"/>
            <w:jc w:val="center"/>
            <w:rPr>
              <w:sz w:val="16"/>
            </w:rPr>
          </w:pPr>
          <w:r>
            <w:rPr>
              <w:sz w:val="16"/>
            </w:rPr>
            <w:t>REFERENCE</w:t>
          </w:r>
        </w:p>
      </w:tc>
      <w:tc>
        <w:tcPr>
          <w:tcW w:w="709" w:type="dxa"/>
        </w:tcPr>
        <w:p w:rsidR="00CB1E1E" w:rsidRDefault="00CB1E1E">
          <w:pPr>
            <w:pStyle w:val="Normalarial"/>
            <w:jc w:val="center"/>
            <w:rPr>
              <w:sz w:val="16"/>
            </w:rPr>
          </w:pPr>
          <w:r>
            <w:rPr>
              <w:sz w:val="16"/>
            </w:rPr>
            <w:t>ISSUE</w:t>
          </w:r>
        </w:p>
      </w:tc>
      <w:tc>
        <w:tcPr>
          <w:tcW w:w="1559" w:type="dxa"/>
        </w:tcPr>
        <w:p w:rsidR="00CB1E1E" w:rsidRDefault="00CB1E1E">
          <w:pPr>
            <w:pStyle w:val="Normalarial"/>
            <w:jc w:val="center"/>
            <w:rPr>
              <w:sz w:val="16"/>
            </w:rPr>
          </w:pPr>
          <w:r>
            <w:rPr>
              <w:sz w:val="16"/>
            </w:rPr>
            <w:t>DATE</w:t>
          </w:r>
        </w:p>
      </w:tc>
    </w:tr>
    <w:tr w:rsidR="00CB1E1E">
      <w:trPr>
        <w:gridAfter w:val="1"/>
        <w:wAfter w:w="10" w:type="dxa"/>
        <w:trHeight w:hRule="exact" w:val="240"/>
      </w:trPr>
      <w:tc>
        <w:tcPr>
          <w:tcW w:w="1629" w:type="dxa"/>
          <w:tcBorders>
            <w:bottom w:val="nil"/>
          </w:tcBorders>
        </w:tcPr>
        <w:p w:rsidR="00CB1E1E" w:rsidRDefault="00CB1E1E">
          <w:pPr>
            <w:pStyle w:val="Normalarial"/>
            <w:jc w:val="center"/>
          </w:pPr>
        </w:p>
      </w:tc>
      <w:tc>
        <w:tcPr>
          <w:tcW w:w="1630" w:type="dxa"/>
          <w:tcBorders>
            <w:bottom w:val="nil"/>
          </w:tcBorders>
        </w:tcPr>
        <w:p w:rsidR="00CB1E1E" w:rsidRDefault="00CB1E1E">
          <w:pPr>
            <w:pStyle w:val="Normalarial"/>
            <w:jc w:val="center"/>
          </w:pPr>
        </w:p>
      </w:tc>
      <w:tc>
        <w:tcPr>
          <w:tcW w:w="1973" w:type="dxa"/>
          <w:tcBorders>
            <w:bottom w:val="nil"/>
          </w:tcBorders>
        </w:tcPr>
        <w:p w:rsidR="00CB1E1E" w:rsidRDefault="00CB1E1E">
          <w:pPr>
            <w:pStyle w:val="Normalarial"/>
            <w:jc w:val="center"/>
          </w:pPr>
        </w:p>
      </w:tc>
      <w:tc>
        <w:tcPr>
          <w:tcW w:w="2268" w:type="dxa"/>
          <w:tcBorders>
            <w:bottom w:val="nil"/>
          </w:tcBorders>
        </w:tcPr>
        <w:p w:rsidR="00CB1E1E" w:rsidRDefault="00CB1E1E">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CB1E1E" w:rsidRDefault="00CB1E1E">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CB1E1E" w:rsidRDefault="00CB1E1E">
          <w:pPr>
            <w:pStyle w:val="Normalarial"/>
            <w:jc w:val="center"/>
          </w:pPr>
          <w:r>
            <w:fldChar w:fldCharType="begin"/>
          </w:r>
          <w:r>
            <w:instrText xml:space="preserve"> STYLEREF "Z_Date_edition" \* MERGEFORMAT </w:instrText>
          </w:r>
          <w:r>
            <w:fldChar w:fldCharType="end"/>
          </w:r>
        </w:p>
      </w:tc>
    </w:tr>
  </w:tbl>
  <w:p w:rsidR="00CB1E1E" w:rsidRDefault="00CB1E1E">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C468DA"/>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13472EB8"/>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002001"/>
    <w:multiLevelType w:val="hybridMultilevel"/>
    <w:tmpl w:val="116EFE1A"/>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1F0F2DDA"/>
    <w:multiLevelType w:val="hybridMultilevel"/>
    <w:tmpl w:val="E4F8A74C"/>
    <w:lvl w:ilvl="0" w:tplc="8B084378">
      <w:start w:val="1"/>
      <w:numFmt w:val="bullet"/>
      <w:pStyle w:val="Listepuces"/>
      <w:lvlText w:val=""/>
      <w:lvlJc w:val="left"/>
      <w:pPr>
        <w:tabs>
          <w:tab w:val="num" w:pos="480"/>
        </w:tabs>
        <w:ind w:left="480" w:hanging="360"/>
      </w:pPr>
      <w:rPr>
        <w:rFonts w:ascii="Symbol" w:hAnsi="Symbol" w:hint="default"/>
        <w:color w:val="CC0000"/>
      </w:rPr>
    </w:lvl>
    <w:lvl w:ilvl="1" w:tplc="84D0A498">
      <w:start w:val="1"/>
      <w:numFmt w:val="bullet"/>
      <w:lvlText w:val="o"/>
      <w:lvlJc w:val="left"/>
      <w:pPr>
        <w:tabs>
          <w:tab w:val="num" w:pos="1440"/>
        </w:tabs>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1FD61A2B"/>
    <w:multiLevelType w:val="hybridMultilevel"/>
    <w:tmpl w:val="3356BEC0"/>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nsid w:val="2BF45951"/>
    <w:multiLevelType w:val="hybridMultilevel"/>
    <w:tmpl w:val="90F6CB28"/>
    <w:lvl w:ilvl="0" w:tplc="040C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3C26C1"/>
    <w:multiLevelType w:val="hybridMultilevel"/>
    <w:tmpl w:val="C0204576"/>
    <w:lvl w:ilvl="0" w:tplc="3D94E6AA">
      <w:start w:val="14"/>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8">
    <w:nsid w:val="55BD7A5E"/>
    <w:multiLevelType w:val="hybridMultilevel"/>
    <w:tmpl w:val="51B861A8"/>
    <w:lvl w:ilvl="0" w:tplc="040C0001">
      <w:start w:val="1"/>
      <w:numFmt w:val="bullet"/>
      <w:lvlText w:val=""/>
      <w:lvlJc w:val="left"/>
      <w:pPr>
        <w:ind w:left="1069" w:hanging="360"/>
      </w:pPr>
      <w:rPr>
        <w:rFonts w:ascii="Symbol" w:hAnsi="Symbol"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9">
    <w:nsid w:val="566D564D"/>
    <w:multiLevelType w:val="hybridMultilevel"/>
    <w:tmpl w:val="D9F085C8"/>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11">
    <w:nsid w:val="66F50206"/>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245E34"/>
    <w:multiLevelType w:val="hybridMultilevel"/>
    <w:tmpl w:val="87020250"/>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3">
    <w:nsid w:val="7D3E07BE"/>
    <w:multiLevelType w:val="hybridMultilevel"/>
    <w:tmpl w:val="CE925F0C"/>
    <w:lvl w:ilvl="0" w:tplc="9E6C0E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14"/>
  </w:num>
  <w:num w:numId="2">
    <w:abstractNumId w:val="7"/>
  </w:num>
  <w:num w:numId="3">
    <w:abstractNumId w:val="10"/>
  </w:num>
  <w:num w:numId="4">
    <w:abstractNumId w:val="0"/>
  </w:num>
  <w:num w:numId="5">
    <w:abstractNumId w:val="6"/>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1"/>
  </w:num>
  <w:num w:numId="10">
    <w:abstractNumId w:val="0"/>
  </w:num>
  <w:num w:numId="11">
    <w:abstractNumId w:val="9"/>
  </w:num>
  <w:num w:numId="12">
    <w:abstractNumId w:val="3"/>
  </w:num>
  <w:num w:numId="13">
    <w:abstractNumId w:val="4"/>
  </w:num>
  <w:num w:numId="14">
    <w:abstractNumId w:val="12"/>
  </w:num>
  <w:num w:numId="15">
    <w:abstractNumId w:val="0"/>
  </w:num>
  <w:num w:numId="16">
    <w:abstractNumId w:val="2"/>
  </w:num>
  <w:num w:numId="17">
    <w:abstractNumId w:val="8"/>
  </w:num>
  <w:num w:numId="18">
    <w:abstractNumId w:val="0"/>
  </w:num>
  <w:num w:numId="19">
    <w:abstractNumId w:val="13"/>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D4"/>
    <w:rsid w:val="00000A85"/>
    <w:rsid w:val="0000204A"/>
    <w:rsid w:val="00002358"/>
    <w:rsid w:val="00003092"/>
    <w:rsid w:val="00003C0E"/>
    <w:rsid w:val="00003D10"/>
    <w:rsid w:val="00003DE3"/>
    <w:rsid w:val="000058DC"/>
    <w:rsid w:val="000072C4"/>
    <w:rsid w:val="000074D5"/>
    <w:rsid w:val="00010079"/>
    <w:rsid w:val="0001024D"/>
    <w:rsid w:val="00011083"/>
    <w:rsid w:val="00011646"/>
    <w:rsid w:val="00011B06"/>
    <w:rsid w:val="000129BA"/>
    <w:rsid w:val="00013A10"/>
    <w:rsid w:val="00013A75"/>
    <w:rsid w:val="000152D8"/>
    <w:rsid w:val="000154B0"/>
    <w:rsid w:val="00015BB6"/>
    <w:rsid w:val="00016554"/>
    <w:rsid w:val="000167C4"/>
    <w:rsid w:val="00020624"/>
    <w:rsid w:val="00021329"/>
    <w:rsid w:val="00021660"/>
    <w:rsid w:val="000220F1"/>
    <w:rsid w:val="000225E5"/>
    <w:rsid w:val="0002280E"/>
    <w:rsid w:val="00022E11"/>
    <w:rsid w:val="00022EFE"/>
    <w:rsid w:val="00023891"/>
    <w:rsid w:val="0002570C"/>
    <w:rsid w:val="0002694E"/>
    <w:rsid w:val="00026FF0"/>
    <w:rsid w:val="00027D17"/>
    <w:rsid w:val="00027E12"/>
    <w:rsid w:val="000305D2"/>
    <w:rsid w:val="00031506"/>
    <w:rsid w:val="000317C8"/>
    <w:rsid w:val="0003275D"/>
    <w:rsid w:val="00037361"/>
    <w:rsid w:val="00037DA5"/>
    <w:rsid w:val="00037FAB"/>
    <w:rsid w:val="00040EED"/>
    <w:rsid w:val="00043054"/>
    <w:rsid w:val="00043E19"/>
    <w:rsid w:val="0004404A"/>
    <w:rsid w:val="000446D1"/>
    <w:rsid w:val="00045A59"/>
    <w:rsid w:val="00045F2F"/>
    <w:rsid w:val="000477D5"/>
    <w:rsid w:val="0005015A"/>
    <w:rsid w:val="0005018A"/>
    <w:rsid w:val="00050A28"/>
    <w:rsid w:val="00051DD3"/>
    <w:rsid w:val="0005211B"/>
    <w:rsid w:val="000539AB"/>
    <w:rsid w:val="0005543D"/>
    <w:rsid w:val="00055C2A"/>
    <w:rsid w:val="00055CCE"/>
    <w:rsid w:val="00055D5A"/>
    <w:rsid w:val="0005609F"/>
    <w:rsid w:val="00056BF8"/>
    <w:rsid w:val="00056E96"/>
    <w:rsid w:val="00057EFE"/>
    <w:rsid w:val="000601E8"/>
    <w:rsid w:val="00060775"/>
    <w:rsid w:val="0006131A"/>
    <w:rsid w:val="00063661"/>
    <w:rsid w:val="00065846"/>
    <w:rsid w:val="00066B18"/>
    <w:rsid w:val="00066D80"/>
    <w:rsid w:val="00067473"/>
    <w:rsid w:val="00067CE4"/>
    <w:rsid w:val="00070234"/>
    <w:rsid w:val="000706D4"/>
    <w:rsid w:val="00071F99"/>
    <w:rsid w:val="000727BD"/>
    <w:rsid w:val="00072E49"/>
    <w:rsid w:val="000734C4"/>
    <w:rsid w:val="0007406A"/>
    <w:rsid w:val="00074511"/>
    <w:rsid w:val="00074DC2"/>
    <w:rsid w:val="00075206"/>
    <w:rsid w:val="0007558F"/>
    <w:rsid w:val="0007638D"/>
    <w:rsid w:val="000772C0"/>
    <w:rsid w:val="000858A6"/>
    <w:rsid w:val="000863AC"/>
    <w:rsid w:val="00086DB0"/>
    <w:rsid w:val="0008708D"/>
    <w:rsid w:val="00087109"/>
    <w:rsid w:val="00090C71"/>
    <w:rsid w:val="00091539"/>
    <w:rsid w:val="00091C35"/>
    <w:rsid w:val="00092897"/>
    <w:rsid w:val="00092CAB"/>
    <w:rsid w:val="00092F6A"/>
    <w:rsid w:val="0009415C"/>
    <w:rsid w:val="00094185"/>
    <w:rsid w:val="00094E18"/>
    <w:rsid w:val="00096E80"/>
    <w:rsid w:val="00096ED5"/>
    <w:rsid w:val="000A2357"/>
    <w:rsid w:val="000A34BD"/>
    <w:rsid w:val="000A358F"/>
    <w:rsid w:val="000A3629"/>
    <w:rsid w:val="000A3B29"/>
    <w:rsid w:val="000A45A3"/>
    <w:rsid w:val="000A54FF"/>
    <w:rsid w:val="000A5E5D"/>
    <w:rsid w:val="000A6547"/>
    <w:rsid w:val="000B053E"/>
    <w:rsid w:val="000B0B21"/>
    <w:rsid w:val="000B0FFD"/>
    <w:rsid w:val="000B1003"/>
    <w:rsid w:val="000B2F8C"/>
    <w:rsid w:val="000B3013"/>
    <w:rsid w:val="000B4008"/>
    <w:rsid w:val="000B473F"/>
    <w:rsid w:val="000B5027"/>
    <w:rsid w:val="000B559C"/>
    <w:rsid w:val="000B6271"/>
    <w:rsid w:val="000B6467"/>
    <w:rsid w:val="000B661E"/>
    <w:rsid w:val="000B6DA3"/>
    <w:rsid w:val="000B73FD"/>
    <w:rsid w:val="000B748D"/>
    <w:rsid w:val="000B76E5"/>
    <w:rsid w:val="000C07AD"/>
    <w:rsid w:val="000C1C11"/>
    <w:rsid w:val="000C21E3"/>
    <w:rsid w:val="000C28FB"/>
    <w:rsid w:val="000C2FE4"/>
    <w:rsid w:val="000C3F69"/>
    <w:rsid w:val="000C55CE"/>
    <w:rsid w:val="000C721C"/>
    <w:rsid w:val="000C7728"/>
    <w:rsid w:val="000D0146"/>
    <w:rsid w:val="000D03B2"/>
    <w:rsid w:val="000D265D"/>
    <w:rsid w:val="000D313A"/>
    <w:rsid w:val="000D46DD"/>
    <w:rsid w:val="000D5813"/>
    <w:rsid w:val="000D5DC3"/>
    <w:rsid w:val="000E027B"/>
    <w:rsid w:val="000E1A8C"/>
    <w:rsid w:val="000E2910"/>
    <w:rsid w:val="000E360D"/>
    <w:rsid w:val="000E3C30"/>
    <w:rsid w:val="000E42C8"/>
    <w:rsid w:val="000E4740"/>
    <w:rsid w:val="000E4CFE"/>
    <w:rsid w:val="000E4DFE"/>
    <w:rsid w:val="000E5264"/>
    <w:rsid w:val="000E7E00"/>
    <w:rsid w:val="000F1023"/>
    <w:rsid w:val="000F127C"/>
    <w:rsid w:val="000F16A4"/>
    <w:rsid w:val="000F269D"/>
    <w:rsid w:val="000F2B85"/>
    <w:rsid w:val="000F33DF"/>
    <w:rsid w:val="000F5278"/>
    <w:rsid w:val="000F5ED4"/>
    <w:rsid w:val="000F71E4"/>
    <w:rsid w:val="001003A8"/>
    <w:rsid w:val="00101981"/>
    <w:rsid w:val="001035B4"/>
    <w:rsid w:val="00103CC6"/>
    <w:rsid w:val="001043F5"/>
    <w:rsid w:val="00104B37"/>
    <w:rsid w:val="00104DC9"/>
    <w:rsid w:val="00105469"/>
    <w:rsid w:val="00105B5C"/>
    <w:rsid w:val="0010663A"/>
    <w:rsid w:val="00111A66"/>
    <w:rsid w:val="0011241E"/>
    <w:rsid w:val="00113657"/>
    <w:rsid w:val="00115099"/>
    <w:rsid w:val="00115927"/>
    <w:rsid w:val="00115C67"/>
    <w:rsid w:val="00115F8F"/>
    <w:rsid w:val="001167D3"/>
    <w:rsid w:val="00116CB9"/>
    <w:rsid w:val="00121A36"/>
    <w:rsid w:val="00123213"/>
    <w:rsid w:val="0012353B"/>
    <w:rsid w:val="00124384"/>
    <w:rsid w:val="0012452D"/>
    <w:rsid w:val="00125027"/>
    <w:rsid w:val="00125E8D"/>
    <w:rsid w:val="00125F4D"/>
    <w:rsid w:val="00126D91"/>
    <w:rsid w:val="00127CBF"/>
    <w:rsid w:val="00130030"/>
    <w:rsid w:val="0013003A"/>
    <w:rsid w:val="00130F90"/>
    <w:rsid w:val="001313E6"/>
    <w:rsid w:val="001329FB"/>
    <w:rsid w:val="00133774"/>
    <w:rsid w:val="001353B9"/>
    <w:rsid w:val="001354C6"/>
    <w:rsid w:val="00135C26"/>
    <w:rsid w:val="00137402"/>
    <w:rsid w:val="00137915"/>
    <w:rsid w:val="00137FA5"/>
    <w:rsid w:val="00141A49"/>
    <w:rsid w:val="00141E31"/>
    <w:rsid w:val="00144CD9"/>
    <w:rsid w:val="00145AF7"/>
    <w:rsid w:val="001473C7"/>
    <w:rsid w:val="0014777D"/>
    <w:rsid w:val="00151E98"/>
    <w:rsid w:val="00152939"/>
    <w:rsid w:val="00152B25"/>
    <w:rsid w:val="00152B42"/>
    <w:rsid w:val="00153E54"/>
    <w:rsid w:val="0015415A"/>
    <w:rsid w:val="001550C5"/>
    <w:rsid w:val="001552BA"/>
    <w:rsid w:val="001554F5"/>
    <w:rsid w:val="00155E1D"/>
    <w:rsid w:val="001561F9"/>
    <w:rsid w:val="001562D8"/>
    <w:rsid w:val="0015668D"/>
    <w:rsid w:val="00157E7D"/>
    <w:rsid w:val="00157EA0"/>
    <w:rsid w:val="00161C5E"/>
    <w:rsid w:val="001622C7"/>
    <w:rsid w:val="00162B64"/>
    <w:rsid w:val="00162F85"/>
    <w:rsid w:val="00163DB6"/>
    <w:rsid w:val="00164591"/>
    <w:rsid w:val="00164EBE"/>
    <w:rsid w:val="00165DEC"/>
    <w:rsid w:val="00166358"/>
    <w:rsid w:val="00166E7A"/>
    <w:rsid w:val="00167705"/>
    <w:rsid w:val="00170798"/>
    <w:rsid w:val="0017082D"/>
    <w:rsid w:val="00171BCA"/>
    <w:rsid w:val="00171CE6"/>
    <w:rsid w:val="00172170"/>
    <w:rsid w:val="00172D31"/>
    <w:rsid w:val="00173851"/>
    <w:rsid w:val="0017456D"/>
    <w:rsid w:val="00175307"/>
    <w:rsid w:val="0017612C"/>
    <w:rsid w:val="00177186"/>
    <w:rsid w:val="00180213"/>
    <w:rsid w:val="00180EAB"/>
    <w:rsid w:val="00180FF3"/>
    <w:rsid w:val="0018107D"/>
    <w:rsid w:val="001823B5"/>
    <w:rsid w:val="00183D99"/>
    <w:rsid w:val="0018449B"/>
    <w:rsid w:val="0018648B"/>
    <w:rsid w:val="00190314"/>
    <w:rsid w:val="00190D6C"/>
    <w:rsid w:val="00192796"/>
    <w:rsid w:val="00193075"/>
    <w:rsid w:val="00193F99"/>
    <w:rsid w:val="001950B3"/>
    <w:rsid w:val="00197861"/>
    <w:rsid w:val="00197D87"/>
    <w:rsid w:val="001A03C3"/>
    <w:rsid w:val="001A06CA"/>
    <w:rsid w:val="001A1DF8"/>
    <w:rsid w:val="001A2387"/>
    <w:rsid w:val="001A4FD2"/>
    <w:rsid w:val="001A5262"/>
    <w:rsid w:val="001A5760"/>
    <w:rsid w:val="001A5AA0"/>
    <w:rsid w:val="001A60ED"/>
    <w:rsid w:val="001A6911"/>
    <w:rsid w:val="001B0041"/>
    <w:rsid w:val="001B02E0"/>
    <w:rsid w:val="001B1290"/>
    <w:rsid w:val="001B1A0D"/>
    <w:rsid w:val="001B1B48"/>
    <w:rsid w:val="001B2720"/>
    <w:rsid w:val="001B3171"/>
    <w:rsid w:val="001B3812"/>
    <w:rsid w:val="001B3B34"/>
    <w:rsid w:val="001B5550"/>
    <w:rsid w:val="001B586F"/>
    <w:rsid w:val="001B6717"/>
    <w:rsid w:val="001C0137"/>
    <w:rsid w:val="001C0524"/>
    <w:rsid w:val="001C0F5E"/>
    <w:rsid w:val="001C24CA"/>
    <w:rsid w:val="001C3C70"/>
    <w:rsid w:val="001C466A"/>
    <w:rsid w:val="001C7A1D"/>
    <w:rsid w:val="001C7B2F"/>
    <w:rsid w:val="001D12C3"/>
    <w:rsid w:val="001D1344"/>
    <w:rsid w:val="001D2311"/>
    <w:rsid w:val="001D24D2"/>
    <w:rsid w:val="001D291F"/>
    <w:rsid w:val="001D3757"/>
    <w:rsid w:val="001D4319"/>
    <w:rsid w:val="001D5A53"/>
    <w:rsid w:val="001D7C60"/>
    <w:rsid w:val="001D7CA7"/>
    <w:rsid w:val="001D7F33"/>
    <w:rsid w:val="001E1D03"/>
    <w:rsid w:val="001E1E44"/>
    <w:rsid w:val="001E3A44"/>
    <w:rsid w:val="001E4D79"/>
    <w:rsid w:val="001E4E25"/>
    <w:rsid w:val="001E4E8E"/>
    <w:rsid w:val="001E522F"/>
    <w:rsid w:val="001E5575"/>
    <w:rsid w:val="001E5D95"/>
    <w:rsid w:val="001E7CA8"/>
    <w:rsid w:val="001F2985"/>
    <w:rsid w:val="001F3687"/>
    <w:rsid w:val="001F4A0E"/>
    <w:rsid w:val="001F5015"/>
    <w:rsid w:val="001F5E3B"/>
    <w:rsid w:val="001F6798"/>
    <w:rsid w:val="001F71A3"/>
    <w:rsid w:val="002005DC"/>
    <w:rsid w:val="0020090A"/>
    <w:rsid w:val="00201815"/>
    <w:rsid w:val="00201E0D"/>
    <w:rsid w:val="0020234C"/>
    <w:rsid w:val="00202912"/>
    <w:rsid w:val="0020391C"/>
    <w:rsid w:val="002056EB"/>
    <w:rsid w:val="00205923"/>
    <w:rsid w:val="00205F28"/>
    <w:rsid w:val="00207297"/>
    <w:rsid w:val="00207BA7"/>
    <w:rsid w:val="00207C5E"/>
    <w:rsid w:val="00210691"/>
    <w:rsid w:val="00212927"/>
    <w:rsid w:val="00213D7E"/>
    <w:rsid w:val="0021497E"/>
    <w:rsid w:val="00214BF4"/>
    <w:rsid w:val="00216375"/>
    <w:rsid w:val="00217C70"/>
    <w:rsid w:val="00221C68"/>
    <w:rsid w:val="00221F49"/>
    <w:rsid w:val="00222372"/>
    <w:rsid w:val="00225460"/>
    <w:rsid w:val="00225E8C"/>
    <w:rsid w:val="00227A80"/>
    <w:rsid w:val="002301FF"/>
    <w:rsid w:val="00230641"/>
    <w:rsid w:val="00230B6E"/>
    <w:rsid w:val="00230D5F"/>
    <w:rsid w:val="00230E85"/>
    <w:rsid w:val="00230F23"/>
    <w:rsid w:val="0023241C"/>
    <w:rsid w:val="00235656"/>
    <w:rsid w:val="00235E39"/>
    <w:rsid w:val="00235ED0"/>
    <w:rsid w:val="00236079"/>
    <w:rsid w:val="002362B0"/>
    <w:rsid w:val="0023682B"/>
    <w:rsid w:val="00236B4C"/>
    <w:rsid w:val="00236D19"/>
    <w:rsid w:val="0023748D"/>
    <w:rsid w:val="00237E81"/>
    <w:rsid w:val="00240D70"/>
    <w:rsid w:val="00241598"/>
    <w:rsid w:val="0024164E"/>
    <w:rsid w:val="00241A04"/>
    <w:rsid w:val="00242F7B"/>
    <w:rsid w:val="00243E1A"/>
    <w:rsid w:val="00244252"/>
    <w:rsid w:val="00244354"/>
    <w:rsid w:val="002444EA"/>
    <w:rsid w:val="00244B18"/>
    <w:rsid w:val="002477D0"/>
    <w:rsid w:val="00247EBE"/>
    <w:rsid w:val="002512D7"/>
    <w:rsid w:val="0025173D"/>
    <w:rsid w:val="002517DF"/>
    <w:rsid w:val="00251AB1"/>
    <w:rsid w:val="00253072"/>
    <w:rsid w:val="00254EF5"/>
    <w:rsid w:val="002551EC"/>
    <w:rsid w:val="0025520E"/>
    <w:rsid w:val="002555B8"/>
    <w:rsid w:val="0025616C"/>
    <w:rsid w:val="0025658A"/>
    <w:rsid w:val="00257D15"/>
    <w:rsid w:val="00257D5D"/>
    <w:rsid w:val="002619D0"/>
    <w:rsid w:val="00262AAA"/>
    <w:rsid w:val="0026379B"/>
    <w:rsid w:val="00263901"/>
    <w:rsid w:val="002641D5"/>
    <w:rsid w:val="00264925"/>
    <w:rsid w:val="002652D9"/>
    <w:rsid w:val="0026689C"/>
    <w:rsid w:val="0026769E"/>
    <w:rsid w:val="00270294"/>
    <w:rsid w:val="00271698"/>
    <w:rsid w:val="00271B50"/>
    <w:rsid w:val="002720EB"/>
    <w:rsid w:val="002732B3"/>
    <w:rsid w:val="00273795"/>
    <w:rsid w:val="002738A6"/>
    <w:rsid w:val="00273A3B"/>
    <w:rsid w:val="00273BC0"/>
    <w:rsid w:val="00274DBA"/>
    <w:rsid w:val="00275519"/>
    <w:rsid w:val="00275D1A"/>
    <w:rsid w:val="00276EBE"/>
    <w:rsid w:val="00277C3E"/>
    <w:rsid w:val="00281F13"/>
    <w:rsid w:val="00282778"/>
    <w:rsid w:val="00282AA2"/>
    <w:rsid w:val="00283A77"/>
    <w:rsid w:val="00283CF9"/>
    <w:rsid w:val="002858E7"/>
    <w:rsid w:val="00285D02"/>
    <w:rsid w:val="00287FE1"/>
    <w:rsid w:val="002903DD"/>
    <w:rsid w:val="00290828"/>
    <w:rsid w:val="002918E1"/>
    <w:rsid w:val="00291FAB"/>
    <w:rsid w:val="002944D7"/>
    <w:rsid w:val="00295281"/>
    <w:rsid w:val="00295C48"/>
    <w:rsid w:val="00295E44"/>
    <w:rsid w:val="002962C3"/>
    <w:rsid w:val="00296782"/>
    <w:rsid w:val="00296A61"/>
    <w:rsid w:val="00296C4D"/>
    <w:rsid w:val="002A0305"/>
    <w:rsid w:val="002A03B2"/>
    <w:rsid w:val="002A1713"/>
    <w:rsid w:val="002A18CD"/>
    <w:rsid w:val="002A210F"/>
    <w:rsid w:val="002A2B4A"/>
    <w:rsid w:val="002A39FB"/>
    <w:rsid w:val="002A4224"/>
    <w:rsid w:val="002A4429"/>
    <w:rsid w:val="002A52E5"/>
    <w:rsid w:val="002A5E3B"/>
    <w:rsid w:val="002A7E62"/>
    <w:rsid w:val="002A7ECA"/>
    <w:rsid w:val="002B05FE"/>
    <w:rsid w:val="002B0F2F"/>
    <w:rsid w:val="002B256F"/>
    <w:rsid w:val="002B2635"/>
    <w:rsid w:val="002B2C72"/>
    <w:rsid w:val="002B4137"/>
    <w:rsid w:val="002B506D"/>
    <w:rsid w:val="002B562C"/>
    <w:rsid w:val="002B5DFD"/>
    <w:rsid w:val="002B74D8"/>
    <w:rsid w:val="002C0B8E"/>
    <w:rsid w:val="002C0EA9"/>
    <w:rsid w:val="002C125D"/>
    <w:rsid w:val="002C1458"/>
    <w:rsid w:val="002C15D1"/>
    <w:rsid w:val="002C1638"/>
    <w:rsid w:val="002C200F"/>
    <w:rsid w:val="002C2513"/>
    <w:rsid w:val="002C2704"/>
    <w:rsid w:val="002C3EE9"/>
    <w:rsid w:val="002C4570"/>
    <w:rsid w:val="002C457B"/>
    <w:rsid w:val="002C4710"/>
    <w:rsid w:val="002C5050"/>
    <w:rsid w:val="002C65B7"/>
    <w:rsid w:val="002C751C"/>
    <w:rsid w:val="002C7D92"/>
    <w:rsid w:val="002D166B"/>
    <w:rsid w:val="002D19A1"/>
    <w:rsid w:val="002D2494"/>
    <w:rsid w:val="002D2C05"/>
    <w:rsid w:val="002D2C4F"/>
    <w:rsid w:val="002D35EE"/>
    <w:rsid w:val="002D3E9F"/>
    <w:rsid w:val="002D4774"/>
    <w:rsid w:val="002D5022"/>
    <w:rsid w:val="002D5BE9"/>
    <w:rsid w:val="002D60F9"/>
    <w:rsid w:val="002D6145"/>
    <w:rsid w:val="002D655B"/>
    <w:rsid w:val="002E0619"/>
    <w:rsid w:val="002E0E50"/>
    <w:rsid w:val="002E238F"/>
    <w:rsid w:val="002E3E69"/>
    <w:rsid w:val="002E5B7E"/>
    <w:rsid w:val="002E5E51"/>
    <w:rsid w:val="002E75F6"/>
    <w:rsid w:val="002F023C"/>
    <w:rsid w:val="002F03A2"/>
    <w:rsid w:val="002F08F1"/>
    <w:rsid w:val="002F1EC7"/>
    <w:rsid w:val="002F1FF2"/>
    <w:rsid w:val="002F239D"/>
    <w:rsid w:val="002F2CE2"/>
    <w:rsid w:val="002F32DE"/>
    <w:rsid w:val="002F41BA"/>
    <w:rsid w:val="002F51F7"/>
    <w:rsid w:val="002F5640"/>
    <w:rsid w:val="002F5DD7"/>
    <w:rsid w:val="002F5EBB"/>
    <w:rsid w:val="003009C2"/>
    <w:rsid w:val="003018C9"/>
    <w:rsid w:val="00302ADD"/>
    <w:rsid w:val="003047FE"/>
    <w:rsid w:val="0030520B"/>
    <w:rsid w:val="003070CE"/>
    <w:rsid w:val="00307B75"/>
    <w:rsid w:val="00311F79"/>
    <w:rsid w:val="00312429"/>
    <w:rsid w:val="00313145"/>
    <w:rsid w:val="003154EE"/>
    <w:rsid w:val="00315773"/>
    <w:rsid w:val="00315793"/>
    <w:rsid w:val="00317054"/>
    <w:rsid w:val="0031741D"/>
    <w:rsid w:val="003201BF"/>
    <w:rsid w:val="00320720"/>
    <w:rsid w:val="00321096"/>
    <w:rsid w:val="003230B3"/>
    <w:rsid w:val="00324089"/>
    <w:rsid w:val="00324C8B"/>
    <w:rsid w:val="00325ECD"/>
    <w:rsid w:val="003263A0"/>
    <w:rsid w:val="00326C3A"/>
    <w:rsid w:val="00330598"/>
    <w:rsid w:val="00332410"/>
    <w:rsid w:val="00332785"/>
    <w:rsid w:val="00333C3D"/>
    <w:rsid w:val="00335467"/>
    <w:rsid w:val="00336C55"/>
    <w:rsid w:val="00336CFF"/>
    <w:rsid w:val="00336E0A"/>
    <w:rsid w:val="00337B76"/>
    <w:rsid w:val="00337C76"/>
    <w:rsid w:val="00340982"/>
    <w:rsid w:val="00340F12"/>
    <w:rsid w:val="00341CAA"/>
    <w:rsid w:val="00343440"/>
    <w:rsid w:val="00343B4C"/>
    <w:rsid w:val="003466B5"/>
    <w:rsid w:val="00346CB3"/>
    <w:rsid w:val="00346F50"/>
    <w:rsid w:val="00347265"/>
    <w:rsid w:val="003479A6"/>
    <w:rsid w:val="00350792"/>
    <w:rsid w:val="00350E71"/>
    <w:rsid w:val="00351443"/>
    <w:rsid w:val="00351774"/>
    <w:rsid w:val="003528B8"/>
    <w:rsid w:val="00353B95"/>
    <w:rsid w:val="003543D1"/>
    <w:rsid w:val="003578C1"/>
    <w:rsid w:val="00357D51"/>
    <w:rsid w:val="0036195B"/>
    <w:rsid w:val="00362AB4"/>
    <w:rsid w:val="00362EB0"/>
    <w:rsid w:val="00362F99"/>
    <w:rsid w:val="0036387C"/>
    <w:rsid w:val="00363D89"/>
    <w:rsid w:val="00364167"/>
    <w:rsid w:val="00364BCC"/>
    <w:rsid w:val="00365137"/>
    <w:rsid w:val="00367A61"/>
    <w:rsid w:val="003704CD"/>
    <w:rsid w:val="0037050A"/>
    <w:rsid w:val="00370844"/>
    <w:rsid w:val="0037139E"/>
    <w:rsid w:val="00371C4A"/>
    <w:rsid w:val="00372AF0"/>
    <w:rsid w:val="00374AD2"/>
    <w:rsid w:val="00375C61"/>
    <w:rsid w:val="0038020F"/>
    <w:rsid w:val="0038054A"/>
    <w:rsid w:val="00380C2C"/>
    <w:rsid w:val="00381182"/>
    <w:rsid w:val="00381A68"/>
    <w:rsid w:val="00381E36"/>
    <w:rsid w:val="0038278D"/>
    <w:rsid w:val="003829B3"/>
    <w:rsid w:val="00387BAD"/>
    <w:rsid w:val="0039152B"/>
    <w:rsid w:val="00391994"/>
    <w:rsid w:val="00393A07"/>
    <w:rsid w:val="00395364"/>
    <w:rsid w:val="00395DDD"/>
    <w:rsid w:val="00396CF2"/>
    <w:rsid w:val="003A0BB0"/>
    <w:rsid w:val="003A2F1F"/>
    <w:rsid w:val="003A2F83"/>
    <w:rsid w:val="003A37BB"/>
    <w:rsid w:val="003A436E"/>
    <w:rsid w:val="003A47C7"/>
    <w:rsid w:val="003A506E"/>
    <w:rsid w:val="003A5681"/>
    <w:rsid w:val="003A5D7B"/>
    <w:rsid w:val="003A7252"/>
    <w:rsid w:val="003A74B5"/>
    <w:rsid w:val="003A7993"/>
    <w:rsid w:val="003A7CED"/>
    <w:rsid w:val="003B1174"/>
    <w:rsid w:val="003B24B2"/>
    <w:rsid w:val="003B3A09"/>
    <w:rsid w:val="003B4C0A"/>
    <w:rsid w:val="003B518B"/>
    <w:rsid w:val="003B60C8"/>
    <w:rsid w:val="003B7962"/>
    <w:rsid w:val="003B7B1C"/>
    <w:rsid w:val="003C0324"/>
    <w:rsid w:val="003C0992"/>
    <w:rsid w:val="003C0C88"/>
    <w:rsid w:val="003C0EC6"/>
    <w:rsid w:val="003C433E"/>
    <w:rsid w:val="003C5DD7"/>
    <w:rsid w:val="003C5EC2"/>
    <w:rsid w:val="003C5FA4"/>
    <w:rsid w:val="003C6163"/>
    <w:rsid w:val="003C67CE"/>
    <w:rsid w:val="003D092C"/>
    <w:rsid w:val="003D1280"/>
    <w:rsid w:val="003D2193"/>
    <w:rsid w:val="003D3A57"/>
    <w:rsid w:val="003D4297"/>
    <w:rsid w:val="003D470B"/>
    <w:rsid w:val="003D4976"/>
    <w:rsid w:val="003D4A2B"/>
    <w:rsid w:val="003D57E0"/>
    <w:rsid w:val="003D71A8"/>
    <w:rsid w:val="003D774F"/>
    <w:rsid w:val="003D7FF5"/>
    <w:rsid w:val="003E147A"/>
    <w:rsid w:val="003E2249"/>
    <w:rsid w:val="003E29C7"/>
    <w:rsid w:val="003E382A"/>
    <w:rsid w:val="003E445C"/>
    <w:rsid w:val="003E447B"/>
    <w:rsid w:val="003E4D4C"/>
    <w:rsid w:val="003E4F80"/>
    <w:rsid w:val="003E71F3"/>
    <w:rsid w:val="003F0D33"/>
    <w:rsid w:val="003F237B"/>
    <w:rsid w:val="003F3160"/>
    <w:rsid w:val="003F35EF"/>
    <w:rsid w:val="003F3E69"/>
    <w:rsid w:val="003F479C"/>
    <w:rsid w:val="003F5DF7"/>
    <w:rsid w:val="003F71F6"/>
    <w:rsid w:val="00401659"/>
    <w:rsid w:val="004019E5"/>
    <w:rsid w:val="00401CAC"/>
    <w:rsid w:val="00402C5E"/>
    <w:rsid w:val="004034A8"/>
    <w:rsid w:val="004038DB"/>
    <w:rsid w:val="00403E87"/>
    <w:rsid w:val="004040BC"/>
    <w:rsid w:val="004042CE"/>
    <w:rsid w:val="00404559"/>
    <w:rsid w:val="0040496D"/>
    <w:rsid w:val="00404EE4"/>
    <w:rsid w:val="00405522"/>
    <w:rsid w:val="004077D5"/>
    <w:rsid w:val="00410151"/>
    <w:rsid w:val="004103EB"/>
    <w:rsid w:val="00410C2B"/>
    <w:rsid w:val="004111AB"/>
    <w:rsid w:val="0041153F"/>
    <w:rsid w:val="004126C8"/>
    <w:rsid w:val="0041317A"/>
    <w:rsid w:val="00415603"/>
    <w:rsid w:val="0041601C"/>
    <w:rsid w:val="00420A92"/>
    <w:rsid w:val="00421C50"/>
    <w:rsid w:val="00421EDB"/>
    <w:rsid w:val="00422474"/>
    <w:rsid w:val="004224EA"/>
    <w:rsid w:val="00423D9B"/>
    <w:rsid w:val="00423E16"/>
    <w:rsid w:val="0042402C"/>
    <w:rsid w:val="004242B7"/>
    <w:rsid w:val="00425850"/>
    <w:rsid w:val="004262C3"/>
    <w:rsid w:val="0042679F"/>
    <w:rsid w:val="00426985"/>
    <w:rsid w:val="00427B20"/>
    <w:rsid w:val="004309F3"/>
    <w:rsid w:val="00430BEB"/>
    <w:rsid w:val="0043100E"/>
    <w:rsid w:val="00432116"/>
    <w:rsid w:val="00433874"/>
    <w:rsid w:val="00434A81"/>
    <w:rsid w:val="00434AAA"/>
    <w:rsid w:val="00434E02"/>
    <w:rsid w:val="004361CE"/>
    <w:rsid w:val="00440F88"/>
    <w:rsid w:val="00442553"/>
    <w:rsid w:val="004429F6"/>
    <w:rsid w:val="00444292"/>
    <w:rsid w:val="00444364"/>
    <w:rsid w:val="004452E9"/>
    <w:rsid w:val="00445A2E"/>
    <w:rsid w:val="00445D8E"/>
    <w:rsid w:val="00445F69"/>
    <w:rsid w:val="004462B9"/>
    <w:rsid w:val="004463DF"/>
    <w:rsid w:val="0044681E"/>
    <w:rsid w:val="004477E1"/>
    <w:rsid w:val="00447BC5"/>
    <w:rsid w:val="00447E0C"/>
    <w:rsid w:val="004505B7"/>
    <w:rsid w:val="0045155D"/>
    <w:rsid w:val="00451F25"/>
    <w:rsid w:val="00453215"/>
    <w:rsid w:val="00453DFF"/>
    <w:rsid w:val="00454B96"/>
    <w:rsid w:val="00454C81"/>
    <w:rsid w:val="00454EC1"/>
    <w:rsid w:val="0045545E"/>
    <w:rsid w:val="00455526"/>
    <w:rsid w:val="00456D3A"/>
    <w:rsid w:val="004570BA"/>
    <w:rsid w:val="0046161C"/>
    <w:rsid w:val="00462E20"/>
    <w:rsid w:val="00463826"/>
    <w:rsid w:val="00463BCA"/>
    <w:rsid w:val="00464D79"/>
    <w:rsid w:val="00464F13"/>
    <w:rsid w:val="00465091"/>
    <w:rsid w:val="0046554B"/>
    <w:rsid w:val="00465815"/>
    <w:rsid w:val="00466048"/>
    <w:rsid w:val="00467879"/>
    <w:rsid w:val="00470891"/>
    <w:rsid w:val="00470B84"/>
    <w:rsid w:val="0047235C"/>
    <w:rsid w:val="00472782"/>
    <w:rsid w:val="00473F0F"/>
    <w:rsid w:val="004746E7"/>
    <w:rsid w:val="00474803"/>
    <w:rsid w:val="00475434"/>
    <w:rsid w:val="00475CBF"/>
    <w:rsid w:val="004763CB"/>
    <w:rsid w:val="00476464"/>
    <w:rsid w:val="00476932"/>
    <w:rsid w:val="00480231"/>
    <w:rsid w:val="00480F83"/>
    <w:rsid w:val="0048118E"/>
    <w:rsid w:val="004811B1"/>
    <w:rsid w:val="00481437"/>
    <w:rsid w:val="0048215A"/>
    <w:rsid w:val="00484266"/>
    <w:rsid w:val="0048471E"/>
    <w:rsid w:val="00485AB1"/>
    <w:rsid w:val="0048649B"/>
    <w:rsid w:val="00486E5C"/>
    <w:rsid w:val="00487170"/>
    <w:rsid w:val="004904F6"/>
    <w:rsid w:val="00491508"/>
    <w:rsid w:val="00491538"/>
    <w:rsid w:val="00492717"/>
    <w:rsid w:val="00493FDB"/>
    <w:rsid w:val="00494CAB"/>
    <w:rsid w:val="00495DBD"/>
    <w:rsid w:val="004963A4"/>
    <w:rsid w:val="004966E0"/>
    <w:rsid w:val="00496DAB"/>
    <w:rsid w:val="00497373"/>
    <w:rsid w:val="004A0C26"/>
    <w:rsid w:val="004A0C32"/>
    <w:rsid w:val="004A0D4D"/>
    <w:rsid w:val="004A34AF"/>
    <w:rsid w:val="004A353E"/>
    <w:rsid w:val="004A397F"/>
    <w:rsid w:val="004A45AA"/>
    <w:rsid w:val="004A4C2B"/>
    <w:rsid w:val="004A730B"/>
    <w:rsid w:val="004A7380"/>
    <w:rsid w:val="004A7661"/>
    <w:rsid w:val="004A7858"/>
    <w:rsid w:val="004B0149"/>
    <w:rsid w:val="004B0882"/>
    <w:rsid w:val="004B153A"/>
    <w:rsid w:val="004B27B6"/>
    <w:rsid w:val="004B4F5D"/>
    <w:rsid w:val="004B5750"/>
    <w:rsid w:val="004B5796"/>
    <w:rsid w:val="004B72C2"/>
    <w:rsid w:val="004C02A0"/>
    <w:rsid w:val="004C05EA"/>
    <w:rsid w:val="004C1585"/>
    <w:rsid w:val="004C2D6D"/>
    <w:rsid w:val="004C2D9F"/>
    <w:rsid w:val="004C421A"/>
    <w:rsid w:val="004C484F"/>
    <w:rsid w:val="004C547B"/>
    <w:rsid w:val="004C6640"/>
    <w:rsid w:val="004C714C"/>
    <w:rsid w:val="004D32B2"/>
    <w:rsid w:val="004D528D"/>
    <w:rsid w:val="004D6148"/>
    <w:rsid w:val="004D6205"/>
    <w:rsid w:val="004D7E95"/>
    <w:rsid w:val="004E0255"/>
    <w:rsid w:val="004E1AF8"/>
    <w:rsid w:val="004E28CA"/>
    <w:rsid w:val="004E55B1"/>
    <w:rsid w:val="004E67B3"/>
    <w:rsid w:val="004E6EEE"/>
    <w:rsid w:val="004F0112"/>
    <w:rsid w:val="004F0A77"/>
    <w:rsid w:val="004F1403"/>
    <w:rsid w:val="004F3D5C"/>
    <w:rsid w:val="004F4788"/>
    <w:rsid w:val="004F5625"/>
    <w:rsid w:val="004F6669"/>
    <w:rsid w:val="0050015D"/>
    <w:rsid w:val="00501B45"/>
    <w:rsid w:val="00501C7A"/>
    <w:rsid w:val="00501F24"/>
    <w:rsid w:val="0050314A"/>
    <w:rsid w:val="0050450C"/>
    <w:rsid w:val="00504CE1"/>
    <w:rsid w:val="00505518"/>
    <w:rsid w:val="00505D95"/>
    <w:rsid w:val="005069EC"/>
    <w:rsid w:val="00507A5C"/>
    <w:rsid w:val="0051027C"/>
    <w:rsid w:val="00512FFF"/>
    <w:rsid w:val="005140D1"/>
    <w:rsid w:val="00515410"/>
    <w:rsid w:val="00515ACA"/>
    <w:rsid w:val="00517349"/>
    <w:rsid w:val="00520A46"/>
    <w:rsid w:val="00522085"/>
    <w:rsid w:val="00523FA7"/>
    <w:rsid w:val="0052481E"/>
    <w:rsid w:val="00525DF7"/>
    <w:rsid w:val="00526681"/>
    <w:rsid w:val="00526710"/>
    <w:rsid w:val="00526859"/>
    <w:rsid w:val="005276D3"/>
    <w:rsid w:val="00527D03"/>
    <w:rsid w:val="00531585"/>
    <w:rsid w:val="005321DE"/>
    <w:rsid w:val="005334F3"/>
    <w:rsid w:val="00534149"/>
    <w:rsid w:val="00534304"/>
    <w:rsid w:val="0053434E"/>
    <w:rsid w:val="00534CEF"/>
    <w:rsid w:val="00534F6C"/>
    <w:rsid w:val="00535270"/>
    <w:rsid w:val="00535FF5"/>
    <w:rsid w:val="00536086"/>
    <w:rsid w:val="00536DD4"/>
    <w:rsid w:val="00537687"/>
    <w:rsid w:val="005409C7"/>
    <w:rsid w:val="00540BF7"/>
    <w:rsid w:val="00540C63"/>
    <w:rsid w:val="00540CDC"/>
    <w:rsid w:val="0054142E"/>
    <w:rsid w:val="00541B12"/>
    <w:rsid w:val="0054272F"/>
    <w:rsid w:val="00543111"/>
    <w:rsid w:val="0054373D"/>
    <w:rsid w:val="00543D1B"/>
    <w:rsid w:val="00543FDE"/>
    <w:rsid w:val="0054427B"/>
    <w:rsid w:val="005442CF"/>
    <w:rsid w:val="00544816"/>
    <w:rsid w:val="005457B4"/>
    <w:rsid w:val="00545B4F"/>
    <w:rsid w:val="00545B73"/>
    <w:rsid w:val="00546213"/>
    <w:rsid w:val="005470BC"/>
    <w:rsid w:val="0054716C"/>
    <w:rsid w:val="005475AF"/>
    <w:rsid w:val="00550336"/>
    <w:rsid w:val="00550840"/>
    <w:rsid w:val="00552351"/>
    <w:rsid w:val="00553C17"/>
    <w:rsid w:val="00553CC6"/>
    <w:rsid w:val="005556C9"/>
    <w:rsid w:val="00555D0F"/>
    <w:rsid w:val="00557E75"/>
    <w:rsid w:val="00560F79"/>
    <w:rsid w:val="00562D52"/>
    <w:rsid w:val="00563A5F"/>
    <w:rsid w:val="00563F4F"/>
    <w:rsid w:val="00565FF3"/>
    <w:rsid w:val="00566816"/>
    <w:rsid w:val="00566E86"/>
    <w:rsid w:val="00573F53"/>
    <w:rsid w:val="005748D5"/>
    <w:rsid w:val="00575304"/>
    <w:rsid w:val="005767E0"/>
    <w:rsid w:val="00576E23"/>
    <w:rsid w:val="00580D65"/>
    <w:rsid w:val="00581144"/>
    <w:rsid w:val="00581FE4"/>
    <w:rsid w:val="005820D5"/>
    <w:rsid w:val="00582596"/>
    <w:rsid w:val="00584262"/>
    <w:rsid w:val="00584394"/>
    <w:rsid w:val="005868AF"/>
    <w:rsid w:val="005908CF"/>
    <w:rsid w:val="00590C56"/>
    <w:rsid w:val="005910FC"/>
    <w:rsid w:val="00592C24"/>
    <w:rsid w:val="00593621"/>
    <w:rsid w:val="00593CAF"/>
    <w:rsid w:val="0059466F"/>
    <w:rsid w:val="005946AD"/>
    <w:rsid w:val="00594E9C"/>
    <w:rsid w:val="00594FBD"/>
    <w:rsid w:val="005954B7"/>
    <w:rsid w:val="00595EDC"/>
    <w:rsid w:val="0059664F"/>
    <w:rsid w:val="00597774"/>
    <w:rsid w:val="005A0848"/>
    <w:rsid w:val="005A181A"/>
    <w:rsid w:val="005A28ED"/>
    <w:rsid w:val="005A2F33"/>
    <w:rsid w:val="005A42E4"/>
    <w:rsid w:val="005A47CC"/>
    <w:rsid w:val="005A4802"/>
    <w:rsid w:val="005A510F"/>
    <w:rsid w:val="005A56B3"/>
    <w:rsid w:val="005A5AB0"/>
    <w:rsid w:val="005A775B"/>
    <w:rsid w:val="005A77B9"/>
    <w:rsid w:val="005A7BD8"/>
    <w:rsid w:val="005A7C2B"/>
    <w:rsid w:val="005A7CF5"/>
    <w:rsid w:val="005B057A"/>
    <w:rsid w:val="005B1050"/>
    <w:rsid w:val="005B28DC"/>
    <w:rsid w:val="005B2FB7"/>
    <w:rsid w:val="005B3CF5"/>
    <w:rsid w:val="005B41B6"/>
    <w:rsid w:val="005B53B1"/>
    <w:rsid w:val="005B66DA"/>
    <w:rsid w:val="005B6A92"/>
    <w:rsid w:val="005B75A1"/>
    <w:rsid w:val="005C2FB0"/>
    <w:rsid w:val="005C5A2B"/>
    <w:rsid w:val="005C6385"/>
    <w:rsid w:val="005C7050"/>
    <w:rsid w:val="005C7C12"/>
    <w:rsid w:val="005C7EA3"/>
    <w:rsid w:val="005D29BD"/>
    <w:rsid w:val="005D33F1"/>
    <w:rsid w:val="005D4E29"/>
    <w:rsid w:val="005D5063"/>
    <w:rsid w:val="005D63FF"/>
    <w:rsid w:val="005D7AC0"/>
    <w:rsid w:val="005E03A3"/>
    <w:rsid w:val="005E2441"/>
    <w:rsid w:val="005E336A"/>
    <w:rsid w:val="005E3CE7"/>
    <w:rsid w:val="005E4937"/>
    <w:rsid w:val="005E496C"/>
    <w:rsid w:val="005E4D85"/>
    <w:rsid w:val="005E613F"/>
    <w:rsid w:val="005E702E"/>
    <w:rsid w:val="005F033E"/>
    <w:rsid w:val="005F06AE"/>
    <w:rsid w:val="005F1A7E"/>
    <w:rsid w:val="005F1F24"/>
    <w:rsid w:val="005F22AE"/>
    <w:rsid w:val="005F313D"/>
    <w:rsid w:val="005F3D48"/>
    <w:rsid w:val="005F53AD"/>
    <w:rsid w:val="005F60F1"/>
    <w:rsid w:val="005F6172"/>
    <w:rsid w:val="005F74F3"/>
    <w:rsid w:val="005F7CD7"/>
    <w:rsid w:val="005F7D1F"/>
    <w:rsid w:val="006003C7"/>
    <w:rsid w:val="00601421"/>
    <w:rsid w:val="00601B7D"/>
    <w:rsid w:val="00601E2E"/>
    <w:rsid w:val="00603356"/>
    <w:rsid w:val="006033BA"/>
    <w:rsid w:val="0060413A"/>
    <w:rsid w:val="00604472"/>
    <w:rsid w:val="0060457C"/>
    <w:rsid w:val="006045AC"/>
    <w:rsid w:val="006068FD"/>
    <w:rsid w:val="00607022"/>
    <w:rsid w:val="00611BB8"/>
    <w:rsid w:val="00611F90"/>
    <w:rsid w:val="006132EA"/>
    <w:rsid w:val="00613535"/>
    <w:rsid w:val="0061500C"/>
    <w:rsid w:val="00615629"/>
    <w:rsid w:val="00615E1B"/>
    <w:rsid w:val="00617614"/>
    <w:rsid w:val="006179D8"/>
    <w:rsid w:val="00617ACC"/>
    <w:rsid w:val="00617D69"/>
    <w:rsid w:val="00620516"/>
    <w:rsid w:val="0062264B"/>
    <w:rsid w:val="00622892"/>
    <w:rsid w:val="00624E37"/>
    <w:rsid w:val="00625FBA"/>
    <w:rsid w:val="006270DB"/>
    <w:rsid w:val="006271E5"/>
    <w:rsid w:val="00627D35"/>
    <w:rsid w:val="006309A3"/>
    <w:rsid w:val="00630C6A"/>
    <w:rsid w:val="0063128E"/>
    <w:rsid w:val="00631ED9"/>
    <w:rsid w:val="00631FF3"/>
    <w:rsid w:val="006324EE"/>
    <w:rsid w:val="0063346C"/>
    <w:rsid w:val="00635403"/>
    <w:rsid w:val="00636B31"/>
    <w:rsid w:val="00637B5A"/>
    <w:rsid w:val="00640009"/>
    <w:rsid w:val="0064084C"/>
    <w:rsid w:val="00640F18"/>
    <w:rsid w:val="0064256D"/>
    <w:rsid w:val="00644757"/>
    <w:rsid w:val="006449AC"/>
    <w:rsid w:val="00645148"/>
    <w:rsid w:val="00646EFF"/>
    <w:rsid w:val="00647A4B"/>
    <w:rsid w:val="00650323"/>
    <w:rsid w:val="00651423"/>
    <w:rsid w:val="0065192F"/>
    <w:rsid w:val="00653859"/>
    <w:rsid w:val="006542BD"/>
    <w:rsid w:val="006546E6"/>
    <w:rsid w:val="00656738"/>
    <w:rsid w:val="0065681A"/>
    <w:rsid w:val="00656E41"/>
    <w:rsid w:val="00657AB4"/>
    <w:rsid w:val="00657EFF"/>
    <w:rsid w:val="00660DDC"/>
    <w:rsid w:val="00663141"/>
    <w:rsid w:val="00664AA5"/>
    <w:rsid w:val="006655D9"/>
    <w:rsid w:val="00665636"/>
    <w:rsid w:val="00665916"/>
    <w:rsid w:val="00666703"/>
    <w:rsid w:val="006668A7"/>
    <w:rsid w:val="00666E0E"/>
    <w:rsid w:val="006670C8"/>
    <w:rsid w:val="006719B4"/>
    <w:rsid w:val="00672199"/>
    <w:rsid w:val="00674C76"/>
    <w:rsid w:val="00674CAE"/>
    <w:rsid w:val="00674CF5"/>
    <w:rsid w:val="006750D6"/>
    <w:rsid w:val="00675BAD"/>
    <w:rsid w:val="006779DB"/>
    <w:rsid w:val="00677A2F"/>
    <w:rsid w:val="00677D9A"/>
    <w:rsid w:val="00680278"/>
    <w:rsid w:val="00680299"/>
    <w:rsid w:val="00680936"/>
    <w:rsid w:val="00681229"/>
    <w:rsid w:val="006815EB"/>
    <w:rsid w:val="006816DF"/>
    <w:rsid w:val="00682CDF"/>
    <w:rsid w:val="006833BC"/>
    <w:rsid w:val="0068355B"/>
    <w:rsid w:val="00684710"/>
    <w:rsid w:val="00686627"/>
    <w:rsid w:val="00687373"/>
    <w:rsid w:val="00687FB0"/>
    <w:rsid w:val="00691ED9"/>
    <w:rsid w:val="00692B3E"/>
    <w:rsid w:val="00695B6A"/>
    <w:rsid w:val="00696ACA"/>
    <w:rsid w:val="006A02D1"/>
    <w:rsid w:val="006A0ACA"/>
    <w:rsid w:val="006A0E86"/>
    <w:rsid w:val="006A13A5"/>
    <w:rsid w:val="006A14B9"/>
    <w:rsid w:val="006A24DA"/>
    <w:rsid w:val="006A29A3"/>
    <w:rsid w:val="006A4081"/>
    <w:rsid w:val="006A4D7B"/>
    <w:rsid w:val="006A507A"/>
    <w:rsid w:val="006A53FD"/>
    <w:rsid w:val="006A6E0F"/>
    <w:rsid w:val="006A6EF7"/>
    <w:rsid w:val="006A728F"/>
    <w:rsid w:val="006A739A"/>
    <w:rsid w:val="006B0F40"/>
    <w:rsid w:val="006B21B4"/>
    <w:rsid w:val="006B2F3A"/>
    <w:rsid w:val="006B392C"/>
    <w:rsid w:val="006B428D"/>
    <w:rsid w:val="006B495E"/>
    <w:rsid w:val="006B50A3"/>
    <w:rsid w:val="006B5200"/>
    <w:rsid w:val="006B5B80"/>
    <w:rsid w:val="006B685B"/>
    <w:rsid w:val="006B6EF3"/>
    <w:rsid w:val="006B7DD5"/>
    <w:rsid w:val="006C1A58"/>
    <w:rsid w:val="006C5108"/>
    <w:rsid w:val="006C6422"/>
    <w:rsid w:val="006C6B61"/>
    <w:rsid w:val="006C6CD7"/>
    <w:rsid w:val="006D03B2"/>
    <w:rsid w:val="006D03D1"/>
    <w:rsid w:val="006D1287"/>
    <w:rsid w:val="006D1598"/>
    <w:rsid w:val="006D2641"/>
    <w:rsid w:val="006D2F61"/>
    <w:rsid w:val="006D4CBA"/>
    <w:rsid w:val="006D4F22"/>
    <w:rsid w:val="006D5BC0"/>
    <w:rsid w:val="006D6750"/>
    <w:rsid w:val="006D6DE6"/>
    <w:rsid w:val="006D784E"/>
    <w:rsid w:val="006E17FC"/>
    <w:rsid w:val="006E3B48"/>
    <w:rsid w:val="006E457F"/>
    <w:rsid w:val="006E4CA3"/>
    <w:rsid w:val="006F039B"/>
    <w:rsid w:val="006F0B10"/>
    <w:rsid w:val="006F2223"/>
    <w:rsid w:val="006F3340"/>
    <w:rsid w:val="006F4151"/>
    <w:rsid w:val="006F4569"/>
    <w:rsid w:val="006F51CA"/>
    <w:rsid w:val="006F5ED6"/>
    <w:rsid w:val="006F6FD8"/>
    <w:rsid w:val="006F706C"/>
    <w:rsid w:val="006F71F7"/>
    <w:rsid w:val="006F7295"/>
    <w:rsid w:val="006F749F"/>
    <w:rsid w:val="0070761A"/>
    <w:rsid w:val="0070780E"/>
    <w:rsid w:val="00711C2B"/>
    <w:rsid w:val="0071207E"/>
    <w:rsid w:val="007125D9"/>
    <w:rsid w:val="00712C2D"/>
    <w:rsid w:val="00713035"/>
    <w:rsid w:val="007131DA"/>
    <w:rsid w:val="00713B07"/>
    <w:rsid w:val="00714212"/>
    <w:rsid w:val="0071446C"/>
    <w:rsid w:val="00714F23"/>
    <w:rsid w:val="00715CAB"/>
    <w:rsid w:val="00715FA3"/>
    <w:rsid w:val="00716063"/>
    <w:rsid w:val="00716733"/>
    <w:rsid w:val="007207C9"/>
    <w:rsid w:val="00721CD4"/>
    <w:rsid w:val="00721D78"/>
    <w:rsid w:val="007231CB"/>
    <w:rsid w:val="00724B9B"/>
    <w:rsid w:val="00724F7B"/>
    <w:rsid w:val="00725297"/>
    <w:rsid w:val="00725353"/>
    <w:rsid w:val="00725970"/>
    <w:rsid w:val="00725B17"/>
    <w:rsid w:val="00725C7D"/>
    <w:rsid w:val="00726065"/>
    <w:rsid w:val="00733CFF"/>
    <w:rsid w:val="007355A9"/>
    <w:rsid w:val="007408F4"/>
    <w:rsid w:val="00740B83"/>
    <w:rsid w:val="00740C8F"/>
    <w:rsid w:val="00741473"/>
    <w:rsid w:val="00741ABD"/>
    <w:rsid w:val="00743653"/>
    <w:rsid w:val="00743824"/>
    <w:rsid w:val="00743B2A"/>
    <w:rsid w:val="00743FA0"/>
    <w:rsid w:val="007450CE"/>
    <w:rsid w:val="00745607"/>
    <w:rsid w:val="00745F22"/>
    <w:rsid w:val="00745F70"/>
    <w:rsid w:val="00751004"/>
    <w:rsid w:val="00751316"/>
    <w:rsid w:val="00752212"/>
    <w:rsid w:val="00753BB8"/>
    <w:rsid w:val="00753DE5"/>
    <w:rsid w:val="00754A33"/>
    <w:rsid w:val="00756BF6"/>
    <w:rsid w:val="00760939"/>
    <w:rsid w:val="00760F08"/>
    <w:rsid w:val="00762105"/>
    <w:rsid w:val="007649A4"/>
    <w:rsid w:val="0076550D"/>
    <w:rsid w:val="00765AEB"/>
    <w:rsid w:val="0076676B"/>
    <w:rsid w:val="00770156"/>
    <w:rsid w:val="007725F1"/>
    <w:rsid w:val="007733C3"/>
    <w:rsid w:val="007736AF"/>
    <w:rsid w:val="007749A5"/>
    <w:rsid w:val="00776806"/>
    <w:rsid w:val="00776EDF"/>
    <w:rsid w:val="007776BC"/>
    <w:rsid w:val="00781B14"/>
    <w:rsid w:val="007835A0"/>
    <w:rsid w:val="00786BA3"/>
    <w:rsid w:val="00786F42"/>
    <w:rsid w:val="007905AD"/>
    <w:rsid w:val="007905ED"/>
    <w:rsid w:val="00791018"/>
    <w:rsid w:val="00792C17"/>
    <w:rsid w:val="00793B86"/>
    <w:rsid w:val="00793CCC"/>
    <w:rsid w:val="00794128"/>
    <w:rsid w:val="00794C2C"/>
    <w:rsid w:val="00795567"/>
    <w:rsid w:val="0079694C"/>
    <w:rsid w:val="007A0224"/>
    <w:rsid w:val="007A1534"/>
    <w:rsid w:val="007A1633"/>
    <w:rsid w:val="007A1EAB"/>
    <w:rsid w:val="007A1F03"/>
    <w:rsid w:val="007A3122"/>
    <w:rsid w:val="007A4442"/>
    <w:rsid w:val="007A6582"/>
    <w:rsid w:val="007A6E96"/>
    <w:rsid w:val="007A6EF9"/>
    <w:rsid w:val="007B0F74"/>
    <w:rsid w:val="007B16D1"/>
    <w:rsid w:val="007B29F7"/>
    <w:rsid w:val="007B31B5"/>
    <w:rsid w:val="007B4E62"/>
    <w:rsid w:val="007B4F2D"/>
    <w:rsid w:val="007B5CB6"/>
    <w:rsid w:val="007B656D"/>
    <w:rsid w:val="007B743C"/>
    <w:rsid w:val="007C017B"/>
    <w:rsid w:val="007C05AD"/>
    <w:rsid w:val="007C13CD"/>
    <w:rsid w:val="007C1A98"/>
    <w:rsid w:val="007C2648"/>
    <w:rsid w:val="007C2B4C"/>
    <w:rsid w:val="007C526D"/>
    <w:rsid w:val="007C5E96"/>
    <w:rsid w:val="007C61B4"/>
    <w:rsid w:val="007C6799"/>
    <w:rsid w:val="007D0742"/>
    <w:rsid w:val="007D1FBC"/>
    <w:rsid w:val="007D22F7"/>
    <w:rsid w:val="007D4661"/>
    <w:rsid w:val="007D46C3"/>
    <w:rsid w:val="007D55B9"/>
    <w:rsid w:val="007D6575"/>
    <w:rsid w:val="007D6F7B"/>
    <w:rsid w:val="007D75E0"/>
    <w:rsid w:val="007E07E5"/>
    <w:rsid w:val="007E2629"/>
    <w:rsid w:val="007E3CF2"/>
    <w:rsid w:val="007E4F73"/>
    <w:rsid w:val="007E6ABF"/>
    <w:rsid w:val="007E6B65"/>
    <w:rsid w:val="007E701B"/>
    <w:rsid w:val="007F054C"/>
    <w:rsid w:val="007F0580"/>
    <w:rsid w:val="007F5A7A"/>
    <w:rsid w:val="007F6AC7"/>
    <w:rsid w:val="008005CC"/>
    <w:rsid w:val="00800BC5"/>
    <w:rsid w:val="00803E56"/>
    <w:rsid w:val="008045F6"/>
    <w:rsid w:val="00806390"/>
    <w:rsid w:val="00806A74"/>
    <w:rsid w:val="008071E6"/>
    <w:rsid w:val="008079FE"/>
    <w:rsid w:val="00812DF6"/>
    <w:rsid w:val="00813457"/>
    <w:rsid w:val="00813A87"/>
    <w:rsid w:val="008142FB"/>
    <w:rsid w:val="00814733"/>
    <w:rsid w:val="008150D5"/>
    <w:rsid w:val="00815336"/>
    <w:rsid w:val="00815EDE"/>
    <w:rsid w:val="0081606C"/>
    <w:rsid w:val="00816B51"/>
    <w:rsid w:val="00817E98"/>
    <w:rsid w:val="00823B77"/>
    <w:rsid w:val="00823C28"/>
    <w:rsid w:val="00823EA8"/>
    <w:rsid w:val="00824383"/>
    <w:rsid w:val="0082550A"/>
    <w:rsid w:val="00825801"/>
    <w:rsid w:val="00826928"/>
    <w:rsid w:val="00826BF5"/>
    <w:rsid w:val="008315F1"/>
    <w:rsid w:val="0083223E"/>
    <w:rsid w:val="00832E3F"/>
    <w:rsid w:val="00833DF6"/>
    <w:rsid w:val="008346FE"/>
    <w:rsid w:val="0083471E"/>
    <w:rsid w:val="008351C9"/>
    <w:rsid w:val="008351F5"/>
    <w:rsid w:val="00835B8A"/>
    <w:rsid w:val="00836147"/>
    <w:rsid w:val="008373C6"/>
    <w:rsid w:val="00837679"/>
    <w:rsid w:val="00840176"/>
    <w:rsid w:val="008408A1"/>
    <w:rsid w:val="008414E0"/>
    <w:rsid w:val="00841B4D"/>
    <w:rsid w:val="00841F85"/>
    <w:rsid w:val="00843B94"/>
    <w:rsid w:val="008455A1"/>
    <w:rsid w:val="00845EEB"/>
    <w:rsid w:val="0084762E"/>
    <w:rsid w:val="00850198"/>
    <w:rsid w:val="00850277"/>
    <w:rsid w:val="00850ACE"/>
    <w:rsid w:val="00850C97"/>
    <w:rsid w:val="00851370"/>
    <w:rsid w:val="00853189"/>
    <w:rsid w:val="0085388C"/>
    <w:rsid w:val="008539CC"/>
    <w:rsid w:val="00855BD7"/>
    <w:rsid w:val="00855C57"/>
    <w:rsid w:val="00855FE1"/>
    <w:rsid w:val="0086084C"/>
    <w:rsid w:val="0086111B"/>
    <w:rsid w:val="0086116A"/>
    <w:rsid w:val="0086135E"/>
    <w:rsid w:val="00861D4B"/>
    <w:rsid w:val="0086256A"/>
    <w:rsid w:val="00863137"/>
    <w:rsid w:val="00863255"/>
    <w:rsid w:val="00863C11"/>
    <w:rsid w:val="008652E1"/>
    <w:rsid w:val="00870909"/>
    <w:rsid w:val="00871E1C"/>
    <w:rsid w:val="00873177"/>
    <w:rsid w:val="008732F4"/>
    <w:rsid w:val="008744CF"/>
    <w:rsid w:val="008746F2"/>
    <w:rsid w:val="008752BB"/>
    <w:rsid w:val="00881436"/>
    <w:rsid w:val="00881A52"/>
    <w:rsid w:val="008832E0"/>
    <w:rsid w:val="00884044"/>
    <w:rsid w:val="00884CB7"/>
    <w:rsid w:val="00885041"/>
    <w:rsid w:val="00887473"/>
    <w:rsid w:val="00887959"/>
    <w:rsid w:val="00890A2D"/>
    <w:rsid w:val="00890F0E"/>
    <w:rsid w:val="0089147E"/>
    <w:rsid w:val="0089162D"/>
    <w:rsid w:val="00891ADD"/>
    <w:rsid w:val="00895B60"/>
    <w:rsid w:val="00896952"/>
    <w:rsid w:val="00896C68"/>
    <w:rsid w:val="008978F6"/>
    <w:rsid w:val="008A0776"/>
    <w:rsid w:val="008A169B"/>
    <w:rsid w:val="008A2F8F"/>
    <w:rsid w:val="008A317E"/>
    <w:rsid w:val="008A3340"/>
    <w:rsid w:val="008A3F56"/>
    <w:rsid w:val="008A5E31"/>
    <w:rsid w:val="008A610C"/>
    <w:rsid w:val="008A6703"/>
    <w:rsid w:val="008A70D9"/>
    <w:rsid w:val="008B05EF"/>
    <w:rsid w:val="008B0A29"/>
    <w:rsid w:val="008B0A78"/>
    <w:rsid w:val="008B1753"/>
    <w:rsid w:val="008B1E36"/>
    <w:rsid w:val="008B3D00"/>
    <w:rsid w:val="008B539A"/>
    <w:rsid w:val="008B5729"/>
    <w:rsid w:val="008B62ED"/>
    <w:rsid w:val="008B6CDD"/>
    <w:rsid w:val="008B6D82"/>
    <w:rsid w:val="008B7587"/>
    <w:rsid w:val="008C0281"/>
    <w:rsid w:val="008C0495"/>
    <w:rsid w:val="008C148B"/>
    <w:rsid w:val="008C15F9"/>
    <w:rsid w:val="008C2361"/>
    <w:rsid w:val="008C363B"/>
    <w:rsid w:val="008C5126"/>
    <w:rsid w:val="008C5936"/>
    <w:rsid w:val="008C60D4"/>
    <w:rsid w:val="008D0374"/>
    <w:rsid w:val="008D1AA4"/>
    <w:rsid w:val="008D208B"/>
    <w:rsid w:val="008D2842"/>
    <w:rsid w:val="008D3AC8"/>
    <w:rsid w:val="008D3F9A"/>
    <w:rsid w:val="008D40B3"/>
    <w:rsid w:val="008D5074"/>
    <w:rsid w:val="008D5700"/>
    <w:rsid w:val="008D5823"/>
    <w:rsid w:val="008D5C37"/>
    <w:rsid w:val="008D6481"/>
    <w:rsid w:val="008D6844"/>
    <w:rsid w:val="008D7A00"/>
    <w:rsid w:val="008D7FF8"/>
    <w:rsid w:val="008E0656"/>
    <w:rsid w:val="008E0848"/>
    <w:rsid w:val="008E0AE6"/>
    <w:rsid w:val="008E1F52"/>
    <w:rsid w:val="008E3AF7"/>
    <w:rsid w:val="008E4372"/>
    <w:rsid w:val="008E4719"/>
    <w:rsid w:val="008E4F65"/>
    <w:rsid w:val="008E508D"/>
    <w:rsid w:val="008E5276"/>
    <w:rsid w:val="008E5532"/>
    <w:rsid w:val="008E68E6"/>
    <w:rsid w:val="008E731C"/>
    <w:rsid w:val="008E76AE"/>
    <w:rsid w:val="008E7EAE"/>
    <w:rsid w:val="008E7FD8"/>
    <w:rsid w:val="008F2B37"/>
    <w:rsid w:val="008F2FF4"/>
    <w:rsid w:val="008F37F2"/>
    <w:rsid w:val="008F395F"/>
    <w:rsid w:val="008F4E9E"/>
    <w:rsid w:val="008F534E"/>
    <w:rsid w:val="008F65B1"/>
    <w:rsid w:val="008F7276"/>
    <w:rsid w:val="008F786D"/>
    <w:rsid w:val="008F7950"/>
    <w:rsid w:val="009015A4"/>
    <w:rsid w:val="00901F0B"/>
    <w:rsid w:val="009032FC"/>
    <w:rsid w:val="009064DE"/>
    <w:rsid w:val="00906ED4"/>
    <w:rsid w:val="009079AE"/>
    <w:rsid w:val="00910083"/>
    <w:rsid w:val="00913047"/>
    <w:rsid w:val="00915191"/>
    <w:rsid w:val="009158D3"/>
    <w:rsid w:val="00916192"/>
    <w:rsid w:val="00916A31"/>
    <w:rsid w:val="009216C4"/>
    <w:rsid w:val="009219E6"/>
    <w:rsid w:val="00921B96"/>
    <w:rsid w:val="00921FC3"/>
    <w:rsid w:val="0092274A"/>
    <w:rsid w:val="009249C5"/>
    <w:rsid w:val="00925554"/>
    <w:rsid w:val="00925B17"/>
    <w:rsid w:val="0092649F"/>
    <w:rsid w:val="009264A8"/>
    <w:rsid w:val="00927503"/>
    <w:rsid w:val="009278E6"/>
    <w:rsid w:val="00927AC4"/>
    <w:rsid w:val="00930F73"/>
    <w:rsid w:val="0093142C"/>
    <w:rsid w:val="00933320"/>
    <w:rsid w:val="009337A5"/>
    <w:rsid w:val="009349E2"/>
    <w:rsid w:val="00934A62"/>
    <w:rsid w:val="00934CB4"/>
    <w:rsid w:val="00934F69"/>
    <w:rsid w:val="0093506A"/>
    <w:rsid w:val="009351FD"/>
    <w:rsid w:val="00937E7A"/>
    <w:rsid w:val="0094001A"/>
    <w:rsid w:val="0094051C"/>
    <w:rsid w:val="0094197A"/>
    <w:rsid w:val="009430AB"/>
    <w:rsid w:val="009430D2"/>
    <w:rsid w:val="00943292"/>
    <w:rsid w:val="00943377"/>
    <w:rsid w:val="0094375A"/>
    <w:rsid w:val="00943C54"/>
    <w:rsid w:val="00945A25"/>
    <w:rsid w:val="00945BE4"/>
    <w:rsid w:val="00946630"/>
    <w:rsid w:val="00946884"/>
    <w:rsid w:val="009474EA"/>
    <w:rsid w:val="0095469B"/>
    <w:rsid w:val="00954AAC"/>
    <w:rsid w:val="009555C0"/>
    <w:rsid w:val="0095605A"/>
    <w:rsid w:val="00956BB9"/>
    <w:rsid w:val="00956CC6"/>
    <w:rsid w:val="00961433"/>
    <w:rsid w:val="00963ED2"/>
    <w:rsid w:val="0096465D"/>
    <w:rsid w:val="009658AF"/>
    <w:rsid w:val="00967A85"/>
    <w:rsid w:val="00967D2C"/>
    <w:rsid w:val="00970895"/>
    <w:rsid w:val="00970CFD"/>
    <w:rsid w:val="0097220D"/>
    <w:rsid w:val="009726FE"/>
    <w:rsid w:val="00975330"/>
    <w:rsid w:val="0097641F"/>
    <w:rsid w:val="0097714D"/>
    <w:rsid w:val="00977961"/>
    <w:rsid w:val="00977A3C"/>
    <w:rsid w:val="00982098"/>
    <w:rsid w:val="00986E83"/>
    <w:rsid w:val="009877E2"/>
    <w:rsid w:val="00987BA9"/>
    <w:rsid w:val="00991998"/>
    <w:rsid w:val="00991B18"/>
    <w:rsid w:val="00993041"/>
    <w:rsid w:val="00993664"/>
    <w:rsid w:val="009938E1"/>
    <w:rsid w:val="00994357"/>
    <w:rsid w:val="009944B5"/>
    <w:rsid w:val="00995767"/>
    <w:rsid w:val="009957D9"/>
    <w:rsid w:val="00995B0B"/>
    <w:rsid w:val="00995CBE"/>
    <w:rsid w:val="0099763B"/>
    <w:rsid w:val="009A0D82"/>
    <w:rsid w:val="009A15F8"/>
    <w:rsid w:val="009A18DD"/>
    <w:rsid w:val="009A2381"/>
    <w:rsid w:val="009A29B2"/>
    <w:rsid w:val="009A31D8"/>
    <w:rsid w:val="009A3212"/>
    <w:rsid w:val="009A35D1"/>
    <w:rsid w:val="009A3913"/>
    <w:rsid w:val="009A4BF7"/>
    <w:rsid w:val="009A5D9D"/>
    <w:rsid w:val="009A626D"/>
    <w:rsid w:val="009A67F8"/>
    <w:rsid w:val="009A6CC1"/>
    <w:rsid w:val="009A7659"/>
    <w:rsid w:val="009A7DEC"/>
    <w:rsid w:val="009B0F85"/>
    <w:rsid w:val="009B1B05"/>
    <w:rsid w:val="009B2E6D"/>
    <w:rsid w:val="009B3F17"/>
    <w:rsid w:val="009B46D3"/>
    <w:rsid w:val="009B5FA4"/>
    <w:rsid w:val="009B6541"/>
    <w:rsid w:val="009B670E"/>
    <w:rsid w:val="009B67F0"/>
    <w:rsid w:val="009C03EC"/>
    <w:rsid w:val="009C0BD8"/>
    <w:rsid w:val="009C3000"/>
    <w:rsid w:val="009C3822"/>
    <w:rsid w:val="009C48DB"/>
    <w:rsid w:val="009C49E3"/>
    <w:rsid w:val="009C4D8C"/>
    <w:rsid w:val="009C5C64"/>
    <w:rsid w:val="009C647F"/>
    <w:rsid w:val="009C6735"/>
    <w:rsid w:val="009C67D1"/>
    <w:rsid w:val="009C79B1"/>
    <w:rsid w:val="009C7B8B"/>
    <w:rsid w:val="009C7CC4"/>
    <w:rsid w:val="009C7D2A"/>
    <w:rsid w:val="009C7F05"/>
    <w:rsid w:val="009D0966"/>
    <w:rsid w:val="009D14E4"/>
    <w:rsid w:val="009D1BA2"/>
    <w:rsid w:val="009D1D78"/>
    <w:rsid w:val="009D1DBE"/>
    <w:rsid w:val="009D3D4C"/>
    <w:rsid w:val="009D52BA"/>
    <w:rsid w:val="009D625B"/>
    <w:rsid w:val="009D79A0"/>
    <w:rsid w:val="009D7D78"/>
    <w:rsid w:val="009E08DF"/>
    <w:rsid w:val="009E0AAC"/>
    <w:rsid w:val="009E34B4"/>
    <w:rsid w:val="009E3603"/>
    <w:rsid w:val="009E375C"/>
    <w:rsid w:val="009E3BA7"/>
    <w:rsid w:val="009E3E59"/>
    <w:rsid w:val="009E438C"/>
    <w:rsid w:val="009E572D"/>
    <w:rsid w:val="009E5D73"/>
    <w:rsid w:val="009E62BD"/>
    <w:rsid w:val="009E7037"/>
    <w:rsid w:val="009E712B"/>
    <w:rsid w:val="009E7300"/>
    <w:rsid w:val="009F0996"/>
    <w:rsid w:val="009F0D77"/>
    <w:rsid w:val="009F2021"/>
    <w:rsid w:val="009F2309"/>
    <w:rsid w:val="009F376F"/>
    <w:rsid w:val="009F484B"/>
    <w:rsid w:val="009F5EE9"/>
    <w:rsid w:val="009F7D46"/>
    <w:rsid w:val="00A00BF3"/>
    <w:rsid w:val="00A00EFA"/>
    <w:rsid w:val="00A02837"/>
    <w:rsid w:val="00A02F4D"/>
    <w:rsid w:val="00A0395C"/>
    <w:rsid w:val="00A03B57"/>
    <w:rsid w:val="00A03D78"/>
    <w:rsid w:val="00A03FC6"/>
    <w:rsid w:val="00A04526"/>
    <w:rsid w:val="00A04DEB"/>
    <w:rsid w:val="00A06015"/>
    <w:rsid w:val="00A0778F"/>
    <w:rsid w:val="00A1089C"/>
    <w:rsid w:val="00A1131C"/>
    <w:rsid w:val="00A1161F"/>
    <w:rsid w:val="00A11A12"/>
    <w:rsid w:val="00A12233"/>
    <w:rsid w:val="00A125A0"/>
    <w:rsid w:val="00A1296C"/>
    <w:rsid w:val="00A12C7C"/>
    <w:rsid w:val="00A132A4"/>
    <w:rsid w:val="00A138C4"/>
    <w:rsid w:val="00A15DD1"/>
    <w:rsid w:val="00A1670E"/>
    <w:rsid w:val="00A16EA8"/>
    <w:rsid w:val="00A17D0F"/>
    <w:rsid w:val="00A21314"/>
    <w:rsid w:val="00A216EB"/>
    <w:rsid w:val="00A22CE4"/>
    <w:rsid w:val="00A233D9"/>
    <w:rsid w:val="00A244F0"/>
    <w:rsid w:val="00A27B02"/>
    <w:rsid w:val="00A27BB3"/>
    <w:rsid w:val="00A3116F"/>
    <w:rsid w:val="00A324F7"/>
    <w:rsid w:val="00A3263D"/>
    <w:rsid w:val="00A32D04"/>
    <w:rsid w:val="00A32D11"/>
    <w:rsid w:val="00A3300C"/>
    <w:rsid w:val="00A33DF5"/>
    <w:rsid w:val="00A34F3D"/>
    <w:rsid w:val="00A35D40"/>
    <w:rsid w:val="00A363AF"/>
    <w:rsid w:val="00A37C6A"/>
    <w:rsid w:val="00A37DA9"/>
    <w:rsid w:val="00A40176"/>
    <w:rsid w:val="00A41EBB"/>
    <w:rsid w:val="00A423A2"/>
    <w:rsid w:val="00A4336F"/>
    <w:rsid w:val="00A4392E"/>
    <w:rsid w:val="00A4397F"/>
    <w:rsid w:val="00A45A79"/>
    <w:rsid w:val="00A5272B"/>
    <w:rsid w:val="00A52DB6"/>
    <w:rsid w:val="00A5457E"/>
    <w:rsid w:val="00A56266"/>
    <w:rsid w:val="00A567C8"/>
    <w:rsid w:val="00A603B7"/>
    <w:rsid w:val="00A61A50"/>
    <w:rsid w:val="00A628DF"/>
    <w:rsid w:val="00A62F8C"/>
    <w:rsid w:val="00A647C7"/>
    <w:rsid w:val="00A66680"/>
    <w:rsid w:val="00A672FC"/>
    <w:rsid w:val="00A70E52"/>
    <w:rsid w:val="00A713FA"/>
    <w:rsid w:val="00A717EF"/>
    <w:rsid w:val="00A73123"/>
    <w:rsid w:val="00A737D8"/>
    <w:rsid w:val="00A818FA"/>
    <w:rsid w:val="00A8284A"/>
    <w:rsid w:val="00A83182"/>
    <w:rsid w:val="00A84C69"/>
    <w:rsid w:val="00A86399"/>
    <w:rsid w:val="00A90088"/>
    <w:rsid w:val="00A90AA8"/>
    <w:rsid w:val="00A91334"/>
    <w:rsid w:val="00A92061"/>
    <w:rsid w:val="00A92A29"/>
    <w:rsid w:val="00A930A7"/>
    <w:rsid w:val="00A9454D"/>
    <w:rsid w:val="00A96CC2"/>
    <w:rsid w:val="00A96D66"/>
    <w:rsid w:val="00A96DB5"/>
    <w:rsid w:val="00A972B0"/>
    <w:rsid w:val="00A97B34"/>
    <w:rsid w:val="00A97FC1"/>
    <w:rsid w:val="00AA0026"/>
    <w:rsid w:val="00AA3778"/>
    <w:rsid w:val="00AA56EA"/>
    <w:rsid w:val="00AA5733"/>
    <w:rsid w:val="00AA591A"/>
    <w:rsid w:val="00AA669E"/>
    <w:rsid w:val="00AA673C"/>
    <w:rsid w:val="00AA6A9C"/>
    <w:rsid w:val="00AB010D"/>
    <w:rsid w:val="00AB1343"/>
    <w:rsid w:val="00AB3E56"/>
    <w:rsid w:val="00AB5752"/>
    <w:rsid w:val="00AB642C"/>
    <w:rsid w:val="00AB6955"/>
    <w:rsid w:val="00AB69E3"/>
    <w:rsid w:val="00AB6BD7"/>
    <w:rsid w:val="00AB75BD"/>
    <w:rsid w:val="00AC0EFB"/>
    <w:rsid w:val="00AC2C79"/>
    <w:rsid w:val="00AC2E50"/>
    <w:rsid w:val="00AC379E"/>
    <w:rsid w:val="00AC4CAD"/>
    <w:rsid w:val="00AC5C3E"/>
    <w:rsid w:val="00AC671D"/>
    <w:rsid w:val="00AC7B5A"/>
    <w:rsid w:val="00AC7BDC"/>
    <w:rsid w:val="00AC7E0A"/>
    <w:rsid w:val="00AD05C8"/>
    <w:rsid w:val="00AD07E8"/>
    <w:rsid w:val="00AD091E"/>
    <w:rsid w:val="00AD15E9"/>
    <w:rsid w:val="00AD1BAB"/>
    <w:rsid w:val="00AD22BC"/>
    <w:rsid w:val="00AD2EED"/>
    <w:rsid w:val="00AD3A6B"/>
    <w:rsid w:val="00AD494E"/>
    <w:rsid w:val="00AD4B21"/>
    <w:rsid w:val="00AD5687"/>
    <w:rsid w:val="00AD7410"/>
    <w:rsid w:val="00AE121E"/>
    <w:rsid w:val="00AE2CC6"/>
    <w:rsid w:val="00AE3161"/>
    <w:rsid w:val="00AE3410"/>
    <w:rsid w:val="00AE5023"/>
    <w:rsid w:val="00AE5276"/>
    <w:rsid w:val="00AE558C"/>
    <w:rsid w:val="00AE65F6"/>
    <w:rsid w:val="00AE67A9"/>
    <w:rsid w:val="00AE69CE"/>
    <w:rsid w:val="00AE6A4B"/>
    <w:rsid w:val="00AE7029"/>
    <w:rsid w:val="00AE70D6"/>
    <w:rsid w:val="00AE7213"/>
    <w:rsid w:val="00AF019D"/>
    <w:rsid w:val="00AF086E"/>
    <w:rsid w:val="00AF1FF4"/>
    <w:rsid w:val="00AF2DD9"/>
    <w:rsid w:val="00AF371F"/>
    <w:rsid w:val="00AF3A82"/>
    <w:rsid w:val="00AF3E65"/>
    <w:rsid w:val="00AF5B41"/>
    <w:rsid w:val="00AF6608"/>
    <w:rsid w:val="00AF67C3"/>
    <w:rsid w:val="00B016AB"/>
    <w:rsid w:val="00B0188E"/>
    <w:rsid w:val="00B0196B"/>
    <w:rsid w:val="00B01CEB"/>
    <w:rsid w:val="00B023F3"/>
    <w:rsid w:val="00B02EDF"/>
    <w:rsid w:val="00B0323C"/>
    <w:rsid w:val="00B03CBA"/>
    <w:rsid w:val="00B04C33"/>
    <w:rsid w:val="00B063AF"/>
    <w:rsid w:val="00B069D4"/>
    <w:rsid w:val="00B075C5"/>
    <w:rsid w:val="00B111B5"/>
    <w:rsid w:val="00B11999"/>
    <w:rsid w:val="00B14812"/>
    <w:rsid w:val="00B14FB4"/>
    <w:rsid w:val="00B15447"/>
    <w:rsid w:val="00B15AD6"/>
    <w:rsid w:val="00B17A91"/>
    <w:rsid w:val="00B20BAD"/>
    <w:rsid w:val="00B219EF"/>
    <w:rsid w:val="00B22A4F"/>
    <w:rsid w:val="00B23884"/>
    <w:rsid w:val="00B238C1"/>
    <w:rsid w:val="00B240BA"/>
    <w:rsid w:val="00B24EB3"/>
    <w:rsid w:val="00B251C1"/>
    <w:rsid w:val="00B26060"/>
    <w:rsid w:val="00B276C7"/>
    <w:rsid w:val="00B27B30"/>
    <w:rsid w:val="00B27C5E"/>
    <w:rsid w:val="00B300C4"/>
    <w:rsid w:val="00B301BC"/>
    <w:rsid w:val="00B30474"/>
    <w:rsid w:val="00B30F30"/>
    <w:rsid w:val="00B30F62"/>
    <w:rsid w:val="00B321D4"/>
    <w:rsid w:val="00B3233F"/>
    <w:rsid w:val="00B32882"/>
    <w:rsid w:val="00B34372"/>
    <w:rsid w:val="00B34604"/>
    <w:rsid w:val="00B354E5"/>
    <w:rsid w:val="00B35D21"/>
    <w:rsid w:val="00B36670"/>
    <w:rsid w:val="00B427A7"/>
    <w:rsid w:val="00B43423"/>
    <w:rsid w:val="00B43873"/>
    <w:rsid w:val="00B43FF6"/>
    <w:rsid w:val="00B443BA"/>
    <w:rsid w:val="00B45A90"/>
    <w:rsid w:val="00B461D9"/>
    <w:rsid w:val="00B47998"/>
    <w:rsid w:val="00B47ABF"/>
    <w:rsid w:val="00B501DB"/>
    <w:rsid w:val="00B50553"/>
    <w:rsid w:val="00B50DA6"/>
    <w:rsid w:val="00B53DFA"/>
    <w:rsid w:val="00B53E4C"/>
    <w:rsid w:val="00B53F8A"/>
    <w:rsid w:val="00B555EE"/>
    <w:rsid w:val="00B5579F"/>
    <w:rsid w:val="00B55B77"/>
    <w:rsid w:val="00B61F75"/>
    <w:rsid w:val="00B624D8"/>
    <w:rsid w:val="00B63CDB"/>
    <w:rsid w:val="00B63F0F"/>
    <w:rsid w:val="00B64426"/>
    <w:rsid w:val="00B65D11"/>
    <w:rsid w:val="00B662C4"/>
    <w:rsid w:val="00B672FC"/>
    <w:rsid w:val="00B703B5"/>
    <w:rsid w:val="00B705F1"/>
    <w:rsid w:val="00B715E9"/>
    <w:rsid w:val="00B72492"/>
    <w:rsid w:val="00B7360B"/>
    <w:rsid w:val="00B75304"/>
    <w:rsid w:val="00B76982"/>
    <w:rsid w:val="00B80CCC"/>
    <w:rsid w:val="00B81B28"/>
    <w:rsid w:val="00B82485"/>
    <w:rsid w:val="00B82736"/>
    <w:rsid w:val="00B82B6A"/>
    <w:rsid w:val="00B8397E"/>
    <w:rsid w:val="00B83B63"/>
    <w:rsid w:val="00B83EC8"/>
    <w:rsid w:val="00B83F6D"/>
    <w:rsid w:val="00B87215"/>
    <w:rsid w:val="00B8775C"/>
    <w:rsid w:val="00B9354A"/>
    <w:rsid w:val="00B9405E"/>
    <w:rsid w:val="00B9536D"/>
    <w:rsid w:val="00B95490"/>
    <w:rsid w:val="00B960C9"/>
    <w:rsid w:val="00B96EC5"/>
    <w:rsid w:val="00B97867"/>
    <w:rsid w:val="00BA010F"/>
    <w:rsid w:val="00BA1FE9"/>
    <w:rsid w:val="00BA2A00"/>
    <w:rsid w:val="00BA3FE3"/>
    <w:rsid w:val="00BA4F34"/>
    <w:rsid w:val="00BA5AE5"/>
    <w:rsid w:val="00BA601B"/>
    <w:rsid w:val="00BA6AB4"/>
    <w:rsid w:val="00BA7B89"/>
    <w:rsid w:val="00BB0B19"/>
    <w:rsid w:val="00BB15CF"/>
    <w:rsid w:val="00BB390A"/>
    <w:rsid w:val="00BB3EA7"/>
    <w:rsid w:val="00BB402F"/>
    <w:rsid w:val="00BB4A6E"/>
    <w:rsid w:val="00BB56F4"/>
    <w:rsid w:val="00BB5A08"/>
    <w:rsid w:val="00BB6EA3"/>
    <w:rsid w:val="00BB7441"/>
    <w:rsid w:val="00BC063C"/>
    <w:rsid w:val="00BC1542"/>
    <w:rsid w:val="00BC2DE0"/>
    <w:rsid w:val="00BC2FA0"/>
    <w:rsid w:val="00BC47C3"/>
    <w:rsid w:val="00BC52BB"/>
    <w:rsid w:val="00BC557A"/>
    <w:rsid w:val="00BC73DE"/>
    <w:rsid w:val="00BC77DF"/>
    <w:rsid w:val="00BC7D0C"/>
    <w:rsid w:val="00BD0EE7"/>
    <w:rsid w:val="00BD26B1"/>
    <w:rsid w:val="00BD28BE"/>
    <w:rsid w:val="00BD2993"/>
    <w:rsid w:val="00BD411D"/>
    <w:rsid w:val="00BD5674"/>
    <w:rsid w:val="00BD62E2"/>
    <w:rsid w:val="00BD6476"/>
    <w:rsid w:val="00BD71B4"/>
    <w:rsid w:val="00BD7805"/>
    <w:rsid w:val="00BE2E72"/>
    <w:rsid w:val="00BE323B"/>
    <w:rsid w:val="00BE3EA0"/>
    <w:rsid w:val="00BE50DD"/>
    <w:rsid w:val="00BE5CF0"/>
    <w:rsid w:val="00BE63E2"/>
    <w:rsid w:val="00BF2718"/>
    <w:rsid w:val="00BF278E"/>
    <w:rsid w:val="00BF2F80"/>
    <w:rsid w:val="00BF35B0"/>
    <w:rsid w:val="00BF3658"/>
    <w:rsid w:val="00BF3777"/>
    <w:rsid w:val="00BF4ABC"/>
    <w:rsid w:val="00BF4C33"/>
    <w:rsid w:val="00BF72EB"/>
    <w:rsid w:val="00BF7D7B"/>
    <w:rsid w:val="00BF7E7A"/>
    <w:rsid w:val="00C01854"/>
    <w:rsid w:val="00C01A5E"/>
    <w:rsid w:val="00C01C40"/>
    <w:rsid w:val="00C02439"/>
    <w:rsid w:val="00C029BF"/>
    <w:rsid w:val="00C03855"/>
    <w:rsid w:val="00C04906"/>
    <w:rsid w:val="00C04A8F"/>
    <w:rsid w:val="00C053A0"/>
    <w:rsid w:val="00C055AF"/>
    <w:rsid w:val="00C07056"/>
    <w:rsid w:val="00C07087"/>
    <w:rsid w:val="00C07510"/>
    <w:rsid w:val="00C105A7"/>
    <w:rsid w:val="00C11177"/>
    <w:rsid w:val="00C12D82"/>
    <w:rsid w:val="00C13E39"/>
    <w:rsid w:val="00C14DD1"/>
    <w:rsid w:val="00C14EB8"/>
    <w:rsid w:val="00C163EB"/>
    <w:rsid w:val="00C16414"/>
    <w:rsid w:val="00C1701B"/>
    <w:rsid w:val="00C20315"/>
    <w:rsid w:val="00C21140"/>
    <w:rsid w:val="00C21E9B"/>
    <w:rsid w:val="00C24319"/>
    <w:rsid w:val="00C25AE6"/>
    <w:rsid w:val="00C26085"/>
    <w:rsid w:val="00C2748C"/>
    <w:rsid w:val="00C27E48"/>
    <w:rsid w:val="00C27EB7"/>
    <w:rsid w:val="00C3038C"/>
    <w:rsid w:val="00C3059E"/>
    <w:rsid w:val="00C30EE0"/>
    <w:rsid w:val="00C315D6"/>
    <w:rsid w:val="00C3423B"/>
    <w:rsid w:val="00C3509E"/>
    <w:rsid w:val="00C350DE"/>
    <w:rsid w:val="00C36119"/>
    <w:rsid w:val="00C378ED"/>
    <w:rsid w:val="00C42220"/>
    <w:rsid w:val="00C45C81"/>
    <w:rsid w:val="00C462F5"/>
    <w:rsid w:val="00C478C3"/>
    <w:rsid w:val="00C502FF"/>
    <w:rsid w:val="00C50F45"/>
    <w:rsid w:val="00C52061"/>
    <w:rsid w:val="00C5503B"/>
    <w:rsid w:val="00C55DB9"/>
    <w:rsid w:val="00C600D5"/>
    <w:rsid w:val="00C621E2"/>
    <w:rsid w:val="00C62580"/>
    <w:rsid w:val="00C62EF4"/>
    <w:rsid w:val="00C64350"/>
    <w:rsid w:val="00C64495"/>
    <w:rsid w:val="00C6481F"/>
    <w:rsid w:val="00C66ADD"/>
    <w:rsid w:val="00C66ECF"/>
    <w:rsid w:val="00C67585"/>
    <w:rsid w:val="00C70313"/>
    <w:rsid w:val="00C70D5F"/>
    <w:rsid w:val="00C717F3"/>
    <w:rsid w:val="00C72020"/>
    <w:rsid w:val="00C7313E"/>
    <w:rsid w:val="00C73696"/>
    <w:rsid w:val="00C7379F"/>
    <w:rsid w:val="00C75AE4"/>
    <w:rsid w:val="00C76106"/>
    <w:rsid w:val="00C76FA2"/>
    <w:rsid w:val="00C77491"/>
    <w:rsid w:val="00C776A8"/>
    <w:rsid w:val="00C77F51"/>
    <w:rsid w:val="00C82206"/>
    <w:rsid w:val="00C836C9"/>
    <w:rsid w:val="00C8484D"/>
    <w:rsid w:val="00C861B5"/>
    <w:rsid w:val="00C86D28"/>
    <w:rsid w:val="00C87061"/>
    <w:rsid w:val="00C875B1"/>
    <w:rsid w:val="00C877C4"/>
    <w:rsid w:val="00C9029F"/>
    <w:rsid w:val="00C94ADB"/>
    <w:rsid w:val="00C956D7"/>
    <w:rsid w:val="00C97075"/>
    <w:rsid w:val="00CA0417"/>
    <w:rsid w:val="00CA09CD"/>
    <w:rsid w:val="00CA30C1"/>
    <w:rsid w:val="00CA4057"/>
    <w:rsid w:val="00CA596E"/>
    <w:rsid w:val="00CA67A7"/>
    <w:rsid w:val="00CA6F55"/>
    <w:rsid w:val="00CA6FEA"/>
    <w:rsid w:val="00CB0AFE"/>
    <w:rsid w:val="00CB16C3"/>
    <w:rsid w:val="00CB1E1E"/>
    <w:rsid w:val="00CB224C"/>
    <w:rsid w:val="00CB22C3"/>
    <w:rsid w:val="00CB2F11"/>
    <w:rsid w:val="00CB4167"/>
    <w:rsid w:val="00CB4A15"/>
    <w:rsid w:val="00CB4D9C"/>
    <w:rsid w:val="00CB6D37"/>
    <w:rsid w:val="00CB707F"/>
    <w:rsid w:val="00CC0701"/>
    <w:rsid w:val="00CC0E05"/>
    <w:rsid w:val="00CC0F1D"/>
    <w:rsid w:val="00CC168E"/>
    <w:rsid w:val="00CC179D"/>
    <w:rsid w:val="00CC22C0"/>
    <w:rsid w:val="00CC299E"/>
    <w:rsid w:val="00CC3B41"/>
    <w:rsid w:val="00CC50AD"/>
    <w:rsid w:val="00CC5C74"/>
    <w:rsid w:val="00CC738C"/>
    <w:rsid w:val="00CD011B"/>
    <w:rsid w:val="00CD0648"/>
    <w:rsid w:val="00CD1251"/>
    <w:rsid w:val="00CD1D78"/>
    <w:rsid w:val="00CD283B"/>
    <w:rsid w:val="00CD299C"/>
    <w:rsid w:val="00CD464A"/>
    <w:rsid w:val="00CD5099"/>
    <w:rsid w:val="00CD761B"/>
    <w:rsid w:val="00CE0FF6"/>
    <w:rsid w:val="00CE1DC6"/>
    <w:rsid w:val="00CE2A81"/>
    <w:rsid w:val="00CE3531"/>
    <w:rsid w:val="00CE5D1D"/>
    <w:rsid w:val="00CF0A95"/>
    <w:rsid w:val="00CF117B"/>
    <w:rsid w:val="00CF23EA"/>
    <w:rsid w:val="00CF3501"/>
    <w:rsid w:val="00CF3674"/>
    <w:rsid w:val="00CF3F72"/>
    <w:rsid w:val="00CF4D0A"/>
    <w:rsid w:val="00CF51DD"/>
    <w:rsid w:val="00CF5BB3"/>
    <w:rsid w:val="00CF6107"/>
    <w:rsid w:val="00CF715B"/>
    <w:rsid w:val="00CF7B93"/>
    <w:rsid w:val="00D02661"/>
    <w:rsid w:val="00D02D06"/>
    <w:rsid w:val="00D03420"/>
    <w:rsid w:val="00D065BE"/>
    <w:rsid w:val="00D06A5C"/>
    <w:rsid w:val="00D06B3F"/>
    <w:rsid w:val="00D07D4C"/>
    <w:rsid w:val="00D1040C"/>
    <w:rsid w:val="00D104F6"/>
    <w:rsid w:val="00D11A8F"/>
    <w:rsid w:val="00D122D9"/>
    <w:rsid w:val="00D12AC8"/>
    <w:rsid w:val="00D1397B"/>
    <w:rsid w:val="00D1458D"/>
    <w:rsid w:val="00D148F8"/>
    <w:rsid w:val="00D14996"/>
    <w:rsid w:val="00D15D74"/>
    <w:rsid w:val="00D1609A"/>
    <w:rsid w:val="00D161CD"/>
    <w:rsid w:val="00D170C4"/>
    <w:rsid w:val="00D17556"/>
    <w:rsid w:val="00D2020E"/>
    <w:rsid w:val="00D215FA"/>
    <w:rsid w:val="00D225DC"/>
    <w:rsid w:val="00D22C7B"/>
    <w:rsid w:val="00D2408B"/>
    <w:rsid w:val="00D26617"/>
    <w:rsid w:val="00D269DE"/>
    <w:rsid w:val="00D2725A"/>
    <w:rsid w:val="00D3016C"/>
    <w:rsid w:val="00D306B7"/>
    <w:rsid w:val="00D30DF1"/>
    <w:rsid w:val="00D30EBE"/>
    <w:rsid w:val="00D3115D"/>
    <w:rsid w:val="00D313E8"/>
    <w:rsid w:val="00D3263C"/>
    <w:rsid w:val="00D32820"/>
    <w:rsid w:val="00D32A7B"/>
    <w:rsid w:val="00D33077"/>
    <w:rsid w:val="00D332F7"/>
    <w:rsid w:val="00D336DA"/>
    <w:rsid w:val="00D33D50"/>
    <w:rsid w:val="00D34328"/>
    <w:rsid w:val="00D354C4"/>
    <w:rsid w:val="00D4081C"/>
    <w:rsid w:val="00D40D4D"/>
    <w:rsid w:val="00D44A11"/>
    <w:rsid w:val="00D4573F"/>
    <w:rsid w:val="00D4584B"/>
    <w:rsid w:val="00D45CD2"/>
    <w:rsid w:val="00D50DCB"/>
    <w:rsid w:val="00D52C3D"/>
    <w:rsid w:val="00D53762"/>
    <w:rsid w:val="00D53F55"/>
    <w:rsid w:val="00D541DD"/>
    <w:rsid w:val="00D553FF"/>
    <w:rsid w:val="00D572E0"/>
    <w:rsid w:val="00D57617"/>
    <w:rsid w:val="00D57FED"/>
    <w:rsid w:val="00D60A6B"/>
    <w:rsid w:val="00D60C30"/>
    <w:rsid w:val="00D60E31"/>
    <w:rsid w:val="00D6175E"/>
    <w:rsid w:val="00D61882"/>
    <w:rsid w:val="00D61D1F"/>
    <w:rsid w:val="00D628F1"/>
    <w:rsid w:val="00D70122"/>
    <w:rsid w:val="00D702B0"/>
    <w:rsid w:val="00D70B54"/>
    <w:rsid w:val="00D71ED7"/>
    <w:rsid w:val="00D7287B"/>
    <w:rsid w:val="00D72FB7"/>
    <w:rsid w:val="00D73319"/>
    <w:rsid w:val="00D7388F"/>
    <w:rsid w:val="00D7444A"/>
    <w:rsid w:val="00D75DF4"/>
    <w:rsid w:val="00D75EA3"/>
    <w:rsid w:val="00D76E8B"/>
    <w:rsid w:val="00D77265"/>
    <w:rsid w:val="00D77CE4"/>
    <w:rsid w:val="00D77E30"/>
    <w:rsid w:val="00D8101C"/>
    <w:rsid w:val="00D8212C"/>
    <w:rsid w:val="00D82B91"/>
    <w:rsid w:val="00D82DBD"/>
    <w:rsid w:val="00D871FD"/>
    <w:rsid w:val="00D87806"/>
    <w:rsid w:val="00D879A0"/>
    <w:rsid w:val="00D90C6A"/>
    <w:rsid w:val="00D91106"/>
    <w:rsid w:val="00D91C30"/>
    <w:rsid w:val="00D92294"/>
    <w:rsid w:val="00D928E6"/>
    <w:rsid w:val="00D92DB1"/>
    <w:rsid w:val="00D93397"/>
    <w:rsid w:val="00D9383D"/>
    <w:rsid w:val="00D93DCA"/>
    <w:rsid w:val="00D93EB4"/>
    <w:rsid w:val="00D94422"/>
    <w:rsid w:val="00D94B47"/>
    <w:rsid w:val="00D9657F"/>
    <w:rsid w:val="00DA019A"/>
    <w:rsid w:val="00DA17F8"/>
    <w:rsid w:val="00DA4084"/>
    <w:rsid w:val="00DA7944"/>
    <w:rsid w:val="00DB139A"/>
    <w:rsid w:val="00DB25BE"/>
    <w:rsid w:val="00DB2D0B"/>
    <w:rsid w:val="00DB3008"/>
    <w:rsid w:val="00DB4B67"/>
    <w:rsid w:val="00DB5978"/>
    <w:rsid w:val="00DB67E0"/>
    <w:rsid w:val="00DB6F5B"/>
    <w:rsid w:val="00DB76C8"/>
    <w:rsid w:val="00DC0C35"/>
    <w:rsid w:val="00DC1F0E"/>
    <w:rsid w:val="00DC2CF8"/>
    <w:rsid w:val="00DC51D4"/>
    <w:rsid w:val="00DC54E0"/>
    <w:rsid w:val="00DC6305"/>
    <w:rsid w:val="00DC6321"/>
    <w:rsid w:val="00DC6D2A"/>
    <w:rsid w:val="00DC7562"/>
    <w:rsid w:val="00DD03C5"/>
    <w:rsid w:val="00DD0729"/>
    <w:rsid w:val="00DD08BC"/>
    <w:rsid w:val="00DD245C"/>
    <w:rsid w:val="00DD316B"/>
    <w:rsid w:val="00DE00F8"/>
    <w:rsid w:val="00DE0DAF"/>
    <w:rsid w:val="00DE12CF"/>
    <w:rsid w:val="00DE13D7"/>
    <w:rsid w:val="00DE1ABB"/>
    <w:rsid w:val="00DE1F07"/>
    <w:rsid w:val="00DE2C02"/>
    <w:rsid w:val="00DE3EB8"/>
    <w:rsid w:val="00DE4165"/>
    <w:rsid w:val="00DE5238"/>
    <w:rsid w:val="00DE5B14"/>
    <w:rsid w:val="00DE5D49"/>
    <w:rsid w:val="00DE6DF9"/>
    <w:rsid w:val="00DE750F"/>
    <w:rsid w:val="00DE752A"/>
    <w:rsid w:val="00DF0CF6"/>
    <w:rsid w:val="00DF2106"/>
    <w:rsid w:val="00DF2937"/>
    <w:rsid w:val="00DF299E"/>
    <w:rsid w:val="00DF4094"/>
    <w:rsid w:val="00DF56C3"/>
    <w:rsid w:val="00DF661C"/>
    <w:rsid w:val="00E00F22"/>
    <w:rsid w:val="00E02888"/>
    <w:rsid w:val="00E02FAF"/>
    <w:rsid w:val="00E03636"/>
    <w:rsid w:val="00E05A3A"/>
    <w:rsid w:val="00E05BB3"/>
    <w:rsid w:val="00E10842"/>
    <w:rsid w:val="00E11B39"/>
    <w:rsid w:val="00E12557"/>
    <w:rsid w:val="00E127B1"/>
    <w:rsid w:val="00E152F8"/>
    <w:rsid w:val="00E176F1"/>
    <w:rsid w:val="00E176F9"/>
    <w:rsid w:val="00E205E7"/>
    <w:rsid w:val="00E2281D"/>
    <w:rsid w:val="00E26262"/>
    <w:rsid w:val="00E26C98"/>
    <w:rsid w:val="00E3134B"/>
    <w:rsid w:val="00E32CE4"/>
    <w:rsid w:val="00E34AE7"/>
    <w:rsid w:val="00E36047"/>
    <w:rsid w:val="00E361C8"/>
    <w:rsid w:val="00E367AA"/>
    <w:rsid w:val="00E37350"/>
    <w:rsid w:val="00E3770C"/>
    <w:rsid w:val="00E3789A"/>
    <w:rsid w:val="00E37F06"/>
    <w:rsid w:val="00E37F35"/>
    <w:rsid w:val="00E37F6F"/>
    <w:rsid w:val="00E40446"/>
    <w:rsid w:val="00E41D9A"/>
    <w:rsid w:val="00E42032"/>
    <w:rsid w:val="00E427C1"/>
    <w:rsid w:val="00E434A5"/>
    <w:rsid w:val="00E436DB"/>
    <w:rsid w:val="00E43A3A"/>
    <w:rsid w:val="00E43FC2"/>
    <w:rsid w:val="00E44804"/>
    <w:rsid w:val="00E44C28"/>
    <w:rsid w:val="00E46706"/>
    <w:rsid w:val="00E4750E"/>
    <w:rsid w:val="00E47D13"/>
    <w:rsid w:val="00E5031E"/>
    <w:rsid w:val="00E51D47"/>
    <w:rsid w:val="00E51FB0"/>
    <w:rsid w:val="00E52D28"/>
    <w:rsid w:val="00E534F9"/>
    <w:rsid w:val="00E5414B"/>
    <w:rsid w:val="00E5454C"/>
    <w:rsid w:val="00E54551"/>
    <w:rsid w:val="00E55080"/>
    <w:rsid w:val="00E55524"/>
    <w:rsid w:val="00E56B81"/>
    <w:rsid w:val="00E56F98"/>
    <w:rsid w:val="00E574D8"/>
    <w:rsid w:val="00E6061C"/>
    <w:rsid w:val="00E606D6"/>
    <w:rsid w:val="00E619E0"/>
    <w:rsid w:val="00E635FF"/>
    <w:rsid w:val="00E642DB"/>
    <w:rsid w:val="00E64514"/>
    <w:rsid w:val="00E64F9F"/>
    <w:rsid w:val="00E701EC"/>
    <w:rsid w:val="00E70244"/>
    <w:rsid w:val="00E70DEB"/>
    <w:rsid w:val="00E712F7"/>
    <w:rsid w:val="00E7218B"/>
    <w:rsid w:val="00E72875"/>
    <w:rsid w:val="00E73269"/>
    <w:rsid w:val="00E7374B"/>
    <w:rsid w:val="00E73C5E"/>
    <w:rsid w:val="00E746E2"/>
    <w:rsid w:val="00E74D34"/>
    <w:rsid w:val="00E76C6D"/>
    <w:rsid w:val="00E773A5"/>
    <w:rsid w:val="00E77454"/>
    <w:rsid w:val="00E77F58"/>
    <w:rsid w:val="00E80682"/>
    <w:rsid w:val="00E81E55"/>
    <w:rsid w:val="00E840A9"/>
    <w:rsid w:val="00E84E51"/>
    <w:rsid w:val="00E84F1F"/>
    <w:rsid w:val="00E91B2C"/>
    <w:rsid w:val="00E924AF"/>
    <w:rsid w:val="00E92B1A"/>
    <w:rsid w:val="00E92D62"/>
    <w:rsid w:val="00E93832"/>
    <w:rsid w:val="00E95088"/>
    <w:rsid w:val="00E957F3"/>
    <w:rsid w:val="00E958AF"/>
    <w:rsid w:val="00E95AAC"/>
    <w:rsid w:val="00E96733"/>
    <w:rsid w:val="00E970D2"/>
    <w:rsid w:val="00EA1A2E"/>
    <w:rsid w:val="00EA236E"/>
    <w:rsid w:val="00EA44A3"/>
    <w:rsid w:val="00EA4604"/>
    <w:rsid w:val="00EA7CDD"/>
    <w:rsid w:val="00EB1D99"/>
    <w:rsid w:val="00EB22EF"/>
    <w:rsid w:val="00EB2807"/>
    <w:rsid w:val="00EB2EEF"/>
    <w:rsid w:val="00EB3C1E"/>
    <w:rsid w:val="00EB4A93"/>
    <w:rsid w:val="00EB4EC8"/>
    <w:rsid w:val="00EB613F"/>
    <w:rsid w:val="00EB620B"/>
    <w:rsid w:val="00EB6860"/>
    <w:rsid w:val="00EC031E"/>
    <w:rsid w:val="00EC17B8"/>
    <w:rsid w:val="00EC202A"/>
    <w:rsid w:val="00EC3566"/>
    <w:rsid w:val="00EC5144"/>
    <w:rsid w:val="00EC6FAD"/>
    <w:rsid w:val="00ED0670"/>
    <w:rsid w:val="00ED1328"/>
    <w:rsid w:val="00ED13D7"/>
    <w:rsid w:val="00ED1E89"/>
    <w:rsid w:val="00ED35BE"/>
    <w:rsid w:val="00ED3EB1"/>
    <w:rsid w:val="00ED6D09"/>
    <w:rsid w:val="00ED7525"/>
    <w:rsid w:val="00ED762C"/>
    <w:rsid w:val="00ED79A7"/>
    <w:rsid w:val="00ED7A5F"/>
    <w:rsid w:val="00EE0B02"/>
    <w:rsid w:val="00EE2597"/>
    <w:rsid w:val="00EE2802"/>
    <w:rsid w:val="00EE377D"/>
    <w:rsid w:val="00EE47EB"/>
    <w:rsid w:val="00EE5ED1"/>
    <w:rsid w:val="00EE7379"/>
    <w:rsid w:val="00EE7D1D"/>
    <w:rsid w:val="00EF1A26"/>
    <w:rsid w:val="00EF20FD"/>
    <w:rsid w:val="00EF238F"/>
    <w:rsid w:val="00EF2393"/>
    <w:rsid w:val="00EF275D"/>
    <w:rsid w:val="00EF2AAE"/>
    <w:rsid w:val="00EF37E8"/>
    <w:rsid w:val="00EF39B6"/>
    <w:rsid w:val="00EF4485"/>
    <w:rsid w:val="00EF6909"/>
    <w:rsid w:val="00EF74B2"/>
    <w:rsid w:val="00EF7B9B"/>
    <w:rsid w:val="00EF7C1E"/>
    <w:rsid w:val="00F013C1"/>
    <w:rsid w:val="00F04204"/>
    <w:rsid w:val="00F058BA"/>
    <w:rsid w:val="00F05D6F"/>
    <w:rsid w:val="00F07680"/>
    <w:rsid w:val="00F10E3E"/>
    <w:rsid w:val="00F1245D"/>
    <w:rsid w:val="00F12958"/>
    <w:rsid w:val="00F162D4"/>
    <w:rsid w:val="00F21B34"/>
    <w:rsid w:val="00F21CC1"/>
    <w:rsid w:val="00F221D8"/>
    <w:rsid w:val="00F23275"/>
    <w:rsid w:val="00F239A8"/>
    <w:rsid w:val="00F23CB1"/>
    <w:rsid w:val="00F23D99"/>
    <w:rsid w:val="00F24B70"/>
    <w:rsid w:val="00F2544B"/>
    <w:rsid w:val="00F2633C"/>
    <w:rsid w:val="00F26B7E"/>
    <w:rsid w:val="00F275B4"/>
    <w:rsid w:val="00F275F1"/>
    <w:rsid w:val="00F27C9C"/>
    <w:rsid w:val="00F30CF8"/>
    <w:rsid w:val="00F33564"/>
    <w:rsid w:val="00F34947"/>
    <w:rsid w:val="00F34F18"/>
    <w:rsid w:val="00F35CC1"/>
    <w:rsid w:val="00F361D1"/>
    <w:rsid w:val="00F36888"/>
    <w:rsid w:val="00F375A0"/>
    <w:rsid w:val="00F37FCF"/>
    <w:rsid w:val="00F37FF9"/>
    <w:rsid w:val="00F40416"/>
    <w:rsid w:val="00F41305"/>
    <w:rsid w:val="00F418D5"/>
    <w:rsid w:val="00F418DA"/>
    <w:rsid w:val="00F41BFE"/>
    <w:rsid w:val="00F421AD"/>
    <w:rsid w:val="00F425E0"/>
    <w:rsid w:val="00F42693"/>
    <w:rsid w:val="00F42BCB"/>
    <w:rsid w:val="00F430E7"/>
    <w:rsid w:val="00F43C48"/>
    <w:rsid w:val="00F45224"/>
    <w:rsid w:val="00F46983"/>
    <w:rsid w:val="00F46CAE"/>
    <w:rsid w:val="00F46F01"/>
    <w:rsid w:val="00F47CE0"/>
    <w:rsid w:val="00F504F5"/>
    <w:rsid w:val="00F51386"/>
    <w:rsid w:val="00F51F79"/>
    <w:rsid w:val="00F52A47"/>
    <w:rsid w:val="00F53703"/>
    <w:rsid w:val="00F53724"/>
    <w:rsid w:val="00F53C53"/>
    <w:rsid w:val="00F53DD9"/>
    <w:rsid w:val="00F53EA2"/>
    <w:rsid w:val="00F53EB0"/>
    <w:rsid w:val="00F5447B"/>
    <w:rsid w:val="00F570BA"/>
    <w:rsid w:val="00F6115E"/>
    <w:rsid w:val="00F625CD"/>
    <w:rsid w:val="00F62E2D"/>
    <w:rsid w:val="00F62EB8"/>
    <w:rsid w:val="00F6402B"/>
    <w:rsid w:val="00F64373"/>
    <w:rsid w:val="00F64563"/>
    <w:rsid w:val="00F65F10"/>
    <w:rsid w:val="00F66000"/>
    <w:rsid w:val="00F663CD"/>
    <w:rsid w:val="00F71326"/>
    <w:rsid w:val="00F7180B"/>
    <w:rsid w:val="00F73E7D"/>
    <w:rsid w:val="00F758D3"/>
    <w:rsid w:val="00F75CE8"/>
    <w:rsid w:val="00F7736D"/>
    <w:rsid w:val="00F779F9"/>
    <w:rsid w:val="00F77E07"/>
    <w:rsid w:val="00F8197C"/>
    <w:rsid w:val="00F82416"/>
    <w:rsid w:val="00F83C49"/>
    <w:rsid w:val="00F85EC4"/>
    <w:rsid w:val="00F86749"/>
    <w:rsid w:val="00F86838"/>
    <w:rsid w:val="00F90033"/>
    <w:rsid w:val="00F90E3F"/>
    <w:rsid w:val="00F937E6"/>
    <w:rsid w:val="00F94174"/>
    <w:rsid w:val="00F943DC"/>
    <w:rsid w:val="00F94664"/>
    <w:rsid w:val="00F9484C"/>
    <w:rsid w:val="00F958F2"/>
    <w:rsid w:val="00F9641C"/>
    <w:rsid w:val="00F96CE3"/>
    <w:rsid w:val="00FA0B1A"/>
    <w:rsid w:val="00FA2B9F"/>
    <w:rsid w:val="00FA4F98"/>
    <w:rsid w:val="00FA59D3"/>
    <w:rsid w:val="00FA6C7D"/>
    <w:rsid w:val="00FA705F"/>
    <w:rsid w:val="00FB132F"/>
    <w:rsid w:val="00FB2AEF"/>
    <w:rsid w:val="00FB372F"/>
    <w:rsid w:val="00FB39DC"/>
    <w:rsid w:val="00FB52CA"/>
    <w:rsid w:val="00FB5B64"/>
    <w:rsid w:val="00FB7586"/>
    <w:rsid w:val="00FC0335"/>
    <w:rsid w:val="00FC0A1D"/>
    <w:rsid w:val="00FC3C29"/>
    <w:rsid w:val="00FC4677"/>
    <w:rsid w:val="00FC46C2"/>
    <w:rsid w:val="00FC4876"/>
    <w:rsid w:val="00FC5678"/>
    <w:rsid w:val="00FC5CE7"/>
    <w:rsid w:val="00FC5D10"/>
    <w:rsid w:val="00FC6F66"/>
    <w:rsid w:val="00FC7639"/>
    <w:rsid w:val="00FC7722"/>
    <w:rsid w:val="00FD0D79"/>
    <w:rsid w:val="00FD105E"/>
    <w:rsid w:val="00FD11B9"/>
    <w:rsid w:val="00FD1353"/>
    <w:rsid w:val="00FD2749"/>
    <w:rsid w:val="00FD336F"/>
    <w:rsid w:val="00FD40B2"/>
    <w:rsid w:val="00FD4260"/>
    <w:rsid w:val="00FD6626"/>
    <w:rsid w:val="00FD722D"/>
    <w:rsid w:val="00FD729E"/>
    <w:rsid w:val="00FD7D4D"/>
    <w:rsid w:val="00FE073F"/>
    <w:rsid w:val="00FE10DB"/>
    <w:rsid w:val="00FE1A0A"/>
    <w:rsid w:val="00FE1A21"/>
    <w:rsid w:val="00FE22E0"/>
    <w:rsid w:val="00FE2779"/>
    <w:rsid w:val="00FE2CAA"/>
    <w:rsid w:val="00FE4037"/>
    <w:rsid w:val="00FE55CB"/>
    <w:rsid w:val="00FE5CE8"/>
    <w:rsid w:val="00FF02F6"/>
    <w:rsid w:val="00FF06B1"/>
    <w:rsid w:val="00FF09C1"/>
    <w:rsid w:val="00FF13C9"/>
    <w:rsid w:val="00FF1A57"/>
    <w:rsid w:val="00FF1D29"/>
    <w:rsid w:val="00FF201D"/>
    <w:rsid w:val="00FF262A"/>
    <w:rsid w:val="00FF46D6"/>
    <w:rsid w:val="00FF4DAF"/>
    <w:rsid w:val="00FF5104"/>
    <w:rsid w:val="00FF6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77134">
      <w:bodyDiv w:val="1"/>
      <w:marLeft w:val="0"/>
      <w:marRight w:val="0"/>
      <w:marTop w:val="0"/>
      <w:marBottom w:val="0"/>
      <w:divBdr>
        <w:top w:val="none" w:sz="0" w:space="0" w:color="auto"/>
        <w:left w:val="none" w:sz="0" w:space="0" w:color="auto"/>
        <w:bottom w:val="none" w:sz="0" w:space="0" w:color="auto"/>
        <w:right w:val="none" w:sz="0" w:space="0" w:color="auto"/>
      </w:divBdr>
    </w:div>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747724802">
      <w:bodyDiv w:val="1"/>
      <w:marLeft w:val="0"/>
      <w:marRight w:val="0"/>
      <w:marTop w:val="0"/>
      <w:marBottom w:val="0"/>
      <w:divBdr>
        <w:top w:val="none" w:sz="0" w:space="0" w:color="auto"/>
        <w:left w:val="none" w:sz="0" w:space="0" w:color="auto"/>
        <w:bottom w:val="none" w:sz="0" w:space="0" w:color="auto"/>
        <w:right w:val="none" w:sz="0" w:space="0" w:color="auto"/>
      </w:divBdr>
      <w:divsChild>
        <w:div w:id="1340742279">
          <w:marLeft w:val="547"/>
          <w:marRight w:val="0"/>
          <w:marTop w:val="154"/>
          <w:marBottom w:val="0"/>
          <w:divBdr>
            <w:top w:val="none" w:sz="0" w:space="0" w:color="auto"/>
            <w:left w:val="none" w:sz="0" w:space="0" w:color="auto"/>
            <w:bottom w:val="none" w:sz="0" w:space="0" w:color="auto"/>
            <w:right w:val="none" w:sz="0" w:space="0" w:color="auto"/>
          </w:divBdr>
        </w:div>
        <w:div w:id="1892761710">
          <w:marLeft w:val="547"/>
          <w:marRight w:val="0"/>
          <w:marTop w:val="154"/>
          <w:marBottom w:val="0"/>
          <w:divBdr>
            <w:top w:val="none" w:sz="0" w:space="0" w:color="auto"/>
            <w:left w:val="none" w:sz="0" w:space="0" w:color="auto"/>
            <w:bottom w:val="none" w:sz="0" w:space="0" w:color="auto"/>
            <w:right w:val="none" w:sz="0" w:space="0" w:color="auto"/>
          </w:divBdr>
        </w:div>
        <w:div w:id="1778402251">
          <w:marLeft w:val="547"/>
          <w:marRight w:val="0"/>
          <w:marTop w:val="154"/>
          <w:marBottom w:val="0"/>
          <w:divBdr>
            <w:top w:val="none" w:sz="0" w:space="0" w:color="auto"/>
            <w:left w:val="none" w:sz="0" w:space="0" w:color="auto"/>
            <w:bottom w:val="none" w:sz="0" w:space="0" w:color="auto"/>
            <w:right w:val="none" w:sz="0" w:space="0" w:color="auto"/>
          </w:divBdr>
        </w:div>
      </w:divsChild>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4F7A0-4302-4BCC-A339-ECE5FC2B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Template>
  <TotalTime>104</TotalTime>
  <Pages>22</Pages>
  <Words>3036</Words>
  <Characters>16701</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DASSAULT AVIATION</Company>
  <LinksUpToDate>false</LinksUpToDate>
  <CharactersWithSpaces>19698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ACG Solutions</cp:lastModifiedBy>
  <cp:revision>17</cp:revision>
  <cp:lastPrinted>2016-05-10T08:37:00Z</cp:lastPrinted>
  <dcterms:created xsi:type="dcterms:W3CDTF">2016-11-09T08:55:00Z</dcterms:created>
  <dcterms:modified xsi:type="dcterms:W3CDTF">2016-11-14T13:42:00Z</dcterms:modified>
</cp:coreProperties>
</file>