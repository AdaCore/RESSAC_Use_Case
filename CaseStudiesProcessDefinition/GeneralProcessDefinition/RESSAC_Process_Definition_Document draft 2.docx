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rsidRPr="00C82206">
        <w:tc>
          <w:tcPr>
            <w:tcW w:w="9778" w:type="dxa"/>
          </w:tcPr>
          <w:p w:rsidR="00C50F45" w:rsidRPr="00C82206" w:rsidRDefault="00C50F45" w:rsidP="00C67585">
            <w:pPr>
              <w:pStyle w:val="ZDocprotection"/>
              <w:jc w:val="left"/>
              <w:rPr>
                <w:lang w:val="en-US"/>
              </w:rPr>
            </w:pPr>
            <w:r w:rsidRPr="00C82206">
              <w:rPr>
                <w:lang w:val="en-US"/>
              </w:rPr>
              <w:t>UNCLASSIFIED</w:t>
            </w:r>
          </w:p>
        </w:tc>
      </w:tr>
    </w:tbl>
    <w:p w:rsidR="00C50F45" w:rsidRPr="00C82206" w:rsidRDefault="00C50F45">
      <w:pPr>
        <w:pStyle w:val="Normalarial"/>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985" w:type="dxa"/>
            <w:tcBorders>
              <w:top w:val="nil"/>
              <w:left w:val="nil"/>
              <w:right w:val="nil"/>
            </w:tcBorders>
            <w:vAlign w:val="center"/>
          </w:tcPr>
          <w:p w:rsidR="00C50F45" w:rsidRPr="00C82206" w:rsidRDefault="00C50F45">
            <w:pPr>
              <w:pStyle w:val="ZCentre7"/>
              <w:rPr>
                <w:lang w:val="en-US"/>
              </w:rPr>
            </w:pPr>
            <w:r w:rsidRPr="00C82206">
              <w:rPr>
                <w:lang w:val="en-US"/>
              </w:rPr>
              <w:t>REFERENCES</w:t>
            </w:r>
          </w:p>
        </w:tc>
        <w:tc>
          <w:tcPr>
            <w:tcW w:w="1273" w:type="dxa"/>
            <w:tcBorders>
              <w:top w:val="nil"/>
              <w:left w:val="nil"/>
              <w:bottom w:val="nil"/>
              <w:right w:val="nil"/>
            </w:tcBorders>
            <w:vAlign w:val="center"/>
          </w:tcPr>
          <w:p w:rsidR="00C50F45" w:rsidRPr="00C82206" w:rsidRDefault="00C50F45">
            <w:pPr>
              <w:pStyle w:val="ZCentre7"/>
              <w:rPr>
                <w:lang w:val="en-US"/>
              </w:rPr>
            </w:pPr>
            <w:r w:rsidRPr="00C82206">
              <w:rPr>
                <w:lang w:val="en-US"/>
              </w:rPr>
              <w:t>ISSUE</w:t>
            </w:r>
          </w:p>
        </w:tc>
        <w:tc>
          <w:tcPr>
            <w:tcW w:w="1629" w:type="dxa"/>
            <w:tcBorders>
              <w:top w:val="nil"/>
              <w:left w:val="nil"/>
              <w:bottom w:val="nil"/>
              <w:right w:val="nil"/>
            </w:tcBorders>
            <w:vAlign w:val="center"/>
          </w:tcPr>
          <w:p w:rsidR="00C50F45" w:rsidRPr="00C82206" w:rsidRDefault="00C50F45">
            <w:pPr>
              <w:pStyle w:val="ZCentre7"/>
              <w:rPr>
                <w:lang w:val="en-US"/>
              </w:rPr>
            </w:pPr>
            <w:r w:rsidRPr="00C82206">
              <w:rPr>
                <w:lang w:val="en-US"/>
              </w:rPr>
              <w:t>DATE</w:t>
            </w: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C9F6BA7" wp14:editId="2AF1B88A">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ification"/>
              <w:rPr>
                <w:lang w:val="en-US"/>
              </w:rPr>
            </w:pPr>
          </w:p>
        </w:tc>
        <w:tc>
          <w:tcPr>
            <w:tcW w:w="1273" w:type="dxa"/>
            <w:tcBorders>
              <w:bottom w:val="nil"/>
            </w:tcBorders>
            <w:vAlign w:val="center"/>
          </w:tcPr>
          <w:p w:rsidR="00C50F45" w:rsidRPr="00C82206" w:rsidRDefault="00C50F45">
            <w:pPr>
              <w:pStyle w:val="ZIndiceedition"/>
              <w:rPr>
                <w:lang w:val="en-US"/>
              </w:rPr>
            </w:pPr>
          </w:p>
        </w:tc>
        <w:tc>
          <w:tcPr>
            <w:tcW w:w="1629" w:type="dxa"/>
            <w:tcBorders>
              <w:bottom w:val="nil"/>
              <w:right w:val="single" w:sz="4" w:space="0" w:color="auto"/>
            </w:tcBorders>
            <w:vAlign w:val="center"/>
          </w:tcPr>
          <w:p w:rsidR="00C50F45" w:rsidRPr="00C82206" w:rsidRDefault="00C50F45">
            <w:pPr>
              <w:pStyle w:val="ZDateedition"/>
              <w:rPr>
                <w:lang w:val="en-US"/>
              </w:rPr>
            </w:pPr>
          </w:p>
        </w:tc>
      </w:tr>
      <w:tr w:rsidR="00C50F45" w:rsidRPr="00C82206" w:rsidTr="002477D0">
        <w:trPr>
          <w:cantSplit/>
          <w:trHeight w:hRule="exact" w:val="38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16415BEE" wp14:editId="64706C1C">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1"/>
              <w:rPr>
                <w:lang w:val="en-US"/>
              </w:rPr>
            </w:pPr>
          </w:p>
        </w:tc>
        <w:tc>
          <w:tcPr>
            <w:tcW w:w="1273" w:type="dxa"/>
            <w:tcBorders>
              <w:top w:val="nil"/>
              <w:bottom w:val="nil"/>
              <w:right w:val="single" w:sz="4" w:space="0" w:color="auto"/>
            </w:tcBorders>
            <w:vAlign w:val="center"/>
          </w:tcPr>
          <w:p w:rsidR="00C50F45" w:rsidRPr="00C82206" w:rsidRDefault="00C50F45">
            <w:pPr>
              <w:pStyle w:val="ZIndiceed1"/>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511"/>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47F06648" wp14:editId="6C90B883">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2"/>
              <w:rPr>
                <w:lang w:val="en-US"/>
              </w:rPr>
            </w:pPr>
          </w:p>
        </w:tc>
        <w:tc>
          <w:tcPr>
            <w:tcW w:w="1273" w:type="dxa"/>
            <w:tcBorders>
              <w:top w:val="nil"/>
              <w:bottom w:val="nil"/>
              <w:right w:val="single" w:sz="4" w:space="0" w:color="auto"/>
            </w:tcBorders>
            <w:vAlign w:val="center"/>
          </w:tcPr>
          <w:p w:rsidR="00C50F45" w:rsidRPr="00C82206" w:rsidRDefault="00C50F45">
            <w:pPr>
              <w:pStyle w:val="ZIndiceed2"/>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200"/>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trPr>
          <w:cantSplit/>
          <w:trHeight w:hRule="exact" w:val="900"/>
          <w:jc w:val="center"/>
        </w:trPr>
        <w:tc>
          <w:tcPr>
            <w:tcW w:w="3258" w:type="dxa"/>
            <w:tcBorders>
              <w:top w:val="nil"/>
              <w:left w:val="nil"/>
              <w:bottom w:val="nil"/>
              <w:right w:val="nil"/>
            </w:tcBorders>
            <w:vAlign w:val="center"/>
          </w:tcPr>
          <w:p w:rsidR="00C50F45" w:rsidRPr="00C82206" w:rsidRDefault="00C77F51">
            <w:pPr>
              <w:jc w:val="center"/>
              <w:rPr>
                <w:rFonts w:ascii="Arial" w:hAnsi="Arial"/>
                <w:sz w:val="20"/>
                <w:lang w:val="en-US"/>
              </w:rPr>
            </w:pPr>
            <w:r w:rsidRPr="00C82206">
              <w:rPr>
                <w:rFonts w:ascii="Arial" w:hAnsi="Arial"/>
                <w:noProof/>
                <w:sz w:val="20"/>
              </w:rPr>
              <w:drawing>
                <wp:inline distT="0" distB="0" distL="0" distR="0" wp14:anchorId="07036A10" wp14:editId="29088DA7">
                  <wp:extent cx="1146175" cy="702945"/>
                  <wp:effectExtent l="19050" t="0" r="0" b="0"/>
                  <wp:docPr id="4" name="Image 4"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RR"/>
                          <pic:cNvPicPr>
                            <a:picLocks noChangeAspect="1" noChangeArrowheads="1"/>
                          </pic:cNvPicPr>
                        </pic:nvPicPr>
                        <pic:blipFill>
                          <a:blip r:embed="rId12" cstate="print"/>
                          <a:srcRect/>
                          <a:stretch>
                            <a:fillRect/>
                          </a:stretch>
                        </pic:blipFill>
                        <pic:spPr bwMode="auto">
                          <a:xfrm>
                            <a:off x="0" y="0"/>
                            <a:ext cx="1146175" cy="70294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bottom w:val="nil"/>
            </w:tcBorders>
            <w:vAlign w:val="center"/>
          </w:tcPr>
          <w:p w:rsidR="00C50F45" w:rsidRPr="00C82206" w:rsidRDefault="00C50F45">
            <w:pPr>
              <w:pStyle w:val="ZIdent3"/>
              <w:rPr>
                <w:lang w:val="en-US"/>
              </w:rPr>
            </w:pPr>
          </w:p>
        </w:tc>
        <w:tc>
          <w:tcPr>
            <w:tcW w:w="1273" w:type="dxa"/>
            <w:tcBorders>
              <w:top w:val="nil"/>
              <w:bottom w:val="nil"/>
              <w:right w:val="single" w:sz="4" w:space="0" w:color="auto"/>
            </w:tcBorders>
            <w:vAlign w:val="center"/>
          </w:tcPr>
          <w:p w:rsidR="00C50F45" w:rsidRPr="00C82206" w:rsidRDefault="00C50F45">
            <w:pPr>
              <w:pStyle w:val="ZIndiceed3"/>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2477D0">
        <w:trPr>
          <w:cantSplit/>
          <w:trHeight w:hRule="exact" w:val="263"/>
          <w:jc w:val="center"/>
        </w:trPr>
        <w:tc>
          <w:tcPr>
            <w:tcW w:w="3258" w:type="dxa"/>
            <w:tcBorders>
              <w:top w:val="nil"/>
              <w:left w:val="nil"/>
              <w:bottom w:val="nil"/>
              <w:right w:val="nil"/>
            </w:tcBorders>
            <w:vAlign w:val="center"/>
          </w:tcPr>
          <w:p w:rsidR="00C50F45" w:rsidRPr="00C82206" w:rsidRDefault="00C50F45">
            <w:pPr>
              <w:jc w:val="center"/>
              <w:rPr>
                <w:rFonts w:ascii="Arial" w:hAnsi="Arial"/>
                <w:sz w:val="20"/>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top w:val="nil"/>
              <w:left w:val="nil"/>
            </w:tcBorders>
            <w:vAlign w:val="center"/>
          </w:tcPr>
          <w:p w:rsidR="00C50F45" w:rsidRPr="00C82206" w:rsidRDefault="00C50F45">
            <w:pPr>
              <w:jc w:val="center"/>
              <w:rPr>
                <w:rFonts w:ascii="Arial" w:hAnsi="Arial"/>
                <w:b/>
                <w:sz w:val="22"/>
                <w:lang w:val="en-US"/>
              </w:rPr>
            </w:pPr>
          </w:p>
        </w:tc>
        <w:tc>
          <w:tcPr>
            <w:tcW w:w="1273" w:type="dxa"/>
            <w:tcBorders>
              <w:top w:val="nil"/>
              <w:bottom w:val="nil"/>
              <w:right w:val="single" w:sz="4" w:space="0" w:color="auto"/>
            </w:tcBorders>
            <w:vAlign w:val="center"/>
          </w:tcPr>
          <w:p w:rsidR="00C50F45" w:rsidRPr="00C82206" w:rsidRDefault="00C50F45">
            <w:pPr>
              <w:jc w:val="center"/>
              <w:rPr>
                <w:rFonts w:ascii="Arial" w:hAnsi="Arial"/>
                <w:b/>
                <w:sz w:val="22"/>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C50F45" w:rsidRPr="00C82206" w:rsidTr="000D5DC3">
        <w:trPr>
          <w:cantSplit/>
          <w:trHeight w:hRule="exact" w:val="1056"/>
          <w:jc w:val="center"/>
        </w:trPr>
        <w:tc>
          <w:tcPr>
            <w:tcW w:w="3258" w:type="dxa"/>
            <w:tcBorders>
              <w:top w:val="nil"/>
              <w:left w:val="nil"/>
              <w:bottom w:val="nil"/>
              <w:right w:val="nil"/>
            </w:tcBorders>
            <w:vAlign w:val="center"/>
          </w:tcPr>
          <w:p w:rsidR="00C50F45"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482F0F17" wp14:editId="5062D3E0">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sz w:val="20"/>
                <w:lang w:val="en-US"/>
              </w:rPr>
            </w:pPr>
          </w:p>
        </w:tc>
        <w:tc>
          <w:tcPr>
            <w:tcW w:w="1985" w:type="dxa"/>
            <w:tcBorders>
              <w:left w:val="nil"/>
            </w:tcBorders>
            <w:vAlign w:val="center"/>
          </w:tcPr>
          <w:p w:rsidR="00C50F45" w:rsidRPr="00C82206" w:rsidRDefault="00C50F45">
            <w:pPr>
              <w:pStyle w:val="ZIdent4"/>
              <w:rPr>
                <w:lang w:val="en-US"/>
              </w:rPr>
            </w:pPr>
          </w:p>
        </w:tc>
        <w:tc>
          <w:tcPr>
            <w:tcW w:w="1273" w:type="dxa"/>
            <w:tcBorders>
              <w:top w:val="nil"/>
              <w:bottom w:val="nil"/>
              <w:right w:val="single" w:sz="4" w:space="0" w:color="auto"/>
            </w:tcBorders>
            <w:vAlign w:val="center"/>
          </w:tcPr>
          <w:p w:rsidR="00C50F45" w:rsidRPr="00C82206" w:rsidRDefault="00C50F45">
            <w:pPr>
              <w:pStyle w:val="ZIndiceed4"/>
              <w:rPr>
                <w:lang w:val="en-US"/>
              </w:rPr>
            </w:pPr>
          </w:p>
        </w:tc>
        <w:tc>
          <w:tcPr>
            <w:tcW w:w="1629" w:type="dxa"/>
            <w:tcBorders>
              <w:top w:val="nil"/>
              <w:left w:val="nil"/>
              <w:bottom w:val="nil"/>
              <w:right w:val="single" w:sz="4" w:space="0" w:color="auto"/>
            </w:tcBorders>
            <w:vAlign w:val="center"/>
          </w:tcPr>
          <w:p w:rsidR="00C50F45" w:rsidRPr="00C82206" w:rsidRDefault="00C50F45">
            <w:pPr>
              <w:jc w:val="center"/>
              <w:rPr>
                <w:rFonts w:ascii="Arial" w:hAnsi="Arial"/>
                <w:b/>
                <w:sz w:val="22"/>
                <w:lang w:val="en-US"/>
              </w:rPr>
            </w:pPr>
          </w:p>
        </w:tc>
      </w:tr>
      <w:tr w:rsidR="000D5DC3" w:rsidRPr="00C82206" w:rsidTr="000D5DC3">
        <w:trPr>
          <w:cantSplit/>
          <w:trHeight w:hRule="exact" w:val="1214"/>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7A670F24" wp14:editId="5EBCBEF4">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nil"/>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b/>
                <w:sz w:val="22"/>
                <w:lang w:val="en-US"/>
              </w:rPr>
            </w:pPr>
          </w:p>
        </w:tc>
      </w:tr>
      <w:tr w:rsidR="000D5DC3" w:rsidRPr="00C82206" w:rsidTr="002477D0">
        <w:trPr>
          <w:cantSplit/>
          <w:trHeight w:hRule="exact" w:val="1056"/>
          <w:jc w:val="center"/>
        </w:trPr>
        <w:tc>
          <w:tcPr>
            <w:tcW w:w="3258" w:type="dxa"/>
            <w:tcBorders>
              <w:top w:val="nil"/>
              <w:left w:val="nil"/>
              <w:bottom w:val="nil"/>
              <w:right w:val="nil"/>
            </w:tcBorders>
            <w:vAlign w:val="center"/>
          </w:tcPr>
          <w:p w:rsidR="000D5DC3" w:rsidRPr="00C82206" w:rsidRDefault="00C77F51" w:rsidP="002477D0">
            <w:pPr>
              <w:jc w:val="center"/>
              <w:rPr>
                <w:rFonts w:ascii="Arial" w:hAnsi="Arial"/>
                <w:sz w:val="20"/>
                <w:lang w:val="en-US"/>
              </w:rPr>
            </w:pPr>
            <w:r w:rsidRPr="00C82206">
              <w:rPr>
                <w:rFonts w:ascii="Arial" w:hAnsi="Arial"/>
                <w:noProof/>
                <w:sz w:val="20"/>
              </w:rPr>
              <w:drawing>
                <wp:inline distT="0" distB="0" distL="0" distR="0" wp14:anchorId="09F67F9E" wp14:editId="508A963B">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Pr="00C82206" w:rsidRDefault="000D5DC3">
            <w:pPr>
              <w:jc w:val="center"/>
              <w:rPr>
                <w:rFonts w:ascii="Arial" w:hAnsi="Arial"/>
                <w:sz w:val="20"/>
                <w:lang w:val="en-US"/>
              </w:rPr>
            </w:pPr>
          </w:p>
        </w:tc>
        <w:tc>
          <w:tcPr>
            <w:tcW w:w="1985" w:type="dxa"/>
            <w:tcBorders>
              <w:left w:val="nil"/>
            </w:tcBorders>
            <w:vAlign w:val="center"/>
          </w:tcPr>
          <w:p w:rsidR="000D5DC3" w:rsidRPr="00C82206" w:rsidRDefault="000D5DC3">
            <w:pPr>
              <w:pStyle w:val="ZIdent4"/>
              <w:rPr>
                <w:lang w:val="en-US"/>
              </w:rPr>
            </w:pPr>
          </w:p>
        </w:tc>
        <w:tc>
          <w:tcPr>
            <w:tcW w:w="1273" w:type="dxa"/>
            <w:tcBorders>
              <w:top w:val="nil"/>
              <w:bottom w:val="single" w:sz="4" w:space="0" w:color="auto"/>
              <w:right w:val="single" w:sz="4" w:space="0" w:color="auto"/>
            </w:tcBorders>
            <w:vAlign w:val="center"/>
          </w:tcPr>
          <w:p w:rsidR="000D5DC3" w:rsidRPr="00C82206" w:rsidRDefault="000D5DC3">
            <w:pPr>
              <w:pStyle w:val="ZIndiceed4"/>
              <w:rPr>
                <w:lang w:val="en-US"/>
              </w:rPr>
            </w:pPr>
          </w:p>
        </w:tc>
        <w:tc>
          <w:tcPr>
            <w:tcW w:w="1629" w:type="dxa"/>
            <w:tcBorders>
              <w:top w:val="nil"/>
              <w:left w:val="nil"/>
              <w:bottom w:val="single" w:sz="4" w:space="0" w:color="auto"/>
              <w:right w:val="single" w:sz="4" w:space="0" w:color="auto"/>
            </w:tcBorders>
            <w:vAlign w:val="center"/>
          </w:tcPr>
          <w:p w:rsidR="000D5DC3" w:rsidRPr="00C82206" w:rsidRDefault="000D5DC3">
            <w:pPr>
              <w:jc w:val="center"/>
              <w:rPr>
                <w:rFonts w:ascii="Arial" w:hAnsi="Arial"/>
                <w:b/>
                <w:sz w:val="22"/>
                <w:lang w:val="en-US"/>
              </w:rPr>
            </w:pPr>
          </w:p>
        </w:tc>
      </w:tr>
    </w:tbl>
    <w:p w:rsidR="00C50F45" w:rsidRPr="00C82206" w:rsidRDefault="00C50F45">
      <w:pPr>
        <w:pStyle w:val="Normalarial"/>
        <w:rPr>
          <w:lang w:val="en-US"/>
        </w:rPr>
      </w:pPr>
    </w:p>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C82206">
        <w:trPr>
          <w:cantSplit/>
          <w:trHeight w:hRule="exact" w:val="400"/>
          <w:jc w:val="center"/>
        </w:trPr>
        <w:tc>
          <w:tcPr>
            <w:tcW w:w="9778" w:type="dxa"/>
            <w:vAlign w:val="center"/>
          </w:tcPr>
          <w:p w:rsidR="00C50F45" w:rsidRPr="00C82206" w:rsidRDefault="00C50F45" w:rsidP="00CF117B">
            <w:pPr>
              <w:pStyle w:val="ZType"/>
              <w:jc w:val="left"/>
              <w:rPr>
                <w:lang w:val="en-US"/>
              </w:rPr>
            </w:pPr>
          </w:p>
        </w:tc>
      </w:tr>
      <w:tr w:rsidR="00C50F45" w:rsidRPr="00373534" w:rsidTr="00A04DEB">
        <w:trPr>
          <w:cantSplit/>
          <w:trHeight w:hRule="exact" w:val="1689"/>
          <w:jc w:val="center"/>
        </w:trPr>
        <w:tc>
          <w:tcPr>
            <w:tcW w:w="9778" w:type="dxa"/>
          </w:tcPr>
          <w:p w:rsidR="00C50F45" w:rsidRPr="00C82206" w:rsidRDefault="000706D4" w:rsidP="000B0FFD">
            <w:pPr>
              <w:pStyle w:val="ZDocTitreL1"/>
              <w:spacing w:before="120"/>
              <w:rPr>
                <w:lang w:val="en-US"/>
              </w:rPr>
            </w:pPr>
            <w:r w:rsidRPr="00C82206">
              <w:rPr>
                <w:lang w:val="en-US"/>
              </w:rPr>
              <w:t>Streamlining Development Assurance</w:t>
            </w:r>
          </w:p>
          <w:p w:rsidR="000706D4" w:rsidRPr="00C82206" w:rsidRDefault="00B53E4C" w:rsidP="000B0FFD">
            <w:pPr>
              <w:pStyle w:val="ZDocTitreL1"/>
              <w:spacing w:before="120"/>
              <w:rPr>
                <w:lang w:val="en-US"/>
              </w:rPr>
            </w:pPr>
            <w:r w:rsidRPr="00C82206">
              <w:rPr>
                <w:rFonts w:cs="Arial"/>
                <w:lang w:val="en-US"/>
              </w:rPr>
              <w:t>µ</w:t>
            </w:r>
            <w:r w:rsidR="00BC2DE0" w:rsidRPr="00C82206">
              <w:rPr>
                <w:lang w:val="en-US"/>
              </w:rPr>
              <w:t>XAV</w:t>
            </w:r>
            <w:r w:rsidR="00CF117B" w:rsidRPr="00C82206">
              <w:rPr>
                <w:lang w:val="en-US"/>
              </w:rPr>
              <w:t xml:space="preserve"> </w:t>
            </w:r>
            <w:r w:rsidR="00D70122" w:rsidRPr="00C82206">
              <w:rPr>
                <w:lang w:val="en-US"/>
              </w:rPr>
              <w:t>Process Definition</w:t>
            </w:r>
          </w:p>
          <w:p w:rsidR="00BC2DE0" w:rsidRPr="00C82206" w:rsidRDefault="00BC2DE0" w:rsidP="00BC2DE0">
            <w:pPr>
              <w:pStyle w:val="ZDocTitreL1"/>
              <w:jc w:val="left"/>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RPr="00373534" w:rsidTr="000D5DC3">
        <w:trPr>
          <w:trHeight w:hRule="exact" w:val="7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Gauche6"/>
              <w:rPr>
                <w:lang w:val="en-US"/>
              </w:rPr>
            </w:pPr>
          </w:p>
        </w:tc>
      </w:tr>
      <w:tr w:rsidR="00C50F45" w:rsidRPr="00373534">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1"/>
              <w:rPr>
                <w:lang w:val="en-US"/>
              </w:rPr>
            </w:pPr>
          </w:p>
        </w:tc>
      </w:tr>
      <w:tr w:rsidR="00C50F45" w:rsidRPr="00373534">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4"/>
              <w:rPr>
                <w:lang w:val="en-US"/>
              </w:rPr>
            </w:pPr>
          </w:p>
        </w:tc>
      </w:tr>
      <w:tr w:rsidR="00C50F45" w:rsidRPr="00373534">
        <w:trPr>
          <w:trHeight w:hRule="exact" w:val="300"/>
          <w:jc w:val="center"/>
        </w:trPr>
        <w:tc>
          <w:tcPr>
            <w:tcW w:w="6449" w:type="dxa"/>
            <w:vAlign w:val="center"/>
          </w:tcPr>
          <w:p w:rsidR="00C50F45" w:rsidRPr="00C82206" w:rsidRDefault="00C50F45">
            <w:pPr>
              <w:jc w:val="center"/>
              <w:rPr>
                <w:rFonts w:ascii="Arial" w:hAnsi="Arial"/>
                <w:sz w:val="20"/>
                <w:lang w:val="en-US"/>
              </w:rPr>
            </w:pPr>
          </w:p>
        </w:tc>
        <w:tc>
          <w:tcPr>
            <w:tcW w:w="3329" w:type="dxa"/>
            <w:vAlign w:val="center"/>
          </w:tcPr>
          <w:p w:rsidR="00C50F45" w:rsidRPr="00C82206" w:rsidRDefault="00C50F45">
            <w:pPr>
              <w:pStyle w:val="ZAPPLIL5"/>
              <w:rPr>
                <w:lang w:val="en-US"/>
              </w:rPr>
            </w:pPr>
          </w:p>
        </w:tc>
      </w:tr>
    </w:tbl>
    <w:p w:rsidR="00C50F45" w:rsidRPr="00C82206" w:rsidRDefault="00C50F45">
      <w:pPr>
        <w:pStyle w:val="Normalarial"/>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rsidRPr="00373534">
        <w:trPr>
          <w:cantSplit/>
          <w:trHeight w:hRule="exact" w:val="400"/>
          <w:jc w:val="center"/>
        </w:trPr>
        <w:tc>
          <w:tcPr>
            <w:tcW w:w="9778" w:type="dxa"/>
            <w:vAlign w:val="center"/>
          </w:tcPr>
          <w:p w:rsidR="00C50F45" w:rsidRPr="00C82206" w:rsidRDefault="00C50F45" w:rsidP="00BC2DE0">
            <w:pPr>
              <w:pStyle w:val="ZEtatDoc"/>
              <w:jc w:val="left"/>
              <w:rPr>
                <w:lang w:val="en-US"/>
              </w:rPr>
            </w:pP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rsidRPr="00C82206">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rPr>
                <w:lang w:val="en-US"/>
              </w:rPr>
            </w:pPr>
          </w:p>
        </w:tc>
        <w:tc>
          <w:tcPr>
            <w:tcW w:w="3259" w:type="dxa"/>
          </w:tcPr>
          <w:p w:rsidR="00C50F45" w:rsidRPr="00C82206" w:rsidRDefault="00C50F45">
            <w:pPr>
              <w:pStyle w:val="Normalarial"/>
              <w:jc w:val="right"/>
              <w:rPr>
                <w:lang w:val="en-US"/>
              </w:rPr>
            </w:pPr>
            <w:r w:rsidRPr="00C82206">
              <w:rPr>
                <w:lang w:val="en-US"/>
              </w:rPr>
              <w:t xml:space="preserve">Page : </w:t>
            </w:r>
            <w:r w:rsidR="00EB2EEF" w:rsidRPr="00C82206">
              <w:rPr>
                <w:lang w:val="en-US"/>
              </w:rPr>
              <w:fldChar w:fldCharType="begin"/>
            </w:r>
            <w:r w:rsidRPr="00C82206">
              <w:rPr>
                <w:lang w:val="en-US"/>
              </w:rPr>
              <w:instrText xml:space="preserve"> PAGE  \* MERGEFORMAT </w:instrText>
            </w:r>
            <w:r w:rsidR="00EB2EEF" w:rsidRPr="00C82206">
              <w:rPr>
                <w:lang w:val="en-US"/>
              </w:rPr>
              <w:fldChar w:fldCharType="separate"/>
            </w:r>
            <w:r w:rsidR="000B76E5" w:rsidRPr="00C82206">
              <w:rPr>
                <w:noProof/>
                <w:lang w:val="en-US"/>
              </w:rPr>
              <w:t>1</w:t>
            </w:r>
            <w:r w:rsidR="00EB2EEF" w:rsidRPr="00C82206">
              <w:rPr>
                <w:lang w:val="en-US"/>
              </w:rPr>
              <w:fldChar w:fldCharType="end"/>
            </w:r>
            <w:r w:rsidRPr="00C82206">
              <w:rPr>
                <w:lang w:val="en-US"/>
              </w:rPr>
              <w:t xml:space="preserve"> / </w:t>
            </w:r>
            <w:r w:rsidR="00115F8F" w:rsidRPr="00C82206">
              <w:rPr>
                <w:lang w:val="en-US"/>
              </w:rPr>
              <w:fldChar w:fldCharType="begin"/>
            </w:r>
            <w:r w:rsidR="00115F8F" w:rsidRPr="00C82206">
              <w:rPr>
                <w:lang w:val="en-US"/>
              </w:rPr>
              <w:instrText xml:space="preserve"> NUMPAGES  \* MERGEFORMAT </w:instrText>
            </w:r>
            <w:r w:rsidR="00115F8F" w:rsidRPr="00C82206">
              <w:rPr>
                <w:lang w:val="en-US"/>
              </w:rPr>
              <w:fldChar w:fldCharType="separate"/>
            </w:r>
            <w:r w:rsidR="000B76E5" w:rsidRPr="00C82206">
              <w:rPr>
                <w:noProof/>
                <w:lang w:val="en-US"/>
              </w:rPr>
              <w:t>46</w:t>
            </w:r>
            <w:r w:rsidR="00115F8F" w:rsidRPr="00C82206">
              <w:rPr>
                <w:noProof/>
                <w:lang w:val="en-US"/>
              </w:rPr>
              <w:fldChar w:fldCharType="end"/>
            </w:r>
          </w:p>
        </w:tc>
      </w:tr>
    </w:tbl>
    <w:p w:rsidR="00C50F45" w:rsidRPr="00C82206" w:rsidRDefault="00C50F45">
      <w:pPr>
        <w:pStyle w:val="Normalarial"/>
        <w:rPr>
          <w:lang w:val="en-US"/>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C82206">
        <w:trPr>
          <w:cantSplit/>
        </w:trPr>
        <w:tc>
          <w:tcPr>
            <w:tcW w:w="9777" w:type="dxa"/>
          </w:tcPr>
          <w:p w:rsidR="00C50F45" w:rsidRPr="00C82206" w:rsidRDefault="00C50F45">
            <w:pPr>
              <w:pStyle w:val="ZPropriete"/>
              <w:rPr>
                <w:lang w:val="en-US"/>
              </w:rPr>
            </w:pPr>
            <w:r w:rsidRPr="00C82206">
              <w:rPr>
                <w:lang w:val="en-US"/>
              </w:rPr>
              <w:t xml:space="preserve">This document is the intellectual property of </w:t>
            </w:r>
            <w:bookmarkStart w:id="0" w:name="S_Societes"/>
            <w:r w:rsidR="00A04DEB" w:rsidRPr="00C82206">
              <w:rPr>
                <w:lang w:val="en-US"/>
              </w:rPr>
              <w:t>RESSAC members</w:t>
            </w:r>
            <w:bookmarkEnd w:id="0"/>
            <w:r w:rsidR="00A04DEB" w:rsidRPr="00C82206">
              <w:rPr>
                <w:lang w:val="en-US"/>
              </w:rPr>
              <w:t xml:space="preserve"> </w:t>
            </w:r>
            <w:r w:rsidRPr="00C82206">
              <w:rPr>
                <w:lang w:val="en-US"/>
              </w:rPr>
              <w:t>It may not be used, reproduced, modified or disclosed without its authorization.</w:t>
            </w:r>
          </w:p>
          <w:p w:rsidR="00C50F45" w:rsidRPr="00C82206" w:rsidRDefault="00EB2EEF">
            <w:pPr>
              <w:pStyle w:val="ZPropriete"/>
              <w:rPr>
                <w:lang w:val="en-US"/>
              </w:rPr>
            </w:pPr>
            <w:r w:rsidRPr="00C82206">
              <w:rPr>
                <w:lang w:val="en-US"/>
              </w:rPr>
              <w:fldChar w:fldCharType="begin"/>
            </w:r>
            <w:r w:rsidR="00C50F45" w:rsidRPr="00C82206">
              <w:rPr>
                <w:lang w:val="en-US"/>
              </w:rPr>
              <w:instrText xml:space="preserve"> REF S_Societes </w:instrText>
            </w:r>
            <w:r w:rsidRPr="00C82206">
              <w:rPr>
                <w:lang w:val="en-US"/>
              </w:rPr>
              <w:fldChar w:fldCharType="separate"/>
            </w:r>
            <w:r w:rsidR="000B76E5" w:rsidRPr="00C82206">
              <w:rPr>
                <w:lang w:val="en-US"/>
              </w:rPr>
              <w:t>RESSAC members</w:t>
            </w:r>
            <w:r w:rsidRPr="00C82206">
              <w:rPr>
                <w:lang w:val="en-US"/>
              </w:rPr>
              <w:fldChar w:fldCharType="end"/>
            </w:r>
            <w:r w:rsidR="00C50F45" w:rsidRPr="00C82206">
              <w:rPr>
                <w:lang w:val="en-US"/>
              </w:rPr>
              <w:t xml:space="preserve"> Proprietary Data.</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pgSz w:w="11906" w:h="16838" w:code="9"/>
          <w:pgMar w:top="567" w:right="1134" w:bottom="567" w:left="1134" w:header="567" w:footer="567" w:gutter="0"/>
          <w:cols w:space="720"/>
        </w:sectPr>
      </w:pPr>
    </w:p>
    <w:p w:rsidR="00C50F45" w:rsidRPr="00C82206" w:rsidRDefault="00C50F45">
      <w:pPr>
        <w:pStyle w:val="Titrepage"/>
        <w:rPr>
          <w:lang w:val="en-US"/>
        </w:rPr>
      </w:pPr>
      <w:r w:rsidRPr="00C82206">
        <w:rPr>
          <w:lang w:val="en-US"/>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RPr="00C82206" w:rsidTr="003A7252">
        <w:trPr>
          <w:cantSplit/>
          <w:trHeight w:val="70"/>
          <w:jc w:val="center"/>
        </w:trPr>
        <w:tc>
          <w:tcPr>
            <w:tcW w:w="3187"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c>
          <w:tcPr>
            <w:tcW w:w="2268" w:type="dxa"/>
            <w:tcBorders>
              <w:top w:val="nil"/>
              <w:left w:val="nil"/>
              <w:bottom w:val="nil"/>
              <w:right w:val="nil"/>
            </w:tcBorders>
            <w:vAlign w:val="bottom"/>
          </w:tcPr>
          <w:p w:rsidR="00C50F45" w:rsidRPr="00C82206" w:rsidRDefault="00C50F45">
            <w:pPr>
              <w:pStyle w:val="ZCentre7"/>
              <w:rPr>
                <w:lang w:val="en-US"/>
              </w:rPr>
            </w:pPr>
          </w:p>
        </w:tc>
      </w:tr>
      <w:tr w:rsidR="00C50F45" w:rsidRPr="00C82206">
        <w:trPr>
          <w:cantSplit/>
          <w:trHeight w:hRule="exact" w:val="802"/>
          <w:jc w:val="center"/>
        </w:trPr>
        <w:tc>
          <w:tcPr>
            <w:tcW w:w="3187" w:type="dxa"/>
            <w:tcBorders>
              <w:top w:val="nil"/>
              <w:left w:val="nil"/>
              <w:bottom w:val="nil"/>
              <w:right w:val="nil"/>
            </w:tcBorders>
            <w:vAlign w:val="center"/>
          </w:tcPr>
          <w:p w:rsidR="00C50F45" w:rsidRPr="00C82206" w:rsidRDefault="00C50F45">
            <w:pPr>
              <w:pStyle w:val="ZCentre7"/>
              <w:rPr>
                <w:lang w:val="en-US"/>
              </w:rPr>
            </w:pP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REFERENCES</w:t>
            </w:r>
          </w:p>
        </w:tc>
        <w:tc>
          <w:tcPr>
            <w:tcW w:w="2268" w:type="dxa"/>
            <w:tcBorders>
              <w:top w:val="nil"/>
              <w:left w:val="nil"/>
              <w:bottom w:val="nil"/>
              <w:right w:val="nil"/>
            </w:tcBorders>
            <w:vAlign w:val="center"/>
          </w:tcPr>
          <w:p w:rsidR="00C50F45" w:rsidRPr="00C82206" w:rsidRDefault="00C50F45">
            <w:pPr>
              <w:pStyle w:val="ZCentre7"/>
              <w:rPr>
                <w:lang w:val="en-US"/>
              </w:rPr>
            </w:pPr>
            <w:r w:rsidRPr="00C82206">
              <w:rPr>
                <w:lang w:val="en-US"/>
              </w:rPr>
              <w:t>APPROVERS</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1</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6FB23A5C" wp14:editId="2375CEF7">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Z_Identification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166"/>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1</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2</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799190CD" wp14:editId="606CF5B7">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Z_Ident1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2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2</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3</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4F1B6763" wp14:editId="695A2F1B">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Z_Ident2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FC46C2">
        <w:trPr>
          <w:cantSplit/>
          <w:trHeight w:hRule="exact" w:val="24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3</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4</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sz w:val="20"/>
              </w:rPr>
              <w:drawing>
                <wp:inline distT="0" distB="0" distL="0" distR="0" wp14:anchorId="43CE1F76" wp14:editId="5599C6FC">
                  <wp:extent cx="1242060" cy="757555"/>
                  <wp:effectExtent l="19050" t="0" r="0" b="0"/>
                  <wp:docPr id="11" name="Image 11" descr="log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RR"/>
                          <pic:cNvPicPr>
                            <a:picLocks noChangeAspect="1" noChangeArrowheads="1"/>
                          </pic:cNvPicPr>
                        </pic:nvPicPr>
                        <pic:blipFill>
                          <a:blip r:embed="rId12" cstate="print"/>
                          <a:srcRect/>
                          <a:stretch>
                            <a:fillRect/>
                          </a:stretch>
                        </pic:blipFill>
                        <pic:spPr bwMode="auto">
                          <a:xfrm>
                            <a:off x="0" y="0"/>
                            <a:ext cx="1242060"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Z_Ident3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4"/>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4</w:t>
            </w:r>
          </w:p>
        </w:tc>
      </w:tr>
      <w:tr w:rsidR="00C50F45" w:rsidRPr="00C82206">
        <w:trPr>
          <w:cantSplit/>
          <w:trHeight w:hRule="exact" w:val="40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single" w:sz="4" w:space="0" w:color="auto"/>
              <w:left w:val="single" w:sz="4" w:space="0" w:color="auto"/>
              <w:bottom w:val="nil"/>
              <w:right w:val="single" w:sz="4" w:space="0" w:color="auto"/>
            </w:tcBorders>
            <w:vAlign w:val="center"/>
          </w:tcPr>
          <w:p w:rsidR="00C50F45" w:rsidRPr="00C82206" w:rsidRDefault="00C50F45">
            <w:pPr>
              <w:pStyle w:val="Normalarial"/>
              <w:jc w:val="center"/>
              <w:rPr>
                <w:lang w:val="en-US"/>
              </w:rPr>
            </w:pPr>
          </w:p>
        </w:tc>
        <w:tc>
          <w:tcPr>
            <w:tcW w:w="2268" w:type="dxa"/>
            <w:tcBorders>
              <w:top w:val="single" w:sz="4" w:space="0" w:color="auto"/>
              <w:left w:val="nil"/>
              <w:bottom w:val="nil"/>
              <w:right w:val="single" w:sz="4" w:space="0" w:color="auto"/>
            </w:tcBorders>
            <w:vAlign w:val="center"/>
          </w:tcPr>
          <w:p w:rsidR="00C50F45" w:rsidRPr="00C82206" w:rsidRDefault="00C50F45">
            <w:pPr>
              <w:pStyle w:val="Normalarial"/>
              <w:jc w:val="center"/>
              <w:rPr>
                <w:sz w:val="16"/>
                <w:lang w:val="en-US"/>
              </w:rPr>
            </w:pPr>
            <w:proofErr w:type="spellStart"/>
            <w:r w:rsidRPr="00C82206">
              <w:rPr>
                <w:sz w:val="16"/>
                <w:lang w:val="en-US"/>
              </w:rPr>
              <w:t>Fonction</w:t>
            </w:r>
            <w:proofErr w:type="spellEnd"/>
            <w:r w:rsidRPr="00C82206">
              <w:rPr>
                <w:sz w:val="16"/>
                <w:lang w:val="en-US"/>
              </w:rPr>
              <w:t xml:space="preserve"> 5</w:t>
            </w:r>
          </w:p>
        </w:tc>
      </w:tr>
      <w:tr w:rsidR="00C50F45" w:rsidRPr="00C82206">
        <w:trPr>
          <w:cantSplit/>
          <w:trHeight w:hRule="exact" w:val="1200"/>
          <w:jc w:val="center"/>
        </w:trPr>
        <w:tc>
          <w:tcPr>
            <w:tcW w:w="3187" w:type="dxa"/>
            <w:tcBorders>
              <w:top w:val="nil"/>
              <w:left w:val="nil"/>
              <w:bottom w:val="nil"/>
              <w:right w:val="nil"/>
            </w:tcBorders>
            <w:vAlign w:val="center"/>
          </w:tcPr>
          <w:p w:rsidR="00C50F45" w:rsidRPr="00C82206" w:rsidRDefault="00C77F51">
            <w:pPr>
              <w:pStyle w:val="Normalarial"/>
              <w:jc w:val="center"/>
              <w:rPr>
                <w:lang w:val="en-US"/>
              </w:rPr>
            </w:pPr>
            <w:r w:rsidRPr="00C82206">
              <w:rPr>
                <w:noProof/>
              </w:rPr>
              <w:drawing>
                <wp:inline distT="0" distB="0" distL="0" distR="0" wp14:anchorId="07739894" wp14:editId="78B10FDF">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Pr="00C82206" w:rsidRDefault="00EB2EEF">
            <w:pPr>
              <w:pStyle w:val="Normalarial"/>
              <w:jc w:val="center"/>
              <w:rPr>
                <w:lang w:val="en-US"/>
              </w:rPr>
            </w:pPr>
            <w:r w:rsidRPr="00C82206">
              <w:rPr>
                <w:lang w:val="en-US"/>
              </w:rPr>
              <w:fldChar w:fldCharType="begin"/>
            </w:r>
            <w:r w:rsidR="00C50F45" w:rsidRPr="00C82206">
              <w:rPr>
                <w:lang w:val="en-US"/>
              </w:rPr>
              <w:instrText xml:space="preserve"> STYLEREF Z_Ident4 \* MERGEFORMAT </w:instrText>
            </w:r>
            <w:r w:rsidRPr="00C82206">
              <w:rPr>
                <w:lang w:val="en-US"/>
              </w:rPr>
              <w:fldChar w:fldCharType="end"/>
            </w:r>
          </w:p>
        </w:tc>
        <w:tc>
          <w:tcPr>
            <w:tcW w:w="2268" w:type="dxa"/>
            <w:tcBorders>
              <w:top w:val="nil"/>
              <w:left w:val="nil"/>
              <w:bottom w:val="nil"/>
              <w:right w:val="single" w:sz="4" w:space="0" w:color="auto"/>
            </w:tcBorders>
            <w:vAlign w:val="center"/>
          </w:tcPr>
          <w:p w:rsidR="00C50F45" w:rsidRPr="00C82206" w:rsidRDefault="00C50F45">
            <w:pPr>
              <w:pStyle w:val="Normalarial"/>
              <w:jc w:val="center"/>
              <w:rPr>
                <w:sz w:val="16"/>
                <w:lang w:val="en-US"/>
              </w:rPr>
            </w:pPr>
          </w:p>
        </w:tc>
      </w:tr>
      <w:tr w:rsidR="00C50F45" w:rsidRPr="00C82206" w:rsidTr="003A7252">
        <w:trPr>
          <w:cantSplit/>
          <w:trHeight w:hRule="exact" w:val="190"/>
          <w:jc w:val="center"/>
        </w:trPr>
        <w:tc>
          <w:tcPr>
            <w:tcW w:w="3187" w:type="dxa"/>
            <w:tcBorders>
              <w:top w:val="nil"/>
              <w:left w:val="nil"/>
              <w:bottom w:val="nil"/>
              <w:right w:val="nil"/>
            </w:tcBorders>
            <w:vAlign w:val="center"/>
          </w:tcPr>
          <w:p w:rsidR="00C50F45" w:rsidRPr="00C82206" w:rsidRDefault="00C50F45">
            <w:pPr>
              <w:pStyle w:val="Normalarial"/>
              <w:jc w:val="center"/>
              <w:rPr>
                <w:lang w:val="en-US"/>
              </w:rPr>
            </w:pPr>
          </w:p>
        </w:tc>
        <w:tc>
          <w:tcPr>
            <w:tcW w:w="2268" w:type="dxa"/>
            <w:tcBorders>
              <w:top w:val="nil"/>
              <w:left w:val="single" w:sz="4" w:space="0" w:color="auto"/>
              <w:bottom w:val="single" w:sz="4" w:space="0" w:color="auto"/>
              <w:right w:val="single" w:sz="4" w:space="0" w:color="auto"/>
            </w:tcBorders>
            <w:vAlign w:val="center"/>
          </w:tcPr>
          <w:p w:rsidR="00C50F45" w:rsidRPr="00C82206" w:rsidRDefault="00C50F45">
            <w:pPr>
              <w:pStyle w:val="Normalarial"/>
              <w:jc w:val="center"/>
              <w:rPr>
                <w:lang w:val="en-US"/>
              </w:rPr>
            </w:pPr>
          </w:p>
        </w:tc>
        <w:tc>
          <w:tcPr>
            <w:tcW w:w="2268" w:type="dxa"/>
            <w:tcBorders>
              <w:top w:val="nil"/>
              <w:left w:val="nil"/>
              <w:bottom w:val="single" w:sz="4" w:space="0" w:color="auto"/>
              <w:right w:val="single" w:sz="4" w:space="0" w:color="auto"/>
            </w:tcBorders>
            <w:vAlign w:val="center"/>
          </w:tcPr>
          <w:p w:rsidR="00C50F45" w:rsidRPr="00C82206" w:rsidRDefault="00C50F45">
            <w:pPr>
              <w:pStyle w:val="Normalarial"/>
              <w:jc w:val="center"/>
              <w:rPr>
                <w:sz w:val="16"/>
                <w:lang w:val="en-US"/>
              </w:rPr>
            </w:pPr>
            <w:r w:rsidRPr="00C82206">
              <w:rPr>
                <w:sz w:val="16"/>
                <w:lang w:val="en-US"/>
              </w:rPr>
              <w:t>Name 5</w:t>
            </w:r>
          </w:p>
        </w:tc>
      </w:tr>
    </w:tbl>
    <w:p w:rsidR="00C50F45" w:rsidRPr="00C82206" w:rsidRDefault="00C50F45">
      <w:pPr>
        <w:rPr>
          <w:rFonts w:ascii="Arial" w:hAnsi="Arial"/>
          <w:sz w:val="20"/>
          <w:lang w:val="en-US"/>
        </w:rPr>
      </w:pPr>
    </w:p>
    <w:p w:rsidR="00C50F45" w:rsidRPr="00C82206" w:rsidRDefault="00C50F45">
      <w:pPr>
        <w:rPr>
          <w:rFonts w:ascii="Arial" w:hAnsi="Arial"/>
          <w:sz w:val="20"/>
          <w:lang w:val="en-US"/>
        </w:rPr>
      </w:pPr>
    </w:p>
    <w:p w:rsidR="00C50F45" w:rsidRPr="00C82206" w:rsidRDefault="00C50F45">
      <w:pPr>
        <w:rPr>
          <w:rFonts w:ascii="Arial" w:hAnsi="Arial"/>
          <w:sz w:val="20"/>
          <w:lang w:val="en-US"/>
        </w:rPr>
        <w:sectPr w:rsidR="00C50F45" w:rsidRPr="00C82206">
          <w:headerReference w:type="default" r:id="rId19"/>
          <w:footerReference w:type="default" r:id="rId20"/>
          <w:pgSz w:w="11906" w:h="16838" w:code="9"/>
          <w:pgMar w:top="1134" w:right="1134" w:bottom="1134" w:left="1134" w:header="851" w:footer="567" w:gutter="0"/>
          <w:cols w:space="720"/>
        </w:sectPr>
      </w:pPr>
    </w:p>
    <w:p w:rsidR="00C50F45" w:rsidRPr="00C82206" w:rsidRDefault="00C50F45">
      <w:pPr>
        <w:pStyle w:val="Titrepage"/>
        <w:rPr>
          <w:lang w:val="en-US"/>
        </w:rPr>
      </w:pPr>
      <w:r w:rsidRPr="00C82206">
        <w:rPr>
          <w:lang w:val="en-US"/>
        </w:rPr>
        <w:lastRenderedPageBreak/>
        <w:t>Table of contentS</w:t>
      </w:r>
    </w:p>
    <w:p w:rsidR="00CB7A9E" w:rsidRPr="00CB7A9E" w:rsidRDefault="00EB2EEF">
      <w:pPr>
        <w:pStyle w:val="TM1"/>
        <w:rPr>
          <w:rFonts w:asciiTheme="minorHAnsi" w:eastAsiaTheme="minorEastAsia" w:hAnsiTheme="minorHAnsi" w:cstheme="minorBidi"/>
          <w:b w:val="0"/>
          <w:caps w:val="0"/>
          <w:noProof/>
          <w:szCs w:val="22"/>
          <w:lang w:val="en-US"/>
        </w:rPr>
      </w:pPr>
      <w:r w:rsidRPr="00C82206">
        <w:rPr>
          <w:lang w:val="en-US"/>
        </w:rPr>
        <w:fldChar w:fldCharType="begin"/>
      </w:r>
      <w:r w:rsidR="00C50F45" w:rsidRPr="00C82206">
        <w:rPr>
          <w:lang w:val="en-US"/>
        </w:rPr>
        <w:instrText xml:space="preserve"> TOC \o "1-3" </w:instrText>
      </w:r>
      <w:r w:rsidRPr="00C82206">
        <w:rPr>
          <w:lang w:val="en-US"/>
        </w:rPr>
        <w:fldChar w:fldCharType="separate"/>
      </w:r>
      <w:r w:rsidR="00CB7A9E" w:rsidRPr="00160D26">
        <w:rPr>
          <w:noProof/>
          <w:lang w:val="en-US"/>
        </w:rPr>
        <w:t>1.</w:t>
      </w:r>
      <w:r w:rsidR="00CB7A9E" w:rsidRPr="00CB7A9E">
        <w:rPr>
          <w:rFonts w:asciiTheme="minorHAnsi" w:eastAsiaTheme="minorEastAsia" w:hAnsiTheme="minorHAnsi" w:cstheme="minorBidi"/>
          <w:b w:val="0"/>
          <w:caps w:val="0"/>
          <w:noProof/>
          <w:szCs w:val="22"/>
          <w:lang w:val="en-US"/>
        </w:rPr>
        <w:tab/>
      </w:r>
      <w:r w:rsidR="00CB7A9E" w:rsidRPr="00160D26">
        <w:rPr>
          <w:noProof/>
          <w:lang w:val="en-US"/>
        </w:rPr>
        <w:t>Document issues</w:t>
      </w:r>
      <w:r w:rsidR="00CB7A9E" w:rsidRPr="00CB7A9E">
        <w:rPr>
          <w:noProof/>
          <w:lang w:val="en-US"/>
        </w:rPr>
        <w:tab/>
      </w:r>
      <w:r w:rsidR="00CB7A9E">
        <w:rPr>
          <w:noProof/>
        </w:rPr>
        <w:fldChar w:fldCharType="begin"/>
      </w:r>
      <w:r w:rsidR="00CB7A9E" w:rsidRPr="00CB7A9E">
        <w:rPr>
          <w:noProof/>
          <w:lang w:val="en-US"/>
        </w:rPr>
        <w:instrText xml:space="preserve"> PAGEREF _Toc469651842 \h </w:instrText>
      </w:r>
      <w:r w:rsidR="00CB7A9E">
        <w:rPr>
          <w:noProof/>
        </w:rPr>
      </w:r>
      <w:r w:rsidR="00CB7A9E">
        <w:rPr>
          <w:noProof/>
        </w:rPr>
        <w:fldChar w:fldCharType="separate"/>
      </w:r>
      <w:r w:rsidR="00CB7A9E" w:rsidRPr="00CB7A9E">
        <w:rPr>
          <w:noProof/>
          <w:lang w:val="en-US"/>
        </w:rPr>
        <w:t>5</w:t>
      </w:r>
      <w:r w:rsidR="00CB7A9E">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2.</w:t>
      </w:r>
      <w:r w:rsidRPr="00CB7A9E">
        <w:rPr>
          <w:rFonts w:asciiTheme="minorHAnsi" w:eastAsiaTheme="minorEastAsia" w:hAnsiTheme="minorHAnsi" w:cstheme="minorBidi"/>
          <w:b w:val="0"/>
          <w:caps w:val="0"/>
          <w:noProof/>
          <w:szCs w:val="22"/>
          <w:lang w:val="en-US"/>
        </w:rPr>
        <w:tab/>
      </w:r>
      <w:r w:rsidRPr="00160D26">
        <w:rPr>
          <w:noProof/>
          <w:lang w:val="en-US"/>
        </w:rPr>
        <w:t>PURPOSE AND SCOPE OF THE DOCUMENT</w:t>
      </w:r>
      <w:r w:rsidRPr="00CB7A9E">
        <w:rPr>
          <w:noProof/>
          <w:lang w:val="en-US"/>
        </w:rPr>
        <w:tab/>
      </w:r>
      <w:r>
        <w:rPr>
          <w:noProof/>
        </w:rPr>
        <w:fldChar w:fldCharType="begin"/>
      </w:r>
      <w:r w:rsidRPr="00CB7A9E">
        <w:rPr>
          <w:noProof/>
          <w:lang w:val="en-US"/>
        </w:rPr>
        <w:instrText xml:space="preserve"> PAGEREF _Toc469651843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3.</w:t>
      </w:r>
      <w:r w:rsidRPr="00CB7A9E">
        <w:rPr>
          <w:rFonts w:asciiTheme="minorHAnsi" w:eastAsiaTheme="minorEastAsia" w:hAnsiTheme="minorHAnsi" w:cstheme="minorBidi"/>
          <w:b w:val="0"/>
          <w:caps w:val="0"/>
          <w:noProof/>
          <w:szCs w:val="22"/>
          <w:lang w:val="en-US"/>
        </w:rPr>
        <w:tab/>
      </w:r>
      <w:r w:rsidRPr="00160D26">
        <w:rPr>
          <w:noProof/>
          <w:lang w:val="en-US"/>
        </w:rPr>
        <w:t>ORGANIZATION</w:t>
      </w:r>
      <w:r w:rsidRPr="00CB7A9E">
        <w:rPr>
          <w:noProof/>
          <w:lang w:val="en-US"/>
        </w:rPr>
        <w:tab/>
      </w:r>
      <w:r>
        <w:rPr>
          <w:noProof/>
        </w:rPr>
        <w:fldChar w:fldCharType="begin"/>
      </w:r>
      <w:r w:rsidRPr="00CB7A9E">
        <w:rPr>
          <w:noProof/>
          <w:lang w:val="en-US"/>
        </w:rPr>
        <w:instrText xml:space="preserve"> PAGEREF _Toc469651844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4.</w:t>
      </w:r>
      <w:r w:rsidRPr="00CB7A9E">
        <w:rPr>
          <w:rFonts w:asciiTheme="minorHAnsi" w:eastAsiaTheme="minorEastAsia" w:hAnsiTheme="minorHAnsi" w:cstheme="minorBidi"/>
          <w:b w:val="0"/>
          <w:caps w:val="0"/>
          <w:noProof/>
          <w:szCs w:val="22"/>
          <w:lang w:val="en-US"/>
        </w:rPr>
        <w:tab/>
      </w:r>
      <w:r w:rsidRPr="00160D26">
        <w:rPr>
          <w:noProof/>
          <w:lang w:val="en-US"/>
        </w:rPr>
        <w:t>LIFE CYCLE PROCESSES</w:t>
      </w:r>
      <w:r w:rsidRPr="00CB7A9E">
        <w:rPr>
          <w:noProof/>
          <w:lang w:val="en-US"/>
        </w:rPr>
        <w:tab/>
      </w:r>
      <w:r>
        <w:rPr>
          <w:noProof/>
        </w:rPr>
        <w:fldChar w:fldCharType="begin"/>
      </w:r>
      <w:r w:rsidRPr="00CB7A9E">
        <w:rPr>
          <w:noProof/>
          <w:lang w:val="en-US"/>
        </w:rPr>
        <w:instrText xml:space="preserve"> PAGEREF _Toc469651845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4.1</w:t>
      </w:r>
      <w:r w:rsidRPr="00CB7A9E">
        <w:rPr>
          <w:rFonts w:asciiTheme="minorHAnsi" w:eastAsiaTheme="minorEastAsia" w:hAnsiTheme="minorHAnsi" w:cstheme="minorBidi"/>
          <w:noProof/>
          <w:szCs w:val="22"/>
          <w:lang w:val="en-US"/>
        </w:rPr>
        <w:tab/>
      </w:r>
      <w:r w:rsidRPr="00160D26">
        <w:rPr>
          <w:noProof/>
          <w:lang w:val="en-US"/>
        </w:rPr>
        <w:t>Principles</w:t>
      </w:r>
      <w:r w:rsidRPr="00CB7A9E">
        <w:rPr>
          <w:noProof/>
          <w:lang w:val="en-US"/>
        </w:rPr>
        <w:tab/>
      </w:r>
      <w:r>
        <w:rPr>
          <w:noProof/>
        </w:rPr>
        <w:fldChar w:fldCharType="begin"/>
      </w:r>
      <w:r w:rsidRPr="00CB7A9E">
        <w:rPr>
          <w:noProof/>
          <w:lang w:val="en-US"/>
        </w:rPr>
        <w:instrText xml:space="preserve"> PAGEREF _Toc469651846 \h </w:instrText>
      </w:r>
      <w:r>
        <w:rPr>
          <w:noProof/>
        </w:rPr>
      </w:r>
      <w:r>
        <w:rPr>
          <w:noProof/>
        </w:rPr>
        <w:fldChar w:fldCharType="separate"/>
      </w:r>
      <w:r w:rsidRPr="00CB7A9E">
        <w:rPr>
          <w:noProof/>
          <w:lang w:val="en-US"/>
        </w:rPr>
        <w:t>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4.2</w:t>
      </w:r>
      <w:r w:rsidRPr="00CB7A9E">
        <w:rPr>
          <w:rFonts w:asciiTheme="minorHAnsi" w:eastAsiaTheme="minorEastAsia" w:hAnsiTheme="minorHAnsi" w:cstheme="minorBidi"/>
          <w:noProof/>
          <w:szCs w:val="22"/>
          <w:lang w:val="en-US"/>
        </w:rPr>
        <w:tab/>
      </w:r>
      <w:r w:rsidRPr="00160D26">
        <w:rPr>
          <w:noProof/>
          <w:lang w:val="en-US"/>
        </w:rPr>
        <w:t>Description</w:t>
      </w:r>
      <w:r w:rsidRPr="00CB7A9E">
        <w:rPr>
          <w:noProof/>
          <w:lang w:val="en-US"/>
        </w:rPr>
        <w:tab/>
      </w:r>
      <w:r>
        <w:rPr>
          <w:noProof/>
        </w:rPr>
        <w:fldChar w:fldCharType="begin"/>
      </w:r>
      <w:r w:rsidRPr="00CB7A9E">
        <w:rPr>
          <w:noProof/>
          <w:lang w:val="en-US"/>
        </w:rPr>
        <w:instrText xml:space="preserve"> PAGEREF _Toc469651847 \h </w:instrText>
      </w:r>
      <w:r>
        <w:rPr>
          <w:noProof/>
        </w:rPr>
      </w:r>
      <w:r>
        <w:rPr>
          <w:noProof/>
        </w:rPr>
        <w:fldChar w:fldCharType="separate"/>
      </w:r>
      <w:r w:rsidRPr="00CB7A9E">
        <w:rPr>
          <w:noProof/>
          <w:lang w:val="en-US"/>
        </w:rPr>
        <w:t>7</w:t>
      </w:r>
      <w:r>
        <w:rPr>
          <w:noProof/>
        </w:rPr>
        <w:fldChar w:fldCharType="end"/>
      </w:r>
    </w:p>
    <w:p w:rsidR="00CB7A9E" w:rsidRPr="00CB7A9E" w:rsidRDefault="00CB7A9E">
      <w:pPr>
        <w:pStyle w:val="TM1"/>
        <w:rPr>
          <w:rFonts w:asciiTheme="minorHAnsi" w:eastAsiaTheme="minorEastAsia" w:hAnsiTheme="minorHAnsi" w:cstheme="minorBidi"/>
          <w:b w:val="0"/>
          <w:caps w:val="0"/>
          <w:noProof/>
          <w:szCs w:val="22"/>
          <w:lang w:val="en-US"/>
        </w:rPr>
      </w:pPr>
      <w:r w:rsidRPr="00160D26">
        <w:rPr>
          <w:noProof/>
          <w:lang w:val="en-US"/>
        </w:rPr>
        <w:t>5.</w:t>
      </w:r>
      <w:r w:rsidRPr="00CB7A9E">
        <w:rPr>
          <w:rFonts w:asciiTheme="minorHAnsi" w:eastAsiaTheme="minorEastAsia" w:hAnsiTheme="minorHAnsi" w:cstheme="minorBidi"/>
          <w:b w:val="0"/>
          <w:caps w:val="0"/>
          <w:noProof/>
          <w:szCs w:val="22"/>
          <w:lang w:val="en-US"/>
        </w:rPr>
        <w:tab/>
      </w:r>
      <w:r w:rsidRPr="00160D26">
        <w:rPr>
          <w:noProof/>
          <w:lang w:val="en-US"/>
        </w:rPr>
        <w:t>Process Activities</w:t>
      </w:r>
      <w:r w:rsidRPr="00CB7A9E">
        <w:rPr>
          <w:noProof/>
          <w:lang w:val="en-US"/>
        </w:rPr>
        <w:tab/>
      </w:r>
      <w:r>
        <w:rPr>
          <w:noProof/>
        </w:rPr>
        <w:fldChar w:fldCharType="begin"/>
      </w:r>
      <w:r w:rsidRPr="00CB7A9E">
        <w:rPr>
          <w:noProof/>
          <w:lang w:val="en-US"/>
        </w:rPr>
        <w:instrText xml:space="preserve"> PAGEREF _Toc469651848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5.1</w:t>
      </w:r>
      <w:r w:rsidRPr="00CB7A9E">
        <w:rPr>
          <w:rFonts w:asciiTheme="minorHAnsi" w:eastAsiaTheme="minorEastAsia" w:hAnsiTheme="minorHAnsi" w:cstheme="minorBidi"/>
          <w:noProof/>
          <w:szCs w:val="22"/>
          <w:lang w:val="en-US"/>
        </w:rPr>
        <w:tab/>
      </w:r>
      <w:r w:rsidRPr="00160D26">
        <w:rPr>
          <w:noProof/>
          <w:lang w:val="en-US"/>
        </w:rPr>
        <w:t>Planning process</w:t>
      </w:r>
      <w:r w:rsidRPr="00CB7A9E">
        <w:rPr>
          <w:noProof/>
          <w:lang w:val="en-US"/>
        </w:rPr>
        <w:tab/>
      </w:r>
      <w:r>
        <w:rPr>
          <w:noProof/>
        </w:rPr>
        <w:fldChar w:fldCharType="begin"/>
      </w:r>
      <w:r w:rsidRPr="00CB7A9E">
        <w:rPr>
          <w:noProof/>
          <w:lang w:val="en-US"/>
        </w:rPr>
        <w:instrText xml:space="preserve"> PAGEREF _Toc469651849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5.1.1</w:t>
      </w:r>
      <w:r w:rsidRPr="00CB7A9E">
        <w:rPr>
          <w:rFonts w:asciiTheme="minorHAnsi" w:eastAsiaTheme="minorEastAsia" w:hAnsiTheme="minorHAnsi" w:cstheme="minorBidi"/>
          <w:noProof/>
          <w:szCs w:val="22"/>
          <w:lang w:val="en-US"/>
        </w:rPr>
        <w:tab/>
      </w:r>
      <w:r w:rsidRPr="00160D26">
        <w:rPr>
          <w:noProof/>
          <w:lang w:val="en-US"/>
        </w:rPr>
        <w:t>µXAV process definition</w:t>
      </w:r>
      <w:r w:rsidRPr="00CB7A9E">
        <w:rPr>
          <w:noProof/>
          <w:lang w:val="en-US"/>
        </w:rPr>
        <w:tab/>
      </w:r>
      <w:r>
        <w:rPr>
          <w:noProof/>
        </w:rPr>
        <w:fldChar w:fldCharType="begin"/>
      </w:r>
      <w:r w:rsidRPr="00CB7A9E">
        <w:rPr>
          <w:noProof/>
          <w:lang w:val="en-US"/>
        </w:rPr>
        <w:instrText xml:space="preserve"> PAGEREF _Toc469651850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5.1.2</w:t>
      </w:r>
      <w:r w:rsidRPr="00CB7A9E">
        <w:rPr>
          <w:rFonts w:asciiTheme="minorHAnsi" w:eastAsiaTheme="minorEastAsia" w:hAnsiTheme="minorHAnsi" w:cstheme="minorBidi"/>
          <w:noProof/>
          <w:szCs w:val="22"/>
          <w:lang w:val="en-US"/>
        </w:rPr>
        <w:tab/>
      </w:r>
      <w:r w:rsidRPr="00160D26">
        <w:rPr>
          <w:noProof/>
          <w:lang w:val="en-US"/>
        </w:rPr>
        <w:t>Collective review (µXAV process definition verification)</w:t>
      </w:r>
      <w:r w:rsidRPr="00CB7A9E">
        <w:rPr>
          <w:noProof/>
          <w:lang w:val="en-US"/>
        </w:rPr>
        <w:tab/>
      </w:r>
      <w:r>
        <w:rPr>
          <w:noProof/>
        </w:rPr>
        <w:fldChar w:fldCharType="begin"/>
      </w:r>
      <w:r w:rsidRPr="00CB7A9E">
        <w:rPr>
          <w:noProof/>
          <w:lang w:val="en-US"/>
        </w:rPr>
        <w:instrText xml:space="preserve"> PAGEREF _Toc469651851 \h </w:instrText>
      </w:r>
      <w:r>
        <w:rPr>
          <w:noProof/>
        </w:rPr>
      </w:r>
      <w:r>
        <w:rPr>
          <w:noProof/>
        </w:rPr>
        <w:fldChar w:fldCharType="separate"/>
      </w:r>
      <w:r w:rsidRPr="00CB7A9E">
        <w:rPr>
          <w:noProof/>
          <w:lang w:val="en-US"/>
        </w:rPr>
        <w:t>8</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5.2</w:t>
      </w:r>
      <w:r w:rsidRPr="00CB7A9E">
        <w:rPr>
          <w:rFonts w:asciiTheme="minorHAnsi" w:eastAsiaTheme="minorEastAsia" w:hAnsiTheme="minorHAnsi" w:cstheme="minorBidi"/>
          <w:noProof/>
          <w:szCs w:val="22"/>
          <w:lang w:val="en-US"/>
        </w:rPr>
        <w:tab/>
      </w:r>
      <w:r w:rsidRPr="00160D26">
        <w:rPr>
          <w:noProof/>
          <w:lang w:val="en-US"/>
        </w:rPr>
        <w:t>Increment definition</w:t>
      </w:r>
      <w:r w:rsidRPr="00CB7A9E">
        <w:rPr>
          <w:noProof/>
          <w:lang w:val="en-US"/>
        </w:rPr>
        <w:tab/>
      </w:r>
      <w:r>
        <w:rPr>
          <w:noProof/>
        </w:rPr>
        <w:fldChar w:fldCharType="begin"/>
      </w:r>
      <w:r w:rsidRPr="00CB7A9E">
        <w:rPr>
          <w:noProof/>
          <w:lang w:val="en-US"/>
        </w:rPr>
        <w:instrText xml:space="preserve"> PAGEREF _Toc469651852 \h </w:instrText>
      </w:r>
      <w:r>
        <w:rPr>
          <w:noProof/>
        </w:rPr>
      </w:r>
      <w:r>
        <w:rPr>
          <w:noProof/>
        </w:rPr>
        <w:fldChar w:fldCharType="separate"/>
      </w:r>
      <w:r w:rsidRPr="00CB7A9E">
        <w:rPr>
          <w:noProof/>
          <w:lang w:val="en-US"/>
        </w:rPr>
        <w:t>9</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5.2.1</w:t>
      </w:r>
      <w:r w:rsidRPr="00CB7A9E">
        <w:rPr>
          <w:rFonts w:asciiTheme="minorHAnsi" w:eastAsiaTheme="minorEastAsia" w:hAnsiTheme="minorHAnsi" w:cstheme="minorBidi"/>
          <w:noProof/>
          <w:szCs w:val="22"/>
          <w:lang w:val="en-US"/>
        </w:rPr>
        <w:tab/>
      </w:r>
      <w:r w:rsidRPr="00160D26">
        <w:rPr>
          <w:noProof/>
          <w:lang w:val="en-US"/>
        </w:rPr>
        <w:t>Increment definition</w:t>
      </w:r>
      <w:r w:rsidRPr="00CB7A9E">
        <w:rPr>
          <w:noProof/>
          <w:lang w:val="en-US"/>
        </w:rPr>
        <w:tab/>
      </w:r>
      <w:r>
        <w:rPr>
          <w:noProof/>
        </w:rPr>
        <w:fldChar w:fldCharType="begin"/>
      </w:r>
      <w:r w:rsidRPr="00CB7A9E">
        <w:rPr>
          <w:noProof/>
          <w:lang w:val="en-US"/>
        </w:rPr>
        <w:instrText xml:space="preserve"> PAGEREF _Toc469651853 \h </w:instrText>
      </w:r>
      <w:r>
        <w:rPr>
          <w:noProof/>
        </w:rPr>
      </w:r>
      <w:r>
        <w:rPr>
          <w:noProof/>
        </w:rPr>
        <w:fldChar w:fldCharType="separate"/>
      </w:r>
      <w:r w:rsidRPr="00CB7A9E">
        <w:rPr>
          <w:noProof/>
          <w:lang w:val="en-US"/>
        </w:rPr>
        <w:t>9</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5.3</w:t>
      </w:r>
      <w:r w:rsidRPr="00CB7A9E">
        <w:rPr>
          <w:rFonts w:asciiTheme="minorHAnsi" w:eastAsiaTheme="minorEastAsia" w:hAnsiTheme="minorHAnsi" w:cstheme="minorBidi"/>
          <w:noProof/>
          <w:szCs w:val="22"/>
          <w:lang w:val="en-US"/>
        </w:rPr>
        <w:tab/>
      </w:r>
      <w:r w:rsidRPr="00160D26">
        <w:rPr>
          <w:noProof/>
          <w:lang w:val="en-US"/>
        </w:rPr>
        <w:t>µXAV level</w:t>
      </w:r>
      <w:r w:rsidRPr="00CB7A9E">
        <w:rPr>
          <w:noProof/>
          <w:lang w:val="en-US"/>
        </w:rPr>
        <w:tab/>
      </w:r>
      <w:r>
        <w:rPr>
          <w:noProof/>
        </w:rPr>
        <w:fldChar w:fldCharType="begin"/>
      </w:r>
      <w:r w:rsidRPr="00CB7A9E">
        <w:rPr>
          <w:noProof/>
          <w:lang w:val="en-US"/>
        </w:rPr>
        <w:instrText xml:space="preserve"> PAGEREF _Toc469651854 \h </w:instrText>
      </w:r>
      <w:r>
        <w:rPr>
          <w:noProof/>
        </w:rPr>
      </w:r>
      <w:r>
        <w:rPr>
          <w:noProof/>
        </w:rPr>
        <w:fldChar w:fldCharType="separate"/>
      </w:r>
      <w:r w:rsidRPr="00CB7A9E">
        <w:rPr>
          <w:noProof/>
          <w:lang w:val="en-US"/>
        </w:rPr>
        <w:t>10</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5.3.1</w:t>
      </w:r>
      <w:r w:rsidRPr="00CB7A9E">
        <w:rPr>
          <w:rFonts w:asciiTheme="minorHAnsi" w:eastAsiaTheme="minorEastAsia" w:hAnsiTheme="minorHAnsi" w:cstheme="minorBidi"/>
          <w:noProof/>
          <w:szCs w:val="22"/>
          <w:lang w:val="en-US"/>
        </w:rPr>
        <w:tab/>
      </w:r>
      <w:r w:rsidRPr="00160D26">
        <w:rPr>
          <w:noProof/>
          <w:lang w:val="en-US"/>
        </w:rPr>
        <w:t>µXAV specification</w:t>
      </w:r>
      <w:r w:rsidRPr="00CB7A9E">
        <w:rPr>
          <w:noProof/>
          <w:lang w:val="en-US"/>
        </w:rPr>
        <w:tab/>
      </w:r>
      <w:r>
        <w:rPr>
          <w:noProof/>
        </w:rPr>
        <w:fldChar w:fldCharType="begin"/>
      </w:r>
      <w:r w:rsidRPr="00CB7A9E">
        <w:rPr>
          <w:noProof/>
          <w:lang w:val="en-US"/>
        </w:rPr>
        <w:instrText xml:space="preserve"> PAGEREF _Toc469651855 \h </w:instrText>
      </w:r>
      <w:r>
        <w:rPr>
          <w:noProof/>
        </w:rPr>
      </w:r>
      <w:r>
        <w:rPr>
          <w:noProof/>
        </w:rPr>
        <w:fldChar w:fldCharType="separate"/>
      </w:r>
      <w:r w:rsidRPr="00CB7A9E">
        <w:rPr>
          <w:noProof/>
          <w:lang w:val="en-US"/>
        </w:rPr>
        <w:t>10</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5.3.2</w:t>
      </w:r>
      <w:r w:rsidRPr="00CB7A9E">
        <w:rPr>
          <w:rFonts w:asciiTheme="minorHAnsi" w:eastAsiaTheme="minorEastAsia" w:hAnsiTheme="minorHAnsi" w:cstheme="minorBidi"/>
          <w:noProof/>
          <w:szCs w:val="22"/>
          <w:lang w:val="en-US"/>
        </w:rPr>
        <w:tab/>
      </w:r>
      <w:r w:rsidRPr="00160D26">
        <w:rPr>
          <w:noProof/>
          <w:lang w:val="en-US"/>
        </w:rPr>
        <w:t>µXAV specification validation</w:t>
      </w:r>
      <w:r w:rsidRPr="00CB7A9E">
        <w:rPr>
          <w:noProof/>
          <w:lang w:val="en-US"/>
        </w:rPr>
        <w:tab/>
      </w:r>
      <w:r>
        <w:rPr>
          <w:noProof/>
        </w:rPr>
        <w:fldChar w:fldCharType="begin"/>
      </w:r>
      <w:r w:rsidRPr="00CB7A9E">
        <w:rPr>
          <w:noProof/>
          <w:lang w:val="en-US"/>
        </w:rPr>
        <w:instrText xml:space="preserve"> PAGEREF _Toc469651856 \h </w:instrText>
      </w:r>
      <w:r>
        <w:rPr>
          <w:noProof/>
        </w:rPr>
      </w:r>
      <w:r>
        <w:rPr>
          <w:noProof/>
        </w:rPr>
        <w:fldChar w:fldCharType="separate"/>
      </w:r>
      <w:r w:rsidRPr="00CB7A9E">
        <w:rPr>
          <w:noProof/>
          <w:lang w:val="en-US"/>
        </w:rPr>
        <w:t>11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5.3.3</w:t>
      </w:r>
      <w:r w:rsidRPr="00CB7A9E">
        <w:rPr>
          <w:rFonts w:asciiTheme="minorHAnsi" w:eastAsiaTheme="minorEastAsia" w:hAnsiTheme="minorHAnsi" w:cstheme="minorBidi"/>
          <w:noProof/>
          <w:szCs w:val="22"/>
          <w:lang w:val="en-US"/>
        </w:rPr>
        <w:tab/>
      </w:r>
      <w:r w:rsidRPr="00160D26">
        <w:rPr>
          <w:noProof/>
          <w:lang w:val="en-US"/>
        </w:rPr>
        <w:t>µXAV functional decomposition ?</w:t>
      </w:r>
      <w:r w:rsidRPr="00CB7A9E">
        <w:rPr>
          <w:noProof/>
          <w:lang w:val="en-US"/>
        </w:rPr>
        <w:tab/>
      </w:r>
      <w:r>
        <w:rPr>
          <w:noProof/>
        </w:rPr>
        <w:fldChar w:fldCharType="begin"/>
      </w:r>
      <w:r w:rsidRPr="00CB7A9E">
        <w:rPr>
          <w:noProof/>
          <w:lang w:val="en-US"/>
        </w:rPr>
        <w:instrText xml:space="preserve"> PAGEREF _Toc469651857 \h </w:instrText>
      </w:r>
      <w:r>
        <w:rPr>
          <w:noProof/>
        </w:rPr>
      </w:r>
      <w:r>
        <w:rPr>
          <w:noProof/>
        </w:rPr>
        <w:fldChar w:fldCharType="separate"/>
      </w:r>
      <w:r w:rsidRPr="00CB7A9E">
        <w:rPr>
          <w:noProof/>
          <w:lang w:val="en-US"/>
        </w:rPr>
        <w:t>11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5.3.4</w:t>
      </w:r>
      <w:r w:rsidRPr="00CB7A9E">
        <w:rPr>
          <w:rFonts w:asciiTheme="minorHAnsi" w:eastAsiaTheme="minorEastAsia" w:hAnsiTheme="minorHAnsi" w:cstheme="minorBidi"/>
          <w:noProof/>
          <w:szCs w:val="22"/>
          <w:lang w:val="en-US"/>
        </w:rPr>
        <w:tab/>
      </w:r>
      <w:r w:rsidRPr="00160D26">
        <w:rPr>
          <w:noProof/>
          <w:lang w:val="en-US"/>
        </w:rPr>
        <w:t>µXAV architecture</w:t>
      </w:r>
      <w:r w:rsidRPr="00CB7A9E">
        <w:rPr>
          <w:noProof/>
          <w:lang w:val="en-US"/>
        </w:rPr>
        <w:tab/>
      </w:r>
      <w:r>
        <w:rPr>
          <w:noProof/>
        </w:rPr>
        <w:fldChar w:fldCharType="begin"/>
      </w:r>
      <w:r w:rsidRPr="00CB7A9E">
        <w:rPr>
          <w:noProof/>
          <w:lang w:val="en-US"/>
        </w:rPr>
        <w:instrText xml:space="preserve"> PAGEREF _Toc469651858 \h </w:instrText>
      </w:r>
      <w:r>
        <w:rPr>
          <w:noProof/>
        </w:rPr>
      </w:r>
      <w:r>
        <w:rPr>
          <w:noProof/>
        </w:rPr>
        <w:fldChar w:fldCharType="separate"/>
      </w:r>
      <w:r w:rsidRPr="00CB7A9E">
        <w:rPr>
          <w:noProof/>
          <w:lang w:val="en-US"/>
        </w:rPr>
        <w:t>12</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5.3.5</w:t>
      </w:r>
      <w:r w:rsidRPr="00CB7A9E">
        <w:rPr>
          <w:rFonts w:asciiTheme="minorHAnsi" w:eastAsiaTheme="minorEastAsia" w:hAnsiTheme="minorHAnsi" w:cstheme="minorBidi"/>
          <w:noProof/>
          <w:szCs w:val="22"/>
          <w:lang w:val="en-US"/>
        </w:rPr>
        <w:tab/>
      </w:r>
      <w:r w:rsidRPr="00160D26">
        <w:rPr>
          <w:noProof/>
          <w:lang w:val="en-US"/>
        </w:rPr>
        <w:t>µXAV architecture verification?</w:t>
      </w:r>
      <w:r w:rsidRPr="00CB7A9E">
        <w:rPr>
          <w:noProof/>
          <w:lang w:val="en-US"/>
        </w:rPr>
        <w:tab/>
      </w:r>
      <w:r>
        <w:rPr>
          <w:noProof/>
        </w:rPr>
        <w:fldChar w:fldCharType="begin"/>
      </w:r>
      <w:r w:rsidRPr="00CB7A9E">
        <w:rPr>
          <w:noProof/>
          <w:lang w:val="en-US"/>
        </w:rPr>
        <w:instrText xml:space="preserve"> PAGEREF _Toc469651859 \h </w:instrText>
      </w:r>
      <w:r>
        <w:rPr>
          <w:noProof/>
        </w:rPr>
      </w:r>
      <w:r>
        <w:rPr>
          <w:noProof/>
        </w:rPr>
        <w:fldChar w:fldCharType="separate"/>
      </w:r>
      <w:r w:rsidRPr="00CB7A9E">
        <w:rPr>
          <w:noProof/>
          <w:lang w:val="en-US"/>
        </w:rPr>
        <w:t>12</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5.3.6</w:t>
      </w:r>
      <w:r w:rsidRPr="00CB7A9E">
        <w:rPr>
          <w:rFonts w:asciiTheme="minorHAnsi" w:eastAsiaTheme="minorEastAsia" w:hAnsiTheme="minorHAnsi" w:cstheme="minorBidi"/>
          <w:noProof/>
          <w:szCs w:val="22"/>
          <w:lang w:val="en-US"/>
        </w:rPr>
        <w:tab/>
      </w:r>
      <w:r w:rsidRPr="00160D26">
        <w:rPr>
          <w:noProof/>
          <w:lang w:val="en-US"/>
        </w:rPr>
        <w:t>µXAV integration and verification</w:t>
      </w:r>
      <w:r w:rsidRPr="00CB7A9E">
        <w:rPr>
          <w:noProof/>
          <w:lang w:val="en-US"/>
        </w:rPr>
        <w:tab/>
      </w:r>
      <w:r>
        <w:rPr>
          <w:noProof/>
        </w:rPr>
        <w:fldChar w:fldCharType="begin"/>
      </w:r>
      <w:r w:rsidRPr="00CB7A9E">
        <w:rPr>
          <w:noProof/>
          <w:lang w:val="en-US"/>
        </w:rPr>
        <w:instrText xml:space="preserve"> PAGEREF _Toc469651860 \h </w:instrText>
      </w:r>
      <w:r>
        <w:rPr>
          <w:noProof/>
        </w:rPr>
      </w:r>
      <w:r>
        <w:rPr>
          <w:noProof/>
        </w:rPr>
        <w:fldChar w:fldCharType="separate"/>
      </w:r>
      <w:r w:rsidRPr="00CB7A9E">
        <w:rPr>
          <w:noProof/>
          <w:lang w:val="en-US"/>
        </w:rPr>
        <w:t>13</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5.4</w:t>
      </w:r>
      <w:r w:rsidRPr="00CB7A9E">
        <w:rPr>
          <w:rFonts w:asciiTheme="minorHAnsi" w:eastAsiaTheme="minorEastAsia" w:hAnsiTheme="minorHAnsi" w:cstheme="minorBidi"/>
          <w:noProof/>
          <w:szCs w:val="22"/>
          <w:lang w:val="en-US"/>
        </w:rPr>
        <w:tab/>
      </w:r>
      <w:r w:rsidRPr="00160D26">
        <w:rPr>
          <w:noProof/>
          <w:lang w:val="en-US"/>
        </w:rPr>
        <w:t>System Level</w:t>
      </w:r>
      <w:r w:rsidRPr="00CB7A9E">
        <w:rPr>
          <w:noProof/>
          <w:lang w:val="en-US"/>
        </w:rPr>
        <w:tab/>
      </w:r>
      <w:r>
        <w:rPr>
          <w:noProof/>
        </w:rPr>
        <w:fldChar w:fldCharType="begin"/>
      </w:r>
      <w:r w:rsidRPr="00CB7A9E">
        <w:rPr>
          <w:noProof/>
          <w:lang w:val="en-US"/>
        </w:rPr>
        <w:instrText xml:space="preserve"> PAGEREF _Toc469651861 \h </w:instrText>
      </w:r>
      <w:r>
        <w:rPr>
          <w:noProof/>
        </w:rPr>
      </w:r>
      <w:r>
        <w:rPr>
          <w:noProof/>
        </w:rPr>
        <w:fldChar w:fldCharType="separate"/>
      </w:r>
      <w:r w:rsidRPr="00CB7A9E">
        <w:rPr>
          <w:noProof/>
          <w:lang w:val="en-US"/>
        </w:rPr>
        <w:t>14</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5.4.1</w:t>
      </w:r>
      <w:r w:rsidRPr="00CB7A9E">
        <w:rPr>
          <w:rFonts w:asciiTheme="minorHAnsi" w:eastAsiaTheme="minorEastAsia" w:hAnsiTheme="minorHAnsi" w:cstheme="minorBidi"/>
          <w:noProof/>
          <w:szCs w:val="22"/>
          <w:lang w:val="en-US"/>
        </w:rPr>
        <w:tab/>
      </w:r>
      <w:r w:rsidRPr="00160D26">
        <w:rPr>
          <w:noProof/>
          <w:lang w:val="en-US"/>
        </w:rPr>
        <w:t>System specification and architecture</w:t>
      </w:r>
      <w:r w:rsidRPr="00CB7A9E">
        <w:rPr>
          <w:noProof/>
          <w:lang w:val="en-US"/>
        </w:rPr>
        <w:tab/>
      </w:r>
      <w:r>
        <w:rPr>
          <w:noProof/>
        </w:rPr>
        <w:fldChar w:fldCharType="begin"/>
      </w:r>
      <w:r w:rsidRPr="00CB7A9E">
        <w:rPr>
          <w:noProof/>
          <w:lang w:val="en-US"/>
        </w:rPr>
        <w:instrText xml:space="preserve"> PAGEREF _Toc469651863 \h </w:instrText>
      </w:r>
      <w:r>
        <w:rPr>
          <w:noProof/>
        </w:rPr>
      </w:r>
      <w:r>
        <w:rPr>
          <w:noProof/>
        </w:rPr>
        <w:fldChar w:fldCharType="separate"/>
      </w:r>
      <w:r w:rsidRPr="00CB7A9E">
        <w:rPr>
          <w:noProof/>
          <w:lang w:val="en-US"/>
        </w:rPr>
        <w:t>14</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5.4.2</w:t>
      </w:r>
      <w:r w:rsidRPr="00CB7A9E">
        <w:rPr>
          <w:rFonts w:asciiTheme="minorHAnsi" w:eastAsiaTheme="minorEastAsia" w:hAnsiTheme="minorHAnsi" w:cstheme="minorBidi"/>
          <w:noProof/>
          <w:szCs w:val="22"/>
          <w:lang w:val="en-US"/>
        </w:rPr>
        <w:tab/>
      </w:r>
      <w:r w:rsidRPr="00160D26">
        <w:rPr>
          <w:noProof/>
          <w:lang w:val="en-US"/>
        </w:rPr>
        <w:t>System specification validation</w:t>
      </w:r>
      <w:r w:rsidRPr="00CB7A9E">
        <w:rPr>
          <w:noProof/>
          <w:lang w:val="en-US"/>
        </w:rPr>
        <w:tab/>
      </w:r>
      <w:r>
        <w:rPr>
          <w:noProof/>
        </w:rPr>
        <w:fldChar w:fldCharType="begin"/>
      </w:r>
      <w:r w:rsidRPr="00CB7A9E">
        <w:rPr>
          <w:noProof/>
          <w:lang w:val="en-US"/>
        </w:rPr>
        <w:instrText xml:space="preserve"> PAGEREF _Toc469651864 \h </w:instrText>
      </w:r>
      <w:r>
        <w:rPr>
          <w:noProof/>
        </w:rPr>
      </w:r>
      <w:r>
        <w:rPr>
          <w:noProof/>
        </w:rPr>
        <w:fldChar w:fldCharType="separate"/>
      </w:r>
      <w:r w:rsidRPr="00CB7A9E">
        <w:rPr>
          <w:noProof/>
          <w:lang w:val="en-US"/>
        </w:rPr>
        <w:t>15</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5.4.3</w:t>
      </w:r>
      <w:r w:rsidRPr="00CB7A9E">
        <w:rPr>
          <w:rFonts w:asciiTheme="minorHAnsi" w:eastAsiaTheme="minorEastAsia" w:hAnsiTheme="minorHAnsi" w:cstheme="minorBidi"/>
          <w:noProof/>
          <w:szCs w:val="22"/>
          <w:lang w:val="en-US"/>
        </w:rPr>
        <w:tab/>
      </w:r>
      <w:r w:rsidRPr="00160D26">
        <w:rPr>
          <w:noProof/>
          <w:lang w:val="en-US"/>
        </w:rPr>
        <w:t>Inter-System specification verification</w:t>
      </w:r>
      <w:r w:rsidRPr="00CB7A9E">
        <w:rPr>
          <w:noProof/>
          <w:lang w:val="en-US"/>
        </w:rPr>
        <w:tab/>
      </w:r>
      <w:r>
        <w:rPr>
          <w:noProof/>
        </w:rPr>
        <w:fldChar w:fldCharType="begin"/>
      </w:r>
      <w:r w:rsidRPr="00CB7A9E">
        <w:rPr>
          <w:noProof/>
          <w:lang w:val="en-US"/>
        </w:rPr>
        <w:instrText xml:space="preserve"> PAGEREF _Toc469651866 \h </w:instrText>
      </w:r>
      <w:r>
        <w:rPr>
          <w:noProof/>
        </w:rPr>
      </w:r>
      <w:r>
        <w:rPr>
          <w:noProof/>
        </w:rPr>
        <w:fldChar w:fldCharType="separate"/>
      </w:r>
      <w:r w:rsidRPr="00CB7A9E">
        <w:rPr>
          <w:noProof/>
          <w:lang w:val="en-US"/>
        </w:rPr>
        <w:t>15</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5.4.4</w:t>
      </w:r>
      <w:r w:rsidRPr="00CB7A9E">
        <w:rPr>
          <w:rFonts w:asciiTheme="minorHAnsi" w:eastAsiaTheme="minorEastAsia" w:hAnsiTheme="minorHAnsi" w:cstheme="minorBidi"/>
          <w:noProof/>
          <w:szCs w:val="22"/>
          <w:lang w:val="en-US"/>
        </w:rPr>
        <w:tab/>
      </w:r>
      <w:r w:rsidRPr="00160D26">
        <w:rPr>
          <w:noProof/>
          <w:lang w:val="en-US"/>
        </w:rPr>
        <w:t>System integration (implementation) and verification</w:t>
      </w:r>
      <w:r w:rsidRPr="00CB7A9E">
        <w:rPr>
          <w:noProof/>
          <w:lang w:val="en-US"/>
        </w:rPr>
        <w:tab/>
      </w:r>
      <w:r>
        <w:rPr>
          <w:noProof/>
        </w:rPr>
        <w:fldChar w:fldCharType="begin"/>
      </w:r>
      <w:r w:rsidRPr="00CB7A9E">
        <w:rPr>
          <w:noProof/>
          <w:lang w:val="en-US"/>
        </w:rPr>
        <w:instrText xml:space="preserve"> PAGEREF _Toc469651867 \h </w:instrText>
      </w:r>
      <w:r>
        <w:rPr>
          <w:noProof/>
        </w:rPr>
      </w:r>
      <w:r>
        <w:rPr>
          <w:noProof/>
        </w:rPr>
        <w:fldChar w:fldCharType="separate"/>
      </w:r>
      <w:r w:rsidRPr="00CB7A9E">
        <w:rPr>
          <w:noProof/>
          <w:lang w:val="en-US"/>
        </w:rPr>
        <w:t>16</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5.4.5</w:t>
      </w:r>
      <w:r w:rsidRPr="00CB7A9E">
        <w:rPr>
          <w:rFonts w:asciiTheme="minorHAnsi" w:eastAsiaTheme="minorEastAsia" w:hAnsiTheme="minorHAnsi" w:cstheme="minorBidi"/>
          <w:noProof/>
          <w:szCs w:val="22"/>
          <w:lang w:val="en-US"/>
        </w:rPr>
        <w:tab/>
      </w:r>
      <w:r w:rsidRPr="00160D26">
        <w:rPr>
          <w:noProof/>
          <w:lang w:val="en-US"/>
        </w:rPr>
        <w:t>Inter-System verification</w:t>
      </w:r>
      <w:r w:rsidRPr="00CB7A9E">
        <w:rPr>
          <w:noProof/>
          <w:lang w:val="en-US"/>
        </w:rPr>
        <w:tab/>
      </w:r>
      <w:r>
        <w:rPr>
          <w:noProof/>
        </w:rPr>
        <w:fldChar w:fldCharType="begin"/>
      </w:r>
      <w:r w:rsidRPr="00CB7A9E">
        <w:rPr>
          <w:noProof/>
          <w:lang w:val="en-US"/>
        </w:rPr>
        <w:instrText xml:space="preserve"> PAGEREF _Toc469651868 \h </w:instrText>
      </w:r>
      <w:r>
        <w:rPr>
          <w:noProof/>
        </w:rPr>
      </w:r>
      <w:r>
        <w:rPr>
          <w:noProof/>
        </w:rPr>
        <w:fldChar w:fldCharType="separate"/>
      </w:r>
      <w:r w:rsidRPr="00CB7A9E">
        <w:rPr>
          <w:noProof/>
          <w:lang w:val="en-US"/>
        </w:rPr>
        <w:t>16</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5.5</w:t>
      </w:r>
      <w:r w:rsidRPr="00CB7A9E">
        <w:rPr>
          <w:rFonts w:asciiTheme="minorHAnsi" w:eastAsiaTheme="minorEastAsia" w:hAnsiTheme="minorHAnsi" w:cstheme="minorBidi"/>
          <w:noProof/>
          <w:szCs w:val="22"/>
          <w:lang w:val="en-US"/>
        </w:rPr>
        <w:tab/>
      </w:r>
      <w:r w:rsidRPr="00160D26">
        <w:rPr>
          <w:noProof/>
          <w:lang w:val="en-US"/>
        </w:rPr>
        <w:t>Software items</w:t>
      </w:r>
      <w:r w:rsidRPr="00CB7A9E">
        <w:rPr>
          <w:noProof/>
          <w:lang w:val="en-US"/>
        </w:rPr>
        <w:tab/>
      </w:r>
      <w:r>
        <w:rPr>
          <w:noProof/>
        </w:rPr>
        <w:fldChar w:fldCharType="begin"/>
      </w:r>
      <w:r w:rsidRPr="00CB7A9E">
        <w:rPr>
          <w:noProof/>
          <w:lang w:val="en-US"/>
        </w:rPr>
        <w:instrText xml:space="preserve"> PAGEREF _Toc469651869 \h </w:instrText>
      </w:r>
      <w:r>
        <w:rPr>
          <w:noProof/>
        </w:rPr>
      </w:r>
      <w:r>
        <w:rPr>
          <w:noProof/>
        </w:rPr>
        <w:fldChar w:fldCharType="separate"/>
      </w:r>
      <w:r w:rsidRPr="00CB7A9E">
        <w:rPr>
          <w:noProof/>
          <w:lang w:val="en-US"/>
        </w:rPr>
        <w:t>17</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5.5.1</w:t>
      </w:r>
      <w:r w:rsidRPr="00CB7A9E">
        <w:rPr>
          <w:rFonts w:asciiTheme="minorHAnsi" w:eastAsiaTheme="minorEastAsia" w:hAnsiTheme="minorHAnsi" w:cstheme="minorBidi"/>
          <w:noProof/>
          <w:szCs w:val="22"/>
          <w:lang w:val="en-US"/>
        </w:rPr>
        <w:tab/>
      </w:r>
      <w:r w:rsidRPr="00160D26">
        <w:rPr>
          <w:noProof/>
          <w:lang w:val="en-US"/>
        </w:rPr>
        <w:t>SW item type 1: SCADE</w:t>
      </w:r>
      <w:r w:rsidRPr="00CB7A9E">
        <w:rPr>
          <w:noProof/>
          <w:lang w:val="en-US"/>
        </w:rPr>
        <w:tab/>
      </w:r>
      <w:r>
        <w:rPr>
          <w:noProof/>
        </w:rPr>
        <w:fldChar w:fldCharType="begin"/>
      </w:r>
      <w:r w:rsidRPr="00CB7A9E">
        <w:rPr>
          <w:noProof/>
          <w:lang w:val="en-US"/>
        </w:rPr>
        <w:instrText xml:space="preserve"> PAGEREF _Toc469651870 \h </w:instrText>
      </w:r>
      <w:r>
        <w:rPr>
          <w:noProof/>
        </w:rPr>
      </w:r>
      <w:r>
        <w:rPr>
          <w:noProof/>
        </w:rPr>
        <w:fldChar w:fldCharType="separate"/>
      </w:r>
      <w:r w:rsidRPr="00CB7A9E">
        <w:rPr>
          <w:noProof/>
          <w:lang w:val="en-US"/>
        </w:rPr>
        <w:t>17</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5.5.2</w:t>
      </w:r>
      <w:r w:rsidRPr="00CB7A9E">
        <w:rPr>
          <w:rFonts w:asciiTheme="minorHAnsi" w:eastAsiaTheme="minorEastAsia" w:hAnsiTheme="minorHAnsi" w:cstheme="minorBidi"/>
          <w:noProof/>
          <w:szCs w:val="22"/>
          <w:lang w:val="en-US"/>
        </w:rPr>
        <w:tab/>
      </w:r>
      <w:r w:rsidRPr="00160D26">
        <w:rPr>
          <w:noProof/>
          <w:lang w:val="en-US"/>
        </w:rPr>
        <w:t>SW item type 2: SPARK</w:t>
      </w:r>
      <w:r w:rsidRPr="00CB7A9E">
        <w:rPr>
          <w:noProof/>
          <w:lang w:val="en-US"/>
        </w:rPr>
        <w:tab/>
      </w:r>
      <w:r>
        <w:rPr>
          <w:noProof/>
        </w:rPr>
        <w:fldChar w:fldCharType="begin"/>
      </w:r>
      <w:r w:rsidRPr="00CB7A9E">
        <w:rPr>
          <w:noProof/>
          <w:lang w:val="en-US"/>
        </w:rPr>
        <w:instrText xml:space="preserve"> PAGEREF _Toc469651871 \h </w:instrText>
      </w:r>
      <w:r>
        <w:rPr>
          <w:noProof/>
        </w:rPr>
      </w:r>
      <w:r>
        <w:rPr>
          <w:noProof/>
        </w:rPr>
        <w:fldChar w:fldCharType="separate"/>
      </w:r>
      <w:r w:rsidRPr="00CB7A9E">
        <w:rPr>
          <w:noProof/>
          <w:lang w:val="en-US"/>
        </w:rPr>
        <w:t>18</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5.5.3</w:t>
      </w:r>
      <w:r w:rsidRPr="00CB7A9E">
        <w:rPr>
          <w:rFonts w:asciiTheme="minorHAnsi" w:eastAsiaTheme="minorEastAsia" w:hAnsiTheme="minorHAnsi" w:cstheme="minorBidi"/>
          <w:noProof/>
          <w:szCs w:val="22"/>
          <w:lang w:val="en-US"/>
        </w:rPr>
        <w:tab/>
      </w:r>
      <w:r w:rsidRPr="00160D26">
        <w:rPr>
          <w:noProof/>
          <w:lang w:val="en-US"/>
        </w:rPr>
        <w:t>SW item type 3: C and formal method</w:t>
      </w:r>
      <w:r w:rsidRPr="00CB7A9E">
        <w:rPr>
          <w:noProof/>
          <w:lang w:val="en-US"/>
        </w:rPr>
        <w:tab/>
      </w:r>
      <w:r>
        <w:rPr>
          <w:noProof/>
        </w:rPr>
        <w:fldChar w:fldCharType="begin"/>
      </w:r>
      <w:r w:rsidRPr="00CB7A9E">
        <w:rPr>
          <w:noProof/>
          <w:lang w:val="en-US"/>
        </w:rPr>
        <w:instrText xml:space="preserve"> PAGEREF _Toc469651872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5.6</w:t>
      </w:r>
      <w:r w:rsidRPr="00CB7A9E">
        <w:rPr>
          <w:rFonts w:asciiTheme="minorHAnsi" w:eastAsiaTheme="minorEastAsia" w:hAnsiTheme="minorHAnsi" w:cstheme="minorBidi"/>
          <w:noProof/>
          <w:szCs w:val="22"/>
          <w:lang w:val="en-US"/>
        </w:rPr>
        <w:tab/>
      </w:r>
      <w:r w:rsidRPr="00160D26">
        <w:rPr>
          <w:noProof/>
          <w:lang w:val="en-US"/>
        </w:rPr>
        <w:t>Hardware items</w:t>
      </w:r>
      <w:r w:rsidRPr="00CB7A9E">
        <w:rPr>
          <w:noProof/>
          <w:lang w:val="en-US"/>
        </w:rPr>
        <w:tab/>
      </w:r>
      <w:r>
        <w:rPr>
          <w:noProof/>
        </w:rPr>
        <w:fldChar w:fldCharType="begin"/>
      </w:r>
      <w:r w:rsidRPr="00CB7A9E">
        <w:rPr>
          <w:noProof/>
          <w:lang w:val="en-US"/>
        </w:rPr>
        <w:instrText xml:space="preserve"> PAGEREF _Toc469651873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5.6.1</w:t>
      </w:r>
      <w:r w:rsidRPr="00CB7A9E">
        <w:rPr>
          <w:rFonts w:asciiTheme="minorHAnsi" w:eastAsiaTheme="minorEastAsia" w:hAnsiTheme="minorHAnsi" w:cstheme="minorBidi"/>
          <w:noProof/>
          <w:szCs w:val="22"/>
          <w:lang w:val="en-US"/>
        </w:rPr>
        <w:tab/>
      </w:r>
      <w:r w:rsidRPr="00160D26">
        <w:rPr>
          <w:noProof/>
          <w:lang w:val="en-US"/>
        </w:rPr>
        <w:t>HW item type 1: method name</w:t>
      </w:r>
      <w:r w:rsidRPr="00CB7A9E">
        <w:rPr>
          <w:noProof/>
          <w:lang w:val="en-US"/>
        </w:rPr>
        <w:tab/>
      </w:r>
      <w:r>
        <w:rPr>
          <w:noProof/>
        </w:rPr>
        <w:fldChar w:fldCharType="begin"/>
      </w:r>
      <w:r w:rsidRPr="00CB7A9E">
        <w:rPr>
          <w:noProof/>
          <w:lang w:val="en-US"/>
        </w:rPr>
        <w:instrText xml:space="preserve"> PAGEREF _Toc469651874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5.6.2</w:t>
      </w:r>
      <w:r w:rsidRPr="00CB7A9E">
        <w:rPr>
          <w:rFonts w:asciiTheme="minorHAnsi" w:eastAsiaTheme="minorEastAsia" w:hAnsiTheme="minorHAnsi" w:cstheme="minorBidi"/>
          <w:noProof/>
          <w:szCs w:val="22"/>
          <w:lang w:val="en-US"/>
        </w:rPr>
        <w:tab/>
      </w:r>
      <w:r w:rsidRPr="00160D26">
        <w:rPr>
          <w:noProof/>
          <w:lang w:val="en-US"/>
        </w:rPr>
        <w:t>HW item type 2: method name</w:t>
      </w:r>
      <w:r w:rsidRPr="00CB7A9E">
        <w:rPr>
          <w:noProof/>
          <w:lang w:val="en-US"/>
        </w:rPr>
        <w:tab/>
      </w:r>
      <w:r>
        <w:rPr>
          <w:noProof/>
        </w:rPr>
        <w:fldChar w:fldCharType="begin"/>
      </w:r>
      <w:r w:rsidRPr="00CB7A9E">
        <w:rPr>
          <w:noProof/>
          <w:lang w:val="en-US"/>
        </w:rPr>
        <w:instrText xml:space="preserve"> PAGEREF _Toc469651875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2"/>
        <w:tabs>
          <w:tab w:val="left" w:pos="1021"/>
        </w:tabs>
        <w:rPr>
          <w:rFonts w:asciiTheme="minorHAnsi" w:eastAsiaTheme="minorEastAsia" w:hAnsiTheme="minorHAnsi" w:cstheme="minorBidi"/>
          <w:noProof/>
          <w:szCs w:val="22"/>
          <w:lang w:val="en-US"/>
        </w:rPr>
      </w:pPr>
      <w:r w:rsidRPr="00160D26">
        <w:rPr>
          <w:noProof/>
          <w:lang w:val="en-US"/>
        </w:rPr>
        <w:t>5.7</w:t>
      </w:r>
      <w:r w:rsidRPr="00CB7A9E">
        <w:rPr>
          <w:rFonts w:asciiTheme="minorHAnsi" w:eastAsiaTheme="minorEastAsia" w:hAnsiTheme="minorHAnsi" w:cstheme="minorBidi"/>
          <w:noProof/>
          <w:szCs w:val="22"/>
          <w:lang w:val="en-US"/>
        </w:rPr>
        <w:tab/>
      </w:r>
      <w:r w:rsidRPr="00160D26">
        <w:rPr>
          <w:noProof/>
          <w:lang w:val="en-US"/>
        </w:rPr>
        <w:t>Equipment items</w:t>
      </w:r>
      <w:r w:rsidRPr="00CB7A9E">
        <w:rPr>
          <w:noProof/>
          <w:lang w:val="en-US"/>
        </w:rPr>
        <w:tab/>
      </w:r>
      <w:r>
        <w:rPr>
          <w:noProof/>
        </w:rPr>
        <w:fldChar w:fldCharType="begin"/>
      </w:r>
      <w:r w:rsidRPr="00CB7A9E">
        <w:rPr>
          <w:noProof/>
          <w:lang w:val="en-US"/>
        </w:rPr>
        <w:instrText xml:space="preserve"> PAGEREF _Toc469651876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5.7.1</w:t>
      </w:r>
      <w:r w:rsidRPr="00CB7A9E">
        <w:rPr>
          <w:rFonts w:asciiTheme="minorHAnsi" w:eastAsiaTheme="minorEastAsia" w:hAnsiTheme="minorHAnsi" w:cstheme="minorBidi"/>
          <w:noProof/>
          <w:szCs w:val="22"/>
          <w:lang w:val="en-US"/>
        </w:rPr>
        <w:tab/>
      </w:r>
      <w:r w:rsidRPr="00160D26">
        <w:rPr>
          <w:noProof/>
          <w:lang w:val="en-US"/>
        </w:rPr>
        <w:t>Equipment item type 1: method name</w:t>
      </w:r>
      <w:r w:rsidRPr="00CB7A9E">
        <w:rPr>
          <w:noProof/>
          <w:lang w:val="en-US"/>
        </w:rPr>
        <w:tab/>
      </w:r>
      <w:r>
        <w:rPr>
          <w:noProof/>
        </w:rPr>
        <w:fldChar w:fldCharType="begin"/>
      </w:r>
      <w:r w:rsidRPr="00CB7A9E">
        <w:rPr>
          <w:noProof/>
          <w:lang w:val="en-US"/>
        </w:rPr>
        <w:instrText xml:space="preserve"> PAGEREF _Toc469651877 \h </w:instrText>
      </w:r>
      <w:r>
        <w:rPr>
          <w:noProof/>
        </w:rPr>
      </w:r>
      <w:r>
        <w:rPr>
          <w:noProof/>
        </w:rPr>
        <w:fldChar w:fldCharType="separate"/>
      </w:r>
      <w:r w:rsidRPr="00CB7A9E">
        <w:rPr>
          <w:noProof/>
          <w:lang w:val="en-US"/>
        </w:rPr>
        <w:t>21</w:t>
      </w:r>
      <w:r>
        <w:rPr>
          <w:noProof/>
        </w:rPr>
        <w:fldChar w:fldCharType="end"/>
      </w:r>
    </w:p>
    <w:p w:rsidR="00CB7A9E" w:rsidRPr="00CB7A9E" w:rsidRDefault="00CB7A9E">
      <w:pPr>
        <w:pStyle w:val="TM3"/>
        <w:tabs>
          <w:tab w:val="left" w:pos="1815"/>
        </w:tabs>
        <w:rPr>
          <w:rFonts w:asciiTheme="minorHAnsi" w:eastAsiaTheme="minorEastAsia" w:hAnsiTheme="minorHAnsi" w:cstheme="minorBidi"/>
          <w:noProof/>
          <w:szCs w:val="22"/>
          <w:lang w:val="en-US"/>
        </w:rPr>
      </w:pPr>
      <w:r w:rsidRPr="00160D26">
        <w:rPr>
          <w:noProof/>
          <w:lang w:val="en-US"/>
        </w:rPr>
        <w:t>5.7.2</w:t>
      </w:r>
      <w:r w:rsidRPr="00CB7A9E">
        <w:rPr>
          <w:rFonts w:asciiTheme="minorHAnsi" w:eastAsiaTheme="minorEastAsia" w:hAnsiTheme="minorHAnsi" w:cstheme="minorBidi"/>
          <w:noProof/>
          <w:szCs w:val="22"/>
          <w:lang w:val="en-US"/>
        </w:rPr>
        <w:tab/>
      </w:r>
      <w:r w:rsidRPr="00160D26">
        <w:rPr>
          <w:noProof/>
          <w:lang w:val="en-US"/>
        </w:rPr>
        <w:t>Equipment item type 2: method name</w:t>
      </w:r>
      <w:r w:rsidRPr="00CB7A9E">
        <w:rPr>
          <w:noProof/>
          <w:lang w:val="en-US"/>
        </w:rPr>
        <w:tab/>
      </w:r>
      <w:r>
        <w:rPr>
          <w:noProof/>
        </w:rPr>
        <w:fldChar w:fldCharType="begin"/>
      </w:r>
      <w:r w:rsidRPr="00CB7A9E">
        <w:rPr>
          <w:noProof/>
          <w:lang w:val="en-US"/>
        </w:rPr>
        <w:instrText xml:space="preserve"> PAGEREF _Toc469651878 \h </w:instrText>
      </w:r>
      <w:r>
        <w:rPr>
          <w:noProof/>
        </w:rPr>
      </w:r>
      <w:r>
        <w:rPr>
          <w:noProof/>
        </w:rPr>
        <w:fldChar w:fldCharType="separate"/>
      </w:r>
      <w:r w:rsidRPr="00CB7A9E">
        <w:rPr>
          <w:noProof/>
          <w:lang w:val="en-US"/>
        </w:rPr>
        <w:t>21</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CB7A9E">
        <w:rPr>
          <w:noProof/>
        </w:rPr>
        <w:t>6.</w:t>
      </w:r>
      <w:r>
        <w:rPr>
          <w:rFonts w:asciiTheme="minorHAnsi" w:eastAsiaTheme="minorEastAsia" w:hAnsiTheme="minorHAnsi" w:cstheme="minorBidi"/>
          <w:b w:val="0"/>
          <w:caps w:val="0"/>
          <w:noProof/>
          <w:szCs w:val="22"/>
        </w:rPr>
        <w:tab/>
      </w:r>
      <w:r w:rsidRPr="00CB7A9E">
        <w:rPr>
          <w:noProof/>
        </w:rPr>
        <w:t>Environments</w:t>
      </w:r>
      <w:r>
        <w:rPr>
          <w:noProof/>
        </w:rPr>
        <w:tab/>
      </w:r>
      <w:r>
        <w:rPr>
          <w:noProof/>
        </w:rPr>
        <w:fldChar w:fldCharType="begin"/>
      </w:r>
      <w:r>
        <w:rPr>
          <w:noProof/>
        </w:rPr>
        <w:instrText xml:space="preserve"> PAGEREF _Toc469651879 \h </w:instrText>
      </w:r>
      <w:r>
        <w:rPr>
          <w:noProof/>
        </w:rPr>
      </w:r>
      <w:r>
        <w:rPr>
          <w:noProof/>
        </w:rPr>
        <w:fldChar w:fldCharType="separate"/>
      </w:r>
      <w:r>
        <w:rPr>
          <w:noProof/>
        </w:rPr>
        <w:t>21</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6.1</w:t>
      </w:r>
      <w:r>
        <w:rPr>
          <w:rFonts w:asciiTheme="minorHAnsi" w:eastAsiaTheme="minorEastAsia" w:hAnsiTheme="minorHAnsi" w:cstheme="minorBidi"/>
          <w:noProof/>
          <w:szCs w:val="22"/>
        </w:rPr>
        <w:tab/>
      </w:r>
      <w:r w:rsidRPr="00CB7A9E">
        <w:rPr>
          <w:noProof/>
        </w:rPr>
        <w:t>Tools</w:t>
      </w:r>
      <w:r>
        <w:rPr>
          <w:noProof/>
        </w:rPr>
        <w:tab/>
      </w:r>
      <w:r>
        <w:rPr>
          <w:noProof/>
        </w:rPr>
        <w:fldChar w:fldCharType="begin"/>
      </w:r>
      <w:r>
        <w:rPr>
          <w:noProof/>
        </w:rPr>
        <w:instrText xml:space="preserve"> PAGEREF _Toc469651880 \h </w:instrText>
      </w:r>
      <w:r>
        <w:rPr>
          <w:noProof/>
        </w:rPr>
      </w:r>
      <w:r>
        <w:rPr>
          <w:noProof/>
        </w:rPr>
        <w:fldChar w:fldCharType="separate"/>
      </w:r>
      <w:r>
        <w:rPr>
          <w:noProof/>
        </w:rPr>
        <w:t>21</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CB7A9E">
        <w:rPr>
          <w:noProof/>
        </w:rPr>
        <w:t>7.</w:t>
      </w:r>
      <w:r>
        <w:rPr>
          <w:rFonts w:asciiTheme="minorHAnsi" w:eastAsiaTheme="minorEastAsia" w:hAnsiTheme="minorHAnsi" w:cstheme="minorBidi"/>
          <w:b w:val="0"/>
          <w:caps w:val="0"/>
          <w:noProof/>
          <w:szCs w:val="22"/>
        </w:rPr>
        <w:tab/>
      </w:r>
      <w:r w:rsidRPr="00CB7A9E">
        <w:rPr>
          <w:noProof/>
        </w:rPr>
        <w:t>CONFIGURATION MANAGEMENT PROCESS</w:t>
      </w:r>
      <w:r>
        <w:rPr>
          <w:noProof/>
        </w:rPr>
        <w:tab/>
      </w:r>
      <w:r>
        <w:rPr>
          <w:noProof/>
        </w:rPr>
        <w:fldChar w:fldCharType="begin"/>
      </w:r>
      <w:r>
        <w:rPr>
          <w:noProof/>
        </w:rPr>
        <w:instrText xml:space="preserve"> PAGEREF _Toc469651881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7.1</w:t>
      </w:r>
      <w:r>
        <w:rPr>
          <w:rFonts w:asciiTheme="minorHAnsi" w:eastAsiaTheme="minorEastAsia" w:hAnsiTheme="minorHAnsi" w:cstheme="minorBidi"/>
          <w:noProof/>
          <w:szCs w:val="22"/>
        </w:rPr>
        <w:tab/>
      </w:r>
      <w:r w:rsidRPr="00CB7A9E">
        <w:rPr>
          <w:noProof/>
        </w:rPr>
        <w:t>Configuration Management Environments</w:t>
      </w:r>
      <w:r>
        <w:rPr>
          <w:noProof/>
        </w:rPr>
        <w:tab/>
      </w:r>
      <w:r>
        <w:rPr>
          <w:noProof/>
        </w:rPr>
        <w:fldChar w:fldCharType="begin"/>
      </w:r>
      <w:r>
        <w:rPr>
          <w:noProof/>
        </w:rPr>
        <w:instrText xml:space="preserve"> PAGEREF _Toc469651882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CB7A9E">
        <w:rPr>
          <w:noProof/>
        </w:rPr>
        <w:t>7.2</w:t>
      </w:r>
      <w:r>
        <w:rPr>
          <w:rFonts w:asciiTheme="minorHAnsi" w:eastAsiaTheme="minorEastAsia" w:hAnsiTheme="minorHAnsi" w:cstheme="minorBidi"/>
          <w:noProof/>
          <w:szCs w:val="22"/>
        </w:rPr>
        <w:tab/>
      </w:r>
      <w:r w:rsidRPr="00CB7A9E">
        <w:rPr>
          <w:noProof/>
        </w:rPr>
        <w:t>Change management principles</w:t>
      </w:r>
      <w:r>
        <w:rPr>
          <w:noProof/>
        </w:rPr>
        <w:tab/>
      </w:r>
      <w:r>
        <w:rPr>
          <w:noProof/>
        </w:rPr>
        <w:fldChar w:fldCharType="begin"/>
      </w:r>
      <w:r>
        <w:rPr>
          <w:noProof/>
        </w:rPr>
        <w:instrText xml:space="preserve"> PAGEREF _Toc469651883 \h </w:instrText>
      </w:r>
      <w:r>
        <w:rPr>
          <w:noProof/>
        </w:rPr>
      </w:r>
      <w:r>
        <w:rPr>
          <w:noProof/>
        </w:rPr>
        <w:fldChar w:fldCharType="separate"/>
      </w:r>
      <w:r>
        <w:rPr>
          <w:noProof/>
        </w:rPr>
        <w:t>22</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160D26">
        <w:rPr>
          <w:noProof/>
          <w:lang w:val="en-US"/>
        </w:rPr>
        <w:t>7.3</w:t>
      </w:r>
      <w:r>
        <w:rPr>
          <w:rFonts w:asciiTheme="minorHAnsi" w:eastAsiaTheme="minorEastAsia" w:hAnsiTheme="minorHAnsi" w:cstheme="minorBidi"/>
          <w:noProof/>
          <w:szCs w:val="22"/>
        </w:rPr>
        <w:tab/>
      </w:r>
      <w:r w:rsidRPr="00160D26">
        <w:rPr>
          <w:noProof/>
          <w:lang w:val="en-US"/>
        </w:rPr>
        <w:t>Life Cycle Data</w:t>
      </w:r>
      <w:r>
        <w:rPr>
          <w:noProof/>
        </w:rPr>
        <w:tab/>
      </w:r>
      <w:r>
        <w:rPr>
          <w:noProof/>
        </w:rPr>
        <w:fldChar w:fldCharType="begin"/>
      </w:r>
      <w:r>
        <w:rPr>
          <w:noProof/>
        </w:rPr>
        <w:instrText xml:space="preserve"> PAGEREF _Toc469651884 \h </w:instrText>
      </w:r>
      <w:r>
        <w:rPr>
          <w:noProof/>
        </w:rPr>
      </w:r>
      <w:r>
        <w:rPr>
          <w:noProof/>
        </w:rPr>
        <w:fldChar w:fldCharType="separate"/>
      </w:r>
      <w:r>
        <w:rPr>
          <w:noProof/>
        </w:rPr>
        <w:t>22</w:t>
      </w:r>
      <w:r>
        <w:rPr>
          <w:noProof/>
        </w:rPr>
        <w:fldChar w:fldCharType="end"/>
      </w:r>
    </w:p>
    <w:p w:rsidR="00CB7A9E" w:rsidRDefault="00CB7A9E">
      <w:pPr>
        <w:pStyle w:val="TM1"/>
        <w:rPr>
          <w:rFonts w:asciiTheme="minorHAnsi" w:eastAsiaTheme="minorEastAsia" w:hAnsiTheme="minorHAnsi" w:cstheme="minorBidi"/>
          <w:b w:val="0"/>
          <w:caps w:val="0"/>
          <w:noProof/>
          <w:szCs w:val="22"/>
        </w:rPr>
      </w:pPr>
      <w:r w:rsidRPr="00160D26">
        <w:rPr>
          <w:noProof/>
          <w:lang w:val="en-US"/>
        </w:rPr>
        <w:lastRenderedPageBreak/>
        <w:t>8.</w:t>
      </w:r>
      <w:r>
        <w:rPr>
          <w:rFonts w:asciiTheme="minorHAnsi" w:eastAsiaTheme="minorEastAsia" w:hAnsiTheme="minorHAnsi" w:cstheme="minorBidi"/>
          <w:b w:val="0"/>
          <w:caps w:val="0"/>
          <w:noProof/>
          <w:szCs w:val="22"/>
        </w:rPr>
        <w:tab/>
      </w:r>
      <w:r w:rsidRPr="00160D26">
        <w:rPr>
          <w:noProof/>
          <w:lang w:val="en-US"/>
        </w:rPr>
        <w:t>Appendixes</w:t>
      </w:r>
      <w:r>
        <w:rPr>
          <w:noProof/>
        </w:rPr>
        <w:tab/>
      </w:r>
      <w:r>
        <w:rPr>
          <w:noProof/>
        </w:rPr>
        <w:fldChar w:fldCharType="begin"/>
      </w:r>
      <w:r>
        <w:rPr>
          <w:noProof/>
        </w:rPr>
        <w:instrText xml:space="preserve"> PAGEREF _Toc469651885 \h </w:instrText>
      </w:r>
      <w:r>
        <w:rPr>
          <w:noProof/>
        </w:rPr>
      </w:r>
      <w:r>
        <w:rPr>
          <w:noProof/>
        </w:rPr>
        <w:fldChar w:fldCharType="separate"/>
      </w:r>
      <w:r>
        <w:rPr>
          <w:noProof/>
        </w:rPr>
        <w:t>23</w:t>
      </w:r>
      <w:r>
        <w:rPr>
          <w:noProof/>
        </w:rPr>
        <w:fldChar w:fldCharType="end"/>
      </w:r>
    </w:p>
    <w:p w:rsidR="00CB7A9E" w:rsidRDefault="00CB7A9E">
      <w:pPr>
        <w:pStyle w:val="TM2"/>
        <w:tabs>
          <w:tab w:val="left" w:pos="1021"/>
        </w:tabs>
        <w:rPr>
          <w:rFonts w:asciiTheme="minorHAnsi" w:eastAsiaTheme="minorEastAsia" w:hAnsiTheme="minorHAnsi" w:cstheme="minorBidi"/>
          <w:noProof/>
          <w:szCs w:val="22"/>
        </w:rPr>
      </w:pPr>
      <w:r w:rsidRPr="00160D26">
        <w:rPr>
          <w:noProof/>
          <w:lang w:val="en-US"/>
        </w:rPr>
        <w:t>8.1</w:t>
      </w:r>
      <w:r>
        <w:rPr>
          <w:rFonts w:asciiTheme="minorHAnsi" w:eastAsiaTheme="minorEastAsia" w:hAnsiTheme="minorHAnsi" w:cstheme="minorBidi"/>
          <w:noProof/>
          <w:szCs w:val="22"/>
        </w:rPr>
        <w:tab/>
      </w:r>
      <w:r w:rsidRPr="00160D26">
        <w:rPr>
          <w:noProof/>
          <w:lang w:val="en-US"/>
        </w:rPr>
        <w:t>Mission scenario template</w:t>
      </w:r>
      <w:r>
        <w:rPr>
          <w:noProof/>
        </w:rPr>
        <w:tab/>
      </w:r>
      <w:r>
        <w:rPr>
          <w:noProof/>
        </w:rPr>
        <w:fldChar w:fldCharType="begin"/>
      </w:r>
      <w:r>
        <w:rPr>
          <w:noProof/>
        </w:rPr>
        <w:instrText xml:space="preserve"> PAGEREF _Toc469651886 \h </w:instrText>
      </w:r>
      <w:r>
        <w:rPr>
          <w:noProof/>
        </w:rPr>
      </w:r>
      <w:r>
        <w:rPr>
          <w:noProof/>
        </w:rPr>
        <w:fldChar w:fldCharType="separate"/>
      </w:r>
      <w:r>
        <w:rPr>
          <w:noProof/>
        </w:rPr>
        <w:t>23</w:t>
      </w:r>
      <w:r>
        <w:rPr>
          <w:noProof/>
        </w:rPr>
        <w:fldChar w:fldCharType="end"/>
      </w:r>
    </w:p>
    <w:p w:rsidR="00C50F45" w:rsidRPr="00C82206" w:rsidRDefault="00EB2EEF">
      <w:pPr>
        <w:pStyle w:val="Corps"/>
        <w:rPr>
          <w:lang w:val="en-US"/>
        </w:rPr>
      </w:pPr>
      <w:r w:rsidRPr="00C82206">
        <w:rPr>
          <w:lang w:val="en-US"/>
        </w:rPr>
        <w:fldChar w:fldCharType="end"/>
      </w:r>
    </w:p>
    <w:p w:rsidR="00C50F45" w:rsidRPr="00C82206" w:rsidRDefault="00C50F45">
      <w:pPr>
        <w:pStyle w:val="Corps"/>
        <w:rPr>
          <w:lang w:val="en-US"/>
        </w:rPr>
        <w:sectPr w:rsidR="00C50F45" w:rsidRPr="00C82206">
          <w:footerReference w:type="default" r:id="rId21"/>
          <w:pgSz w:w="11906" w:h="16838" w:code="9"/>
          <w:pgMar w:top="1134" w:right="1134" w:bottom="1134" w:left="1134" w:header="851" w:footer="567" w:gutter="0"/>
          <w:cols w:space="720"/>
        </w:sectPr>
      </w:pPr>
    </w:p>
    <w:p w:rsidR="00C50F45" w:rsidRPr="00C82206" w:rsidRDefault="00C50F45" w:rsidP="00E773A5">
      <w:pPr>
        <w:pStyle w:val="Titre1"/>
        <w:rPr>
          <w:lang w:val="en-US"/>
        </w:rPr>
      </w:pPr>
      <w:bookmarkStart w:id="1" w:name="_Toc469651842"/>
      <w:r w:rsidRPr="00C82206">
        <w:rPr>
          <w:lang w:val="en-US"/>
        </w:rPr>
        <w:lastRenderedPageBreak/>
        <w:t>Document issues</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51"/>
        <w:gridCol w:w="1985"/>
        <w:gridCol w:w="5511"/>
      </w:tblGrid>
      <w:tr w:rsidR="00C50F45" w:rsidRPr="00C82206">
        <w:trPr>
          <w:cantSplit/>
          <w:trHeight w:hRule="exact" w:val="400"/>
          <w:jc w:val="center"/>
        </w:trPr>
        <w:tc>
          <w:tcPr>
            <w:tcW w:w="1418"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Date</w:t>
            </w:r>
          </w:p>
        </w:tc>
        <w:tc>
          <w:tcPr>
            <w:tcW w:w="85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Issue</w:t>
            </w:r>
          </w:p>
        </w:tc>
        <w:tc>
          <w:tcPr>
            <w:tcW w:w="1985"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Author(s)</w:t>
            </w:r>
          </w:p>
        </w:tc>
        <w:tc>
          <w:tcPr>
            <w:tcW w:w="5511" w:type="dxa"/>
            <w:vAlign w:val="center"/>
          </w:tcPr>
          <w:p w:rsidR="00C50F45" w:rsidRPr="00C82206" w:rsidRDefault="00C50F45">
            <w:pPr>
              <w:pStyle w:val="Normalarial"/>
              <w:jc w:val="center"/>
              <w:rPr>
                <w:rFonts w:ascii="Times New Roman" w:hAnsi="Times New Roman"/>
                <w:b/>
                <w:sz w:val="24"/>
                <w:lang w:val="en-US"/>
              </w:rPr>
            </w:pPr>
            <w:r w:rsidRPr="00C82206">
              <w:rPr>
                <w:rFonts w:ascii="Times New Roman" w:hAnsi="Times New Roman"/>
                <w:b/>
                <w:sz w:val="24"/>
                <w:lang w:val="en-US"/>
              </w:rPr>
              <w:t>Updating purpose</w:t>
            </w:r>
          </w:p>
        </w:tc>
      </w:tr>
      <w:tr w:rsidR="00C50F45" w:rsidRPr="00373534">
        <w:trPr>
          <w:cantSplit/>
          <w:trHeight w:val="400"/>
          <w:jc w:val="center"/>
        </w:trPr>
        <w:tc>
          <w:tcPr>
            <w:tcW w:w="1418" w:type="dxa"/>
            <w:vAlign w:val="center"/>
          </w:tcPr>
          <w:p w:rsidR="00C50F45" w:rsidRPr="00C82206" w:rsidRDefault="00D70122">
            <w:pPr>
              <w:pStyle w:val="Normalarial"/>
              <w:jc w:val="center"/>
              <w:rPr>
                <w:rFonts w:ascii="Times New Roman" w:hAnsi="Times New Roman"/>
                <w:sz w:val="24"/>
                <w:lang w:val="en-US"/>
              </w:rPr>
            </w:pPr>
            <w:del w:id="2" w:author="ACG Solutions" w:date="2016-12-16T11:42:00Z">
              <w:r w:rsidRPr="00C82206" w:rsidDel="00CB7A9E">
                <w:rPr>
                  <w:rFonts w:ascii="Times New Roman" w:hAnsi="Times New Roman"/>
                  <w:sz w:val="24"/>
                  <w:lang w:val="en-US"/>
                </w:rPr>
                <w:delText>24/10</w:delText>
              </w:r>
            </w:del>
            <w:ins w:id="3" w:author="ACG Solutions" w:date="2016-12-16T11:42:00Z">
              <w:r w:rsidR="00CB7A9E">
                <w:rPr>
                  <w:rFonts w:ascii="Times New Roman" w:hAnsi="Times New Roman"/>
                  <w:sz w:val="24"/>
                  <w:lang w:val="en-US"/>
                </w:rPr>
                <w:t>16/12</w:t>
              </w:r>
            </w:ins>
            <w:r w:rsidR="002F5DD7" w:rsidRPr="00C82206">
              <w:rPr>
                <w:rFonts w:ascii="Times New Roman" w:hAnsi="Times New Roman"/>
                <w:sz w:val="24"/>
                <w:lang w:val="en-US"/>
              </w:rPr>
              <w:t>/2016</w:t>
            </w:r>
            <w:r w:rsidR="00EB2EEF" w:rsidRPr="00C82206">
              <w:rPr>
                <w:rFonts w:ascii="Times New Roman" w:hAnsi="Times New Roman"/>
                <w:sz w:val="24"/>
                <w:lang w:val="en-US"/>
              </w:rPr>
              <w:fldChar w:fldCharType="begin"/>
            </w:r>
            <w:r w:rsidR="00C50F45" w:rsidRPr="00C82206">
              <w:rPr>
                <w:rFonts w:ascii="Times New Roman" w:hAnsi="Times New Roman"/>
                <w:sz w:val="24"/>
                <w:lang w:val="en-US"/>
              </w:rPr>
              <w:instrText xml:space="preserve"> STYLEREF "Z_Date_edition" \* MERGEFORMAT </w:instrText>
            </w:r>
            <w:r w:rsidR="00EB2EEF" w:rsidRPr="00C82206">
              <w:rPr>
                <w:rFonts w:ascii="Times New Roman" w:hAnsi="Times New Roman"/>
                <w:sz w:val="24"/>
                <w:lang w:val="en-US"/>
              </w:rPr>
              <w:fldChar w:fldCharType="end"/>
            </w:r>
          </w:p>
        </w:tc>
        <w:tc>
          <w:tcPr>
            <w:tcW w:w="851" w:type="dxa"/>
            <w:vAlign w:val="center"/>
          </w:tcPr>
          <w:p w:rsidR="00C50F45" w:rsidRPr="00C82206" w:rsidRDefault="00CB1E1E">
            <w:pPr>
              <w:pStyle w:val="Normalarial"/>
              <w:jc w:val="center"/>
              <w:rPr>
                <w:rFonts w:ascii="Times New Roman" w:hAnsi="Times New Roman"/>
                <w:sz w:val="24"/>
                <w:lang w:val="en-US"/>
              </w:rPr>
            </w:pPr>
            <w:r>
              <w:rPr>
                <w:rFonts w:ascii="Times New Roman" w:hAnsi="Times New Roman"/>
                <w:sz w:val="24"/>
                <w:lang w:val="en-US"/>
              </w:rPr>
              <w:t>First drafts</w:t>
            </w:r>
          </w:p>
        </w:tc>
        <w:tc>
          <w:tcPr>
            <w:tcW w:w="1985" w:type="dxa"/>
            <w:vAlign w:val="center"/>
          </w:tcPr>
          <w:p w:rsidR="00C50F45" w:rsidRPr="00C82206" w:rsidRDefault="00E773A5" w:rsidP="00E773A5">
            <w:pPr>
              <w:pStyle w:val="Normalarial"/>
              <w:jc w:val="center"/>
              <w:rPr>
                <w:rFonts w:ascii="Times New Roman" w:hAnsi="Times New Roman"/>
                <w:sz w:val="24"/>
                <w:lang w:val="en-US"/>
              </w:rPr>
            </w:pPr>
            <w:proofErr w:type="spellStart"/>
            <w:r w:rsidRPr="00C82206">
              <w:rPr>
                <w:rFonts w:ascii="Times New Roman" w:hAnsi="Times New Roman"/>
                <w:sz w:val="24"/>
                <w:lang w:val="en-US"/>
              </w:rPr>
              <w:t>F.Pothon</w:t>
            </w:r>
            <w:proofErr w:type="spellEnd"/>
          </w:p>
        </w:tc>
        <w:tc>
          <w:tcPr>
            <w:tcW w:w="5511" w:type="dxa"/>
            <w:vAlign w:val="center"/>
          </w:tcPr>
          <w:p w:rsidR="00C50F45" w:rsidRPr="00C82206" w:rsidRDefault="002F5DD7" w:rsidP="00CB7A9E">
            <w:pPr>
              <w:pStyle w:val="Normalarial"/>
              <w:jc w:val="both"/>
              <w:rPr>
                <w:rFonts w:ascii="Times New Roman" w:hAnsi="Times New Roman"/>
                <w:sz w:val="24"/>
                <w:lang w:val="en-US"/>
              </w:rPr>
            </w:pPr>
            <w:r w:rsidRPr="00C82206">
              <w:rPr>
                <w:rFonts w:ascii="Times New Roman" w:hAnsi="Times New Roman"/>
                <w:sz w:val="24"/>
                <w:lang w:val="en-US"/>
              </w:rPr>
              <w:t>Creation o</w:t>
            </w:r>
            <w:r w:rsidR="00BC2DE0" w:rsidRPr="00C82206">
              <w:rPr>
                <w:rFonts w:ascii="Times New Roman" w:hAnsi="Times New Roman"/>
                <w:sz w:val="24"/>
                <w:lang w:val="en-US"/>
              </w:rPr>
              <w:t xml:space="preserve">f </w:t>
            </w:r>
            <w:r w:rsidR="00E773A5" w:rsidRPr="00C82206">
              <w:rPr>
                <w:rFonts w:ascii="Times New Roman" w:hAnsi="Times New Roman"/>
                <w:sz w:val="24"/>
                <w:lang w:val="en-US"/>
              </w:rPr>
              <w:t>the</w:t>
            </w:r>
            <w:r w:rsidR="00D306B7" w:rsidRPr="00C82206">
              <w:rPr>
                <w:rFonts w:ascii="Times New Roman" w:hAnsi="Times New Roman"/>
                <w:sz w:val="24"/>
                <w:lang w:val="en-US"/>
              </w:rPr>
              <w:t xml:space="preserve"> </w:t>
            </w:r>
            <w:r w:rsidR="00BC2DE0" w:rsidRPr="00C82206">
              <w:rPr>
                <w:rFonts w:ascii="Times New Roman" w:hAnsi="Times New Roman"/>
                <w:sz w:val="24"/>
                <w:lang w:val="en-US"/>
              </w:rPr>
              <w:t xml:space="preserve">document </w:t>
            </w:r>
            <w:r w:rsidR="00E773A5" w:rsidRPr="00C82206">
              <w:rPr>
                <w:rFonts w:ascii="Times New Roman" w:hAnsi="Times New Roman"/>
                <w:sz w:val="24"/>
                <w:lang w:val="en-US"/>
              </w:rPr>
              <w:t xml:space="preserve">based </w:t>
            </w:r>
            <w:ins w:id="4" w:author="ACG Solutions" w:date="2016-12-16T11:42:00Z">
              <w:r w:rsidR="00CB7A9E">
                <w:rPr>
                  <w:rFonts w:ascii="Times New Roman" w:hAnsi="Times New Roman"/>
                  <w:sz w:val="24"/>
                  <w:lang w:val="en-US"/>
                </w:rPr>
                <w:t xml:space="preserve">on </w:t>
              </w:r>
            </w:ins>
            <w:r w:rsidR="00D70122" w:rsidRPr="00C82206">
              <w:rPr>
                <w:rFonts w:ascii="Times New Roman" w:hAnsi="Times New Roman"/>
                <w:sz w:val="24"/>
                <w:lang w:val="en-US"/>
              </w:rPr>
              <w:t>several meeting</w:t>
            </w:r>
            <w:ins w:id="5" w:author="ACG Solutions" w:date="2016-12-16T11:42:00Z">
              <w:r w:rsidR="00CB7A9E">
                <w:rPr>
                  <w:rFonts w:ascii="Times New Roman" w:hAnsi="Times New Roman"/>
                  <w:sz w:val="24"/>
                  <w:lang w:val="en-US"/>
                </w:rPr>
                <w:t xml:space="preserve">, </w:t>
              </w:r>
            </w:ins>
            <w:del w:id="6" w:author="ACG Solutions" w:date="2016-12-16T11:42:00Z">
              <w:r w:rsidR="00D70122" w:rsidRPr="00C82206" w:rsidDel="00CB7A9E">
                <w:rPr>
                  <w:rFonts w:ascii="Times New Roman" w:hAnsi="Times New Roman"/>
                  <w:sz w:val="24"/>
                  <w:lang w:val="en-US"/>
                </w:rPr>
                <w:delText xml:space="preserve"> </w:delText>
              </w:r>
            </w:del>
            <w:r w:rsidR="00D70122" w:rsidRPr="00C82206">
              <w:rPr>
                <w:rFonts w:ascii="Times New Roman" w:hAnsi="Times New Roman"/>
                <w:sz w:val="24"/>
                <w:lang w:val="en-US"/>
              </w:rPr>
              <w:t>discussions</w:t>
            </w:r>
            <w:ins w:id="7" w:author="ACG Solutions" w:date="2016-12-16T11:43:00Z">
              <w:r w:rsidR="00CB7A9E">
                <w:rPr>
                  <w:rFonts w:ascii="Times New Roman" w:hAnsi="Times New Roman"/>
                  <w:sz w:val="24"/>
                  <w:lang w:val="en-US"/>
                </w:rPr>
                <w:t xml:space="preserve">, and contributions </w:t>
              </w:r>
              <w:proofErr w:type="spellStart"/>
              <w:r w:rsidR="00CB7A9E">
                <w:rPr>
                  <w:rFonts w:ascii="Times New Roman" w:hAnsi="Times New Roman"/>
                  <w:sz w:val="24"/>
                  <w:lang w:val="en-US"/>
                </w:rPr>
                <w:t>from</w:t>
              </w:r>
            </w:ins>
            <w:del w:id="8" w:author="ACG Solutions" w:date="2016-12-16T11:43:00Z">
              <w:r w:rsidR="00D70122" w:rsidRPr="00C82206" w:rsidDel="00CB7A9E">
                <w:rPr>
                  <w:rFonts w:ascii="Times New Roman" w:hAnsi="Times New Roman"/>
                  <w:sz w:val="24"/>
                  <w:lang w:val="en-US"/>
                </w:rPr>
                <w:delText xml:space="preserve"> with all </w:delText>
              </w:r>
            </w:del>
            <w:r w:rsidR="00D70122" w:rsidRPr="00C82206">
              <w:rPr>
                <w:rFonts w:ascii="Times New Roman" w:hAnsi="Times New Roman"/>
                <w:sz w:val="24"/>
                <w:lang w:val="en-US"/>
              </w:rPr>
              <w:t>RESSAC</w:t>
            </w:r>
            <w:proofErr w:type="spellEnd"/>
            <w:r w:rsidR="00D70122" w:rsidRPr="00C82206">
              <w:rPr>
                <w:rFonts w:ascii="Times New Roman" w:hAnsi="Times New Roman"/>
                <w:sz w:val="24"/>
                <w:lang w:val="en-US"/>
              </w:rPr>
              <w:t xml:space="preserve"> Partners</w:t>
            </w:r>
          </w:p>
        </w:tc>
      </w:tr>
    </w:tbl>
    <w:p w:rsidR="00C50F45" w:rsidRPr="00C82206" w:rsidRDefault="00C50F45">
      <w:pPr>
        <w:pStyle w:val="Corps"/>
        <w:rPr>
          <w:lang w:val="en-US"/>
        </w:rPr>
      </w:pPr>
    </w:p>
    <w:p w:rsidR="00D70122" w:rsidRPr="00C82206" w:rsidRDefault="00D70122" w:rsidP="00D70122">
      <w:pPr>
        <w:pStyle w:val="Titre1"/>
        <w:rPr>
          <w:lang w:val="en-US"/>
        </w:rPr>
      </w:pPr>
      <w:bookmarkStart w:id="9" w:name="_Toc469651843"/>
      <w:r w:rsidRPr="00C82206">
        <w:rPr>
          <w:lang w:val="en-US"/>
        </w:rPr>
        <w:lastRenderedPageBreak/>
        <w:t>PURPOSE AND SCOPE OF THE DOCUMENT</w:t>
      </w:r>
      <w:bookmarkEnd w:id="9"/>
    </w:p>
    <w:p w:rsidR="00D70122" w:rsidRDefault="00D70122" w:rsidP="00D70122">
      <w:pPr>
        <w:pStyle w:val="Corps"/>
        <w:spacing w:before="120"/>
        <w:ind w:left="0"/>
        <w:rPr>
          <w:lang w:val="en-US"/>
        </w:rPr>
      </w:pPr>
      <w:r w:rsidRPr="00C82206">
        <w:rPr>
          <w:lang w:val="en-US"/>
        </w:rPr>
        <w:t xml:space="preserve">The purpose of this plan is to describe the µXAV life cycle, developed in the scope of the RESSAC project, the development processes and all integral processes. </w:t>
      </w:r>
    </w:p>
    <w:p w:rsidR="00CB1E1E" w:rsidRDefault="00CB1E1E" w:rsidP="00D70122">
      <w:pPr>
        <w:pStyle w:val="Corps"/>
        <w:spacing w:before="120"/>
        <w:ind w:left="0"/>
        <w:rPr>
          <w:lang w:val="en-US"/>
        </w:rPr>
      </w:pPr>
      <w:r>
        <w:rPr>
          <w:lang w:val="en-US"/>
        </w:rPr>
        <w:t>RESSAC</w:t>
      </w:r>
      <w:r w:rsidRPr="00CB1E1E">
        <w:rPr>
          <w:lang w:val="en-US"/>
        </w:rPr>
        <w:t xml:space="preserve"> project will define </w:t>
      </w:r>
      <w:r>
        <w:rPr>
          <w:lang w:val="en-US"/>
        </w:rPr>
        <w:t>overarching properties</w:t>
      </w:r>
      <w:r w:rsidRPr="00CB1E1E">
        <w:rPr>
          <w:lang w:val="en-US"/>
        </w:rPr>
        <w:t xml:space="preserve"> and </w:t>
      </w:r>
      <w:r>
        <w:rPr>
          <w:lang w:val="en-US"/>
        </w:rPr>
        <w:t>criteria</w:t>
      </w:r>
      <w:r w:rsidRPr="00CB1E1E">
        <w:rPr>
          <w:lang w:val="en-US"/>
        </w:rPr>
        <w:t xml:space="preserve"> for development assurance</w:t>
      </w:r>
      <w:r>
        <w:rPr>
          <w:lang w:val="en-US"/>
        </w:rPr>
        <w:t>.</w:t>
      </w:r>
      <w:r w:rsidRPr="00CB1E1E">
        <w:rPr>
          <w:lang w:val="en-US"/>
        </w:rPr>
        <w:t xml:space="preserve"> </w:t>
      </w:r>
      <w:r>
        <w:rPr>
          <w:lang w:val="en-US"/>
        </w:rPr>
        <w:t xml:space="preserve">In order to avoid any assumptions on the satisfaction of these </w:t>
      </w:r>
      <w:ins w:id="10" w:author="ACG Solutions" w:date="2016-12-16T11:14:00Z">
        <w:r w:rsidR="00373534">
          <w:rPr>
            <w:lang w:val="en-US"/>
          </w:rPr>
          <w:t>O</w:t>
        </w:r>
      </w:ins>
      <w:r>
        <w:rPr>
          <w:lang w:val="en-US"/>
        </w:rPr>
        <w:t>Ps and criteria, the processes and data defined for the use case are identified independently of the definitions of overarching properties</w:t>
      </w:r>
      <w:r w:rsidRPr="00CB1E1E">
        <w:rPr>
          <w:lang w:val="en-US"/>
        </w:rPr>
        <w:t xml:space="preserve"> and </w:t>
      </w:r>
      <w:r>
        <w:rPr>
          <w:lang w:val="en-US"/>
        </w:rPr>
        <w:t xml:space="preserve">criteria. </w:t>
      </w:r>
      <w:r w:rsidR="00613535">
        <w:rPr>
          <w:lang w:val="en-US"/>
        </w:rPr>
        <w:t xml:space="preserve">Matching assessment between use case processes and </w:t>
      </w:r>
      <w:r>
        <w:rPr>
          <w:lang w:val="en-US"/>
        </w:rPr>
        <w:t xml:space="preserve">RESSAC criteria </w:t>
      </w:r>
      <w:r w:rsidR="00613535">
        <w:rPr>
          <w:lang w:val="en-US"/>
        </w:rPr>
        <w:t>will be performed in parallel in order to consolidate these criteria.</w:t>
      </w:r>
    </w:p>
    <w:p w:rsidR="00D70122" w:rsidRPr="00C82206" w:rsidRDefault="00D70122" w:rsidP="00D70122">
      <w:pPr>
        <w:pStyle w:val="Titre1"/>
        <w:pageBreakBefore w:val="0"/>
        <w:rPr>
          <w:lang w:val="en-US"/>
        </w:rPr>
      </w:pPr>
      <w:bookmarkStart w:id="11" w:name="_Toc469651844"/>
      <w:r w:rsidRPr="00C82206">
        <w:rPr>
          <w:lang w:val="en-US"/>
        </w:rPr>
        <w:t>ORGANIZATION</w:t>
      </w:r>
      <w:bookmarkEnd w:id="11"/>
    </w:p>
    <w:p w:rsidR="00D70122" w:rsidRPr="00C82206" w:rsidRDefault="00D70122" w:rsidP="00D70122">
      <w:pPr>
        <w:spacing w:before="120"/>
        <w:jc w:val="both"/>
        <w:rPr>
          <w:lang w:val="en-US"/>
        </w:rPr>
      </w:pPr>
      <w:r w:rsidRPr="00C82206">
        <w:rPr>
          <w:szCs w:val="24"/>
          <w:lang w:val="en-US"/>
        </w:rPr>
        <w:t>In the scope of RESSAC project, the activities are shared between the project partners.</w:t>
      </w:r>
    </w:p>
    <w:p w:rsidR="00D70122" w:rsidRPr="00C82206" w:rsidRDefault="00D70122" w:rsidP="00795567">
      <w:pPr>
        <w:pStyle w:val="Titre1"/>
        <w:pageBreakBefore w:val="0"/>
        <w:rPr>
          <w:lang w:val="en-US"/>
        </w:rPr>
      </w:pPr>
      <w:bookmarkStart w:id="12" w:name="_Toc469651845"/>
      <w:r w:rsidRPr="00C82206">
        <w:rPr>
          <w:lang w:val="en-US"/>
        </w:rPr>
        <w:t>LIFE CYCLE PROCESSES</w:t>
      </w:r>
      <w:bookmarkEnd w:id="12"/>
    </w:p>
    <w:p w:rsidR="00D70122" w:rsidRPr="00C82206" w:rsidRDefault="001C3C70" w:rsidP="00795567">
      <w:pPr>
        <w:pStyle w:val="Titre2"/>
        <w:rPr>
          <w:lang w:val="en-US"/>
        </w:rPr>
      </w:pPr>
      <w:bookmarkStart w:id="13" w:name="_Principles"/>
      <w:bookmarkStart w:id="14" w:name="_Toc469651846"/>
      <w:bookmarkEnd w:id="13"/>
      <w:r w:rsidRPr="00C82206">
        <w:rPr>
          <w:lang w:val="en-US"/>
        </w:rPr>
        <w:t>Principles</w:t>
      </w:r>
      <w:bookmarkEnd w:id="14"/>
    </w:p>
    <w:p w:rsidR="00D70122" w:rsidRPr="00C82206" w:rsidRDefault="00D70122" w:rsidP="00D70122">
      <w:pPr>
        <w:pStyle w:val="Corps"/>
        <w:spacing w:before="120"/>
        <w:rPr>
          <w:lang w:val="en-US"/>
        </w:rPr>
      </w:pPr>
      <w:r w:rsidRPr="00C82206">
        <w:rPr>
          <w:lang w:val="en-US"/>
        </w:rPr>
        <w:t xml:space="preserve">The </w:t>
      </w:r>
      <w:r w:rsidR="009C03EC" w:rsidRPr="00C82206">
        <w:rPr>
          <w:lang w:val="en-US"/>
        </w:rPr>
        <w:t>product</w:t>
      </w:r>
      <w:r w:rsidRPr="00C82206">
        <w:rPr>
          <w:lang w:val="en-US"/>
        </w:rPr>
        <w:t xml:space="preserve"> life cycle is incremental, consisting in developing progressively a limited number of new functions/features. This incremental approach creates an iterative life cycle. Iteration consists in adding/modifying and verifying some features in the data developed during the previous iteration cycles.</w:t>
      </w:r>
    </w:p>
    <w:p w:rsidR="009C03EC" w:rsidRPr="00C82206" w:rsidRDefault="009C03EC" w:rsidP="00D70122">
      <w:pPr>
        <w:pStyle w:val="Corps"/>
        <w:spacing w:before="120"/>
        <w:rPr>
          <w:lang w:val="en-US"/>
        </w:rPr>
      </w:pPr>
      <w:r w:rsidRPr="00C82206">
        <w:rPr>
          <w:lang w:val="en-US"/>
        </w:rPr>
        <w:t>The complete development of the µXAV includes several abstraction layer</w:t>
      </w:r>
      <w:r w:rsidR="00C70313" w:rsidRPr="00C82206">
        <w:rPr>
          <w:lang w:val="en-US"/>
        </w:rPr>
        <w:t>s</w:t>
      </w:r>
      <w:r w:rsidRPr="00C82206">
        <w:rPr>
          <w:lang w:val="en-US"/>
        </w:rPr>
        <w:t>:</w:t>
      </w:r>
    </w:p>
    <w:p w:rsidR="009C03EC" w:rsidRPr="00C82206" w:rsidRDefault="009C03EC" w:rsidP="00115F8F">
      <w:pPr>
        <w:pStyle w:val="Corps"/>
        <w:numPr>
          <w:ilvl w:val="0"/>
          <w:numId w:val="5"/>
        </w:numPr>
        <w:spacing w:before="120"/>
        <w:rPr>
          <w:lang w:val="en-US"/>
        </w:rPr>
      </w:pPr>
      <w:r w:rsidRPr="00C82206">
        <w:rPr>
          <w:lang w:val="en-US"/>
        </w:rPr>
        <w:t>Layer 1: µXAV level. It consists in defining the µXAV specification and the µXAV external interfaces</w:t>
      </w:r>
    </w:p>
    <w:p w:rsidR="009C03EC" w:rsidRPr="00C82206" w:rsidRDefault="009C03EC" w:rsidP="00115F8F">
      <w:pPr>
        <w:pStyle w:val="Corps"/>
        <w:numPr>
          <w:ilvl w:val="0"/>
          <w:numId w:val="5"/>
        </w:numPr>
        <w:spacing w:before="120"/>
        <w:rPr>
          <w:lang w:val="en-US"/>
        </w:rPr>
      </w:pPr>
      <w:r w:rsidRPr="00C82206">
        <w:rPr>
          <w:lang w:val="en-US"/>
        </w:rPr>
        <w:t>Layer 2: System level. This layer starts with the definition of the “system”, the specification of each system and the architecture of each system. This architecture includes the definition of each items of the system and their interfaces</w:t>
      </w:r>
    </w:p>
    <w:p w:rsidR="00934CB4" w:rsidRDefault="009C03EC" w:rsidP="00115F8F">
      <w:pPr>
        <w:pStyle w:val="Corps"/>
        <w:numPr>
          <w:ilvl w:val="0"/>
          <w:numId w:val="5"/>
        </w:numPr>
        <w:spacing w:before="120"/>
        <w:rPr>
          <w:lang w:val="en-US"/>
        </w:rPr>
      </w:pPr>
      <w:r w:rsidRPr="00C82206">
        <w:rPr>
          <w:lang w:val="en-US"/>
        </w:rPr>
        <w:t>Layer 3: It is the item level. The development of each item is separately developed</w:t>
      </w:r>
      <w:r w:rsidR="00F418DA" w:rsidRPr="00F418DA">
        <w:rPr>
          <w:lang w:val="en-US"/>
        </w:rPr>
        <w:t xml:space="preserve"> </w:t>
      </w:r>
      <w:r w:rsidR="00F418DA">
        <w:rPr>
          <w:lang w:val="en-US"/>
        </w:rPr>
        <w:t>based on the system specification allocated to this item</w:t>
      </w:r>
      <w:r w:rsidRPr="00C82206">
        <w:rPr>
          <w:lang w:val="en-US"/>
        </w:rPr>
        <w:t xml:space="preserve">. </w:t>
      </w:r>
      <w:r w:rsidR="00934CB4" w:rsidRPr="00C82206">
        <w:rPr>
          <w:lang w:val="en-US"/>
        </w:rPr>
        <w:t>Each item may use different methods and level of refinements (internal development tiers)</w:t>
      </w:r>
      <w:r w:rsidR="00934CB4">
        <w:rPr>
          <w:lang w:val="en-US"/>
        </w:rPr>
        <w:t>. Items are defined in the system architecture, and may be</w:t>
      </w:r>
    </w:p>
    <w:p w:rsidR="00F418DA" w:rsidRDefault="00F418DA" w:rsidP="00CB7A9E">
      <w:pPr>
        <w:pStyle w:val="Corps"/>
        <w:numPr>
          <w:ilvl w:val="1"/>
          <w:numId w:val="5"/>
        </w:numPr>
        <w:rPr>
          <w:lang w:val="en-US"/>
        </w:rPr>
      </w:pPr>
      <w:r>
        <w:rPr>
          <w:lang w:val="en-US"/>
        </w:rPr>
        <w:t>A pure software items. That’s mean that the item is developed independently of the target. Integration HW/SW is performed at system level. The item is delivered for system integration in a form that will be compatible with the system integration</w:t>
      </w:r>
    </w:p>
    <w:p w:rsidR="00F418DA" w:rsidRDefault="00F418DA" w:rsidP="00CB7A9E">
      <w:pPr>
        <w:pStyle w:val="Corps"/>
        <w:numPr>
          <w:ilvl w:val="1"/>
          <w:numId w:val="5"/>
        </w:numPr>
        <w:rPr>
          <w:lang w:val="en-US"/>
        </w:rPr>
      </w:pPr>
      <w:r>
        <w:rPr>
          <w:lang w:val="en-US"/>
        </w:rPr>
        <w:t>One or several hardware components, complex or not. An electronic card is considered as a hardware item</w:t>
      </w:r>
    </w:p>
    <w:p w:rsidR="00F418DA" w:rsidRDefault="00F418DA" w:rsidP="00CB7A9E">
      <w:pPr>
        <w:pStyle w:val="Corps"/>
        <w:numPr>
          <w:ilvl w:val="1"/>
          <w:numId w:val="5"/>
        </w:numPr>
        <w:rPr>
          <w:lang w:val="en-US"/>
        </w:rPr>
      </w:pPr>
      <w:proofErr w:type="gramStart"/>
      <w:r>
        <w:rPr>
          <w:lang w:val="en-US"/>
        </w:rPr>
        <w:t>An “</w:t>
      </w:r>
      <w:proofErr w:type="gramEnd"/>
      <w:r>
        <w:rPr>
          <w:lang w:val="en-US"/>
        </w:rPr>
        <w:t xml:space="preserve">equipment” where a software is integrated in the hardware computer. </w:t>
      </w:r>
    </w:p>
    <w:p w:rsidR="00F418DA" w:rsidRDefault="00F418DA" w:rsidP="0082550A">
      <w:pPr>
        <w:pStyle w:val="Corps"/>
        <w:spacing w:before="120"/>
        <w:rPr>
          <w:lang w:val="en-US"/>
        </w:rPr>
      </w:pPr>
    </w:p>
    <w:p w:rsidR="0082550A" w:rsidRDefault="0082550A" w:rsidP="0082550A">
      <w:pPr>
        <w:pStyle w:val="Corps"/>
        <w:spacing w:before="120"/>
        <w:rPr>
          <w:ins w:id="15" w:author="ACG Solutions" w:date="2016-11-14T14:07:00Z"/>
          <w:lang w:val="en-US"/>
        </w:rPr>
      </w:pPr>
      <w:r>
        <w:rPr>
          <w:lang w:val="en-US"/>
        </w:rPr>
        <w:t>The incremental approach may be applied at the 3 abstraction layer</w:t>
      </w:r>
      <w:r w:rsidR="008F534E">
        <w:rPr>
          <w:lang w:val="en-US"/>
        </w:rPr>
        <w:t>s.</w:t>
      </w:r>
    </w:p>
    <w:p w:rsidR="00934CB4" w:rsidRPr="00C82206" w:rsidRDefault="00934CB4" w:rsidP="0082550A">
      <w:pPr>
        <w:pStyle w:val="Corps"/>
        <w:spacing w:before="120"/>
        <w:rPr>
          <w:lang w:val="en-US"/>
        </w:rPr>
      </w:pPr>
    </w:p>
    <w:p w:rsidR="00E80682" w:rsidRDefault="00F375A0" w:rsidP="00E80682">
      <w:pPr>
        <w:pStyle w:val="Titre2"/>
        <w:rPr>
          <w:lang w:val="en-US"/>
        </w:rPr>
      </w:pPr>
      <w:bookmarkStart w:id="16" w:name="_Toc469651847"/>
      <w:r>
        <w:rPr>
          <w:lang w:val="en-US"/>
        </w:rPr>
        <w:t>Description</w:t>
      </w:r>
      <w:bookmarkEnd w:id="16"/>
      <w:r w:rsidR="0082550A">
        <w:rPr>
          <w:lang w:val="en-US"/>
        </w:rPr>
        <w:t xml:space="preserve"> </w:t>
      </w:r>
    </w:p>
    <w:p w:rsidR="00EE5ED1" w:rsidRDefault="00EE5ED1" w:rsidP="00EE5ED1">
      <w:pPr>
        <w:pStyle w:val="Corps"/>
        <w:rPr>
          <w:lang w:val="en-US"/>
        </w:rPr>
      </w:pPr>
      <w:r>
        <w:rPr>
          <w:lang w:val="en-US"/>
        </w:rPr>
        <w:t>The following figure displays the activities to be performed on the 3 layers</w:t>
      </w:r>
    </w:p>
    <w:p w:rsidR="00EE5ED1" w:rsidRDefault="007837E4" w:rsidP="007837E4">
      <w:pPr>
        <w:pStyle w:val="Corps"/>
        <w:jc w:val="center"/>
        <w:rPr>
          <w:lang w:val="en-US"/>
        </w:rPr>
      </w:pPr>
      <w:r>
        <w:rPr>
          <w:noProof/>
        </w:rPr>
        <w:drawing>
          <wp:inline distT="0" distB="0" distL="0" distR="0">
            <wp:extent cx="4972130" cy="433346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verview.png"/>
                    <pic:cNvPicPr/>
                  </pic:nvPicPr>
                  <pic:blipFill>
                    <a:blip r:embed="rId22">
                      <a:extLst>
                        <a:ext uri="{28A0092B-C50C-407E-A947-70E740481C1C}">
                          <a14:useLocalDpi xmlns:a14="http://schemas.microsoft.com/office/drawing/2010/main" val="0"/>
                        </a:ext>
                      </a:extLst>
                    </a:blip>
                    <a:stretch>
                      <a:fillRect/>
                    </a:stretch>
                  </pic:blipFill>
                  <pic:spPr>
                    <a:xfrm>
                      <a:off x="0" y="0"/>
                      <a:ext cx="4970894" cy="4332384"/>
                    </a:xfrm>
                    <a:prstGeom prst="rect">
                      <a:avLst/>
                    </a:prstGeom>
                  </pic:spPr>
                </pic:pic>
              </a:graphicData>
            </a:graphic>
          </wp:inline>
        </w:drawing>
      </w:r>
    </w:p>
    <w:p w:rsidR="00085445" w:rsidRPr="00EE5ED1" w:rsidRDefault="00085445" w:rsidP="004D32B2">
      <w:pPr>
        <w:pStyle w:val="Corps"/>
        <w:jc w:val="center"/>
        <w:rPr>
          <w:lang w:val="en-US"/>
        </w:rPr>
      </w:pPr>
      <w:ins w:id="17" w:author="ACG Solutions" w:date="2016-12-14T09:28:00Z">
        <w:r>
          <w:rPr>
            <w:lang w:val="en-US"/>
          </w:rPr>
          <w:t>(*) System integration is the integration o</w:t>
        </w:r>
      </w:ins>
      <w:ins w:id="18" w:author="ACG Solutions" w:date="2016-12-16T11:14:00Z">
        <w:r w:rsidR="00373534">
          <w:rPr>
            <w:lang w:val="en-US"/>
          </w:rPr>
          <w:t>f</w:t>
        </w:r>
      </w:ins>
      <w:ins w:id="19" w:author="ACG Solutions" w:date="2016-12-14T09:28:00Z">
        <w:r>
          <w:rPr>
            <w:lang w:val="en-US"/>
          </w:rPr>
          <w:t xml:space="preserve"> item</w:t>
        </w:r>
      </w:ins>
      <w:ins w:id="20" w:author="ACG Solutions" w:date="2016-12-16T11:14:00Z">
        <w:r w:rsidR="00373534">
          <w:rPr>
            <w:lang w:val="en-US"/>
          </w:rPr>
          <w:t>s</w:t>
        </w:r>
      </w:ins>
      <w:ins w:id="21" w:author="ACG Solutions" w:date="2016-12-14T09:28:00Z">
        <w:r>
          <w:rPr>
            <w:lang w:val="en-US"/>
          </w:rPr>
          <w:t xml:space="preserve"> to implement the system</w:t>
        </w:r>
      </w:ins>
    </w:p>
    <w:p w:rsidR="00D40D4D" w:rsidRPr="00C82206" w:rsidRDefault="00D40D4D" w:rsidP="00D40D4D">
      <w:pPr>
        <w:pStyle w:val="Titre1"/>
        <w:rPr>
          <w:lang w:val="en-US"/>
        </w:rPr>
      </w:pPr>
      <w:bookmarkStart w:id="22" w:name="_Toc469651848"/>
      <w:r w:rsidRPr="00C82206">
        <w:rPr>
          <w:lang w:val="en-US"/>
        </w:rPr>
        <w:lastRenderedPageBreak/>
        <w:t>Process Activities</w:t>
      </w:r>
      <w:bookmarkEnd w:id="22"/>
    </w:p>
    <w:p w:rsidR="0082550A" w:rsidRDefault="0082550A" w:rsidP="00D40D4D">
      <w:pPr>
        <w:pStyle w:val="Titre2"/>
        <w:rPr>
          <w:lang w:val="en-US"/>
        </w:rPr>
      </w:pPr>
      <w:bookmarkStart w:id="23" w:name="_Toc469651849"/>
      <w:r>
        <w:rPr>
          <w:lang w:val="en-US"/>
        </w:rPr>
        <w:t>Planning process</w:t>
      </w:r>
      <w:bookmarkEnd w:id="23"/>
    </w:p>
    <w:p w:rsidR="00F375A0" w:rsidRDefault="00F375A0" w:rsidP="00F375A0">
      <w:pPr>
        <w:pStyle w:val="Corps"/>
        <w:rPr>
          <w:lang w:val="en-US"/>
        </w:rPr>
      </w:pPr>
      <w:r>
        <w:rPr>
          <w:lang w:val="en-US"/>
        </w:rPr>
        <w:t xml:space="preserve">This process consists in identifying the applicable life cycle and the activities to be performed.  A first release of the </w:t>
      </w:r>
      <w:r w:rsidRPr="00D40D4D">
        <w:rPr>
          <w:lang w:val="en-US"/>
        </w:rPr>
        <w:t>µXAV</w:t>
      </w:r>
      <w:r>
        <w:rPr>
          <w:lang w:val="en-US"/>
        </w:rPr>
        <w:t xml:space="preserve"> process definition is provided at the beginning of the project. Then this definition may be updated iteratively as necessary. The </w:t>
      </w:r>
      <w:r w:rsidRPr="00D40D4D">
        <w:rPr>
          <w:lang w:val="en-US"/>
        </w:rPr>
        <w:t>µXAV</w:t>
      </w:r>
      <w:r>
        <w:rPr>
          <w:lang w:val="en-US"/>
        </w:rPr>
        <w:t xml:space="preserve"> process definition is accepted through a collective review by the RESSAC project partners.</w:t>
      </w:r>
    </w:p>
    <w:p w:rsidR="00F375A0" w:rsidRPr="00D40D4D" w:rsidRDefault="00F375A0" w:rsidP="00F375A0">
      <w:pPr>
        <w:pStyle w:val="Titre3"/>
        <w:rPr>
          <w:lang w:val="en-US"/>
        </w:rPr>
      </w:pPr>
      <w:bookmarkStart w:id="24" w:name="_Toc469651850"/>
      <w:r w:rsidRPr="00D40D4D">
        <w:rPr>
          <w:lang w:val="en-US"/>
        </w:rPr>
        <w:t xml:space="preserve">µXAV </w:t>
      </w:r>
      <w:r>
        <w:rPr>
          <w:lang w:val="en-US"/>
        </w:rPr>
        <w:t>process definition</w:t>
      </w:r>
      <w:bookmarkEnd w:id="24"/>
    </w:p>
    <w:p w:rsidR="00F375A0" w:rsidRDefault="00F375A0" w:rsidP="00F375A0">
      <w:pPr>
        <w:pStyle w:val="Corps"/>
        <w:numPr>
          <w:ilvl w:val="0"/>
          <w:numId w:val="17"/>
        </w:numPr>
        <w:rPr>
          <w:u w:val="single"/>
          <w:lang w:val="en-US"/>
        </w:rPr>
      </w:pPr>
      <w:r>
        <w:rPr>
          <w:u w:val="single"/>
          <w:lang w:val="en-US"/>
        </w:rPr>
        <w:t>Description:</w:t>
      </w:r>
    </w:p>
    <w:p w:rsidR="004D32B2" w:rsidRPr="004D32B2" w:rsidRDefault="00F375A0" w:rsidP="004D32B2">
      <w:pPr>
        <w:pStyle w:val="Corps"/>
        <w:rPr>
          <w:lang w:val="en-US"/>
        </w:rPr>
      </w:pPr>
      <w:r>
        <w:rPr>
          <w:lang w:val="en-US"/>
        </w:rPr>
        <w:t xml:space="preserve">The </w:t>
      </w:r>
      <w:r w:rsidR="004D32B2">
        <w:rPr>
          <w:lang w:val="en-US"/>
        </w:rPr>
        <w:t xml:space="preserve">purpose of this </w:t>
      </w:r>
      <w:r w:rsidR="00BB7441">
        <w:rPr>
          <w:lang w:val="en-US"/>
        </w:rPr>
        <w:t>activity</w:t>
      </w:r>
      <w:r w:rsidR="004D32B2">
        <w:rPr>
          <w:lang w:val="en-US"/>
        </w:rPr>
        <w:t xml:space="preserve"> is to </w:t>
      </w:r>
      <w:r w:rsidR="00BB7441">
        <w:rPr>
          <w:lang w:val="en-US"/>
        </w:rPr>
        <w:t xml:space="preserve">identify the activities, environment, methods and responsibilities for the development, verification/validation of the </w:t>
      </w:r>
      <w:r w:rsidR="00BB7441" w:rsidRPr="00C82206">
        <w:rPr>
          <w:lang w:val="en-US"/>
        </w:rPr>
        <w:t>µXAV</w:t>
      </w:r>
      <w:r w:rsidR="00BB7441">
        <w:rPr>
          <w:lang w:val="en-US"/>
        </w:rPr>
        <w:t xml:space="preserve">. </w:t>
      </w:r>
    </w:p>
    <w:p w:rsidR="00F375A0" w:rsidRDefault="00F375A0" w:rsidP="00F375A0">
      <w:pPr>
        <w:pStyle w:val="Corps"/>
        <w:numPr>
          <w:ilvl w:val="0"/>
          <w:numId w:val="17"/>
        </w:numPr>
        <w:rPr>
          <w:u w:val="single"/>
          <w:lang w:val="en-US"/>
        </w:rPr>
      </w:pPr>
      <w:r>
        <w:rPr>
          <w:u w:val="single"/>
          <w:lang w:val="en-US"/>
        </w:rPr>
        <w:t>Methods:</w:t>
      </w:r>
    </w:p>
    <w:p w:rsidR="00F375A0" w:rsidRDefault="00F375A0" w:rsidP="00F375A0">
      <w:pPr>
        <w:pStyle w:val="Corps"/>
        <w:rPr>
          <w:lang w:val="en-US"/>
        </w:rPr>
      </w:pPr>
      <w:r>
        <w:rPr>
          <w:lang w:val="en-US"/>
        </w:rPr>
        <w:t xml:space="preserve">The </w:t>
      </w:r>
      <w:r w:rsidR="00BB7441">
        <w:rPr>
          <w:lang w:val="en-US"/>
        </w:rPr>
        <w:t>process definition</w:t>
      </w:r>
      <w:r>
        <w:rPr>
          <w:lang w:val="en-US"/>
        </w:rPr>
        <w:t xml:space="preserve"> is a textual document. </w:t>
      </w:r>
      <w:r w:rsidR="00BB7441">
        <w:rPr>
          <w:lang w:val="en-US"/>
        </w:rPr>
        <w:t>It is</w:t>
      </w:r>
      <w:r w:rsidR="00BB7441" w:rsidRPr="004D32B2">
        <w:rPr>
          <w:lang w:val="en-US"/>
        </w:rPr>
        <w:t xml:space="preserve"> developed through a set of collective workshops and discussion with various partners and experts. Each collective workshop are prepared through several exchanges and followed by a writing activity by data author.</w:t>
      </w:r>
    </w:p>
    <w:p w:rsidR="00F375A0" w:rsidRPr="00D40D4D" w:rsidRDefault="00F375A0" w:rsidP="00F375A0">
      <w:pPr>
        <w:pStyle w:val="Corps"/>
        <w:numPr>
          <w:ilvl w:val="0"/>
          <w:numId w:val="17"/>
        </w:numPr>
        <w:rPr>
          <w:u w:val="single"/>
          <w:lang w:val="en-US"/>
        </w:rPr>
      </w:pPr>
      <w:r w:rsidRPr="00D40D4D">
        <w:rPr>
          <w:u w:val="single"/>
          <w:lang w:val="en-US"/>
        </w:rPr>
        <w:t>Environment:</w:t>
      </w:r>
    </w:p>
    <w:p w:rsidR="00F375A0" w:rsidRPr="00D40D4D" w:rsidRDefault="00F375A0" w:rsidP="00F375A0">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F375A0" w:rsidRDefault="00F375A0" w:rsidP="00F375A0">
      <w:pPr>
        <w:pStyle w:val="Corps"/>
        <w:numPr>
          <w:ilvl w:val="0"/>
          <w:numId w:val="17"/>
        </w:numPr>
        <w:rPr>
          <w:u w:val="single"/>
          <w:lang w:val="en-US"/>
        </w:rPr>
      </w:pPr>
      <w:r>
        <w:rPr>
          <w:u w:val="single"/>
          <w:lang w:val="en-US"/>
        </w:rPr>
        <w:t>Responsibilities</w:t>
      </w:r>
      <w:r w:rsidR="008732F4">
        <w:rPr>
          <w:u w:val="single"/>
          <w:lang w:val="en-US"/>
        </w:rPr>
        <w:t>: TBD</w:t>
      </w:r>
    </w:p>
    <w:p w:rsidR="00F375A0" w:rsidRDefault="00F375A0" w:rsidP="00373534">
      <w:pPr>
        <w:pStyle w:val="Corps"/>
        <w:numPr>
          <w:ilvl w:val="0"/>
          <w:numId w:val="17"/>
        </w:numPr>
        <w:rPr>
          <w:u w:val="single"/>
          <w:lang w:val="en-US"/>
        </w:rPr>
      </w:pPr>
      <w:r>
        <w:rPr>
          <w:u w:val="single"/>
          <w:lang w:val="en-US"/>
        </w:rPr>
        <w:t>Inputs</w:t>
      </w:r>
      <w:r w:rsidR="008732F4">
        <w:rPr>
          <w:u w:val="single"/>
          <w:lang w:val="en-US"/>
        </w:rPr>
        <w:t xml:space="preserve">: </w:t>
      </w:r>
      <w:r w:rsidR="008732F4" w:rsidRPr="008732F4">
        <w:rPr>
          <w:lang w:val="en-US"/>
        </w:rPr>
        <w:t>No specific inputs</w:t>
      </w:r>
    </w:p>
    <w:p w:rsidR="00F375A0" w:rsidRDefault="00F375A0" w:rsidP="00F375A0">
      <w:pPr>
        <w:pStyle w:val="Corps"/>
        <w:numPr>
          <w:ilvl w:val="0"/>
          <w:numId w:val="17"/>
        </w:numPr>
        <w:rPr>
          <w:u w:val="single"/>
          <w:lang w:val="en-US"/>
        </w:rPr>
      </w:pPr>
      <w:r>
        <w:rPr>
          <w:u w:val="single"/>
          <w:lang w:val="en-US"/>
        </w:rPr>
        <w:t>Outputs</w:t>
      </w:r>
    </w:p>
    <w:p w:rsidR="00F375A0" w:rsidRDefault="004D32B2" w:rsidP="007837E4">
      <w:pPr>
        <w:pStyle w:val="Corps"/>
        <w:numPr>
          <w:ilvl w:val="1"/>
          <w:numId w:val="17"/>
        </w:numPr>
        <w:rPr>
          <w:lang w:val="en-US"/>
        </w:rPr>
      </w:pPr>
      <w:r>
        <w:rPr>
          <w:lang w:val="en-US"/>
        </w:rPr>
        <w:t>Process Definition document</w:t>
      </w:r>
    </w:p>
    <w:p w:rsidR="00480231" w:rsidRPr="00D40D4D" w:rsidRDefault="00480231" w:rsidP="00480231">
      <w:pPr>
        <w:pStyle w:val="Titre3"/>
        <w:rPr>
          <w:lang w:val="en-US"/>
        </w:rPr>
      </w:pPr>
      <w:bookmarkStart w:id="25" w:name="_Toc469651851"/>
      <w:r>
        <w:rPr>
          <w:lang w:val="en-US"/>
        </w:rPr>
        <w:t>Collective review (</w:t>
      </w:r>
      <w:r w:rsidRPr="00D40D4D">
        <w:rPr>
          <w:lang w:val="en-US"/>
        </w:rPr>
        <w:t xml:space="preserve">µXAV </w:t>
      </w:r>
      <w:r>
        <w:rPr>
          <w:lang w:val="en-US"/>
        </w:rPr>
        <w:t>process definition verification)</w:t>
      </w:r>
      <w:bookmarkEnd w:id="25"/>
    </w:p>
    <w:p w:rsidR="00480231" w:rsidRDefault="00480231" w:rsidP="00480231">
      <w:pPr>
        <w:pStyle w:val="Corps"/>
        <w:numPr>
          <w:ilvl w:val="0"/>
          <w:numId w:val="17"/>
        </w:numPr>
        <w:rPr>
          <w:u w:val="single"/>
          <w:lang w:val="en-US"/>
        </w:rPr>
      </w:pPr>
      <w:r>
        <w:rPr>
          <w:u w:val="single"/>
          <w:lang w:val="en-US"/>
        </w:rPr>
        <w:t>Description:</w:t>
      </w:r>
    </w:p>
    <w:p w:rsidR="00480231" w:rsidRDefault="00480231" w:rsidP="00480231">
      <w:pPr>
        <w:pStyle w:val="Corps"/>
        <w:rPr>
          <w:lang w:val="en-US"/>
        </w:rPr>
      </w:pPr>
      <w:r>
        <w:rPr>
          <w:lang w:val="en-US"/>
        </w:rPr>
        <w:t xml:space="preserve">The purpose of this activity is to verify the applicability and correctness of the process definition. </w:t>
      </w:r>
    </w:p>
    <w:p w:rsidR="00480231" w:rsidRDefault="00480231" w:rsidP="00480231">
      <w:pPr>
        <w:pStyle w:val="Corps"/>
        <w:numPr>
          <w:ilvl w:val="0"/>
          <w:numId w:val="17"/>
        </w:numPr>
        <w:rPr>
          <w:u w:val="single"/>
          <w:lang w:val="en-US"/>
        </w:rPr>
      </w:pPr>
      <w:r>
        <w:rPr>
          <w:u w:val="single"/>
          <w:lang w:val="en-US"/>
        </w:rPr>
        <w:t>Methods:</w:t>
      </w:r>
    </w:p>
    <w:p w:rsidR="00480231" w:rsidRPr="00480231" w:rsidRDefault="00480231" w:rsidP="00480231">
      <w:pPr>
        <w:pStyle w:val="Corps"/>
        <w:rPr>
          <w:lang w:val="en-US"/>
        </w:rPr>
      </w:pPr>
      <w:r>
        <w:rPr>
          <w:lang w:val="en-US"/>
        </w:rPr>
        <w:t>This activity</w:t>
      </w:r>
      <w:r w:rsidRPr="00480231">
        <w:rPr>
          <w:lang w:val="en-US"/>
        </w:rPr>
        <w:t xml:space="preserve"> consists in a review performed during a face to face meeting. All attendees read collectively the data under verification, and update it. Consensus is required to implement the changes.</w:t>
      </w:r>
    </w:p>
    <w:p w:rsidR="00480231" w:rsidRPr="00480231" w:rsidRDefault="00480231" w:rsidP="00480231">
      <w:pPr>
        <w:pStyle w:val="Corps"/>
        <w:rPr>
          <w:lang w:val="en-US"/>
        </w:rPr>
      </w:pPr>
      <w:r w:rsidRPr="00480231">
        <w:rPr>
          <w:lang w:val="en-US"/>
        </w:rPr>
        <w:t xml:space="preserve">The history section of the data records the date of the review, the main changes, and attendees </w:t>
      </w:r>
    </w:p>
    <w:p w:rsidR="00480231" w:rsidRDefault="00480231" w:rsidP="00480231">
      <w:pPr>
        <w:pStyle w:val="Corps"/>
        <w:rPr>
          <w:lang w:val="en-US"/>
        </w:rPr>
      </w:pPr>
      <w:r w:rsidRPr="00480231">
        <w:rPr>
          <w:lang w:val="en-US"/>
        </w:rPr>
        <w:lastRenderedPageBreak/>
        <w:t>In case of remaining topics needing further investigations, discussions TBD</w:t>
      </w:r>
    </w:p>
    <w:p w:rsidR="00480231" w:rsidRPr="00D40D4D" w:rsidRDefault="00480231" w:rsidP="00480231">
      <w:pPr>
        <w:pStyle w:val="Corps"/>
        <w:numPr>
          <w:ilvl w:val="0"/>
          <w:numId w:val="17"/>
        </w:numPr>
        <w:rPr>
          <w:u w:val="single"/>
          <w:lang w:val="en-US"/>
        </w:rPr>
      </w:pPr>
      <w:r w:rsidRPr="00D40D4D">
        <w:rPr>
          <w:u w:val="single"/>
          <w:lang w:val="en-US"/>
        </w:rPr>
        <w:t>Environment:</w:t>
      </w:r>
    </w:p>
    <w:p w:rsidR="00480231" w:rsidRPr="00D40D4D" w:rsidRDefault="00480231" w:rsidP="00480231">
      <w:pPr>
        <w:pStyle w:val="Corps"/>
        <w:rPr>
          <w:lang w:val="en-US"/>
        </w:rPr>
      </w:pPr>
      <w:r w:rsidRPr="00D40D4D">
        <w:rPr>
          <w:lang w:val="en-US"/>
        </w:rPr>
        <w:t xml:space="preserve">No particular environment is necessary </w:t>
      </w:r>
      <w:r>
        <w:rPr>
          <w:lang w:val="en-US"/>
        </w:rPr>
        <w:t>for this activity</w:t>
      </w:r>
      <w:r w:rsidRPr="00D40D4D">
        <w:rPr>
          <w:lang w:val="en-US"/>
        </w:rPr>
        <w:t>, only textual editor.</w:t>
      </w:r>
    </w:p>
    <w:p w:rsidR="00480231" w:rsidRDefault="00480231" w:rsidP="00480231">
      <w:pPr>
        <w:pStyle w:val="Corps"/>
        <w:numPr>
          <w:ilvl w:val="0"/>
          <w:numId w:val="17"/>
        </w:numPr>
        <w:rPr>
          <w:u w:val="single"/>
          <w:lang w:val="en-US"/>
        </w:rPr>
      </w:pPr>
      <w:r>
        <w:rPr>
          <w:u w:val="single"/>
          <w:lang w:val="en-US"/>
        </w:rPr>
        <w:t>Responsibilities: TBD</w:t>
      </w:r>
    </w:p>
    <w:p w:rsidR="00480231" w:rsidRDefault="00480231" w:rsidP="00480231">
      <w:pPr>
        <w:pStyle w:val="Corps"/>
        <w:numPr>
          <w:ilvl w:val="0"/>
          <w:numId w:val="17"/>
        </w:numPr>
        <w:rPr>
          <w:u w:val="single"/>
          <w:lang w:val="en-US"/>
        </w:rPr>
      </w:pPr>
      <w:r>
        <w:rPr>
          <w:u w:val="single"/>
          <w:lang w:val="en-US"/>
        </w:rPr>
        <w:t xml:space="preserve">Inputs: </w:t>
      </w:r>
      <w:r w:rsidRPr="008732F4">
        <w:rPr>
          <w:lang w:val="en-US"/>
        </w:rPr>
        <w:t>No specific inputs</w:t>
      </w:r>
    </w:p>
    <w:p w:rsidR="00E92921" w:rsidRDefault="00480231" w:rsidP="00480231">
      <w:pPr>
        <w:pStyle w:val="Corps"/>
        <w:numPr>
          <w:ilvl w:val="0"/>
          <w:numId w:val="17"/>
        </w:numPr>
        <w:rPr>
          <w:ins w:id="26" w:author="ACG Solutions" w:date="2016-12-16T11:31:00Z"/>
          <w:u w:val="single"/>
          <w:lang w:val="en-US"/>
        </w:rPr>
      </w:pPr>
      <w:r>
        <w:rPr>
          <w:u w:val="single"/>
          <w:lang w:val="en-US"/>
        </w:rPr>
        <w:t>Outputs</w:t>
      </w:r>
      <w:ins w:id="27" w:author="ACG Solutions" w:date="2016-12-16T11:16:00Z">
        <w:r w:rsidR="00373534">
          <w:rPr>
            <w:u w:val="single"/>
            <w:lang w:val="en-US"/>
          </w:rPr>
          <w:t xml:space="preserve">: </w:t>
        </w:r>
      </w:ins>
    </w:p>
    <w:p w:rsidR="00480231" w:rsidRDefault="00373534" w:rsidP="007837E4">
      <w:pPr>
        <w:pStyle w:val="Corps"/>
        <w:numPr>
          <w:ilvl w:val="1"/>
          <w:numId w:val="17"/>
        </w:numPr>
        <w:rPr>
          <w:u w:val="single"/>
          <w:lang w:val="en-US"/>
        </w:rPr>
      </w:pPr>
      <w:ins w:id="28" w:author="ACG Solutions" w:date="2016-12-16T11:16:00Z">
        <w:r>
          <w:rPr>
            <w:u w:val="single"/>
            <w:lang w:val="en-US"/>
          </w:rPr>
          <w:t>Updated Process Definition document</w:t>
        </w:r>
      </w:ins>
    </w:p>
    <w:p w:rsidR="00480231" w:rsidDel="00373534" w:rsidRDefault="00480231" w:rsidP="00480231">
      <w:pPr>
        <w:pStyle w:val="Corps"/>
        <w:rPr>
          <w:del w:id="29" w:author="ACG Solutions" w:date="2016-12-16T11:16:00Z"/>
          <w:szCs w:val="24"/>
          <w:lang w:val="en-GB"/>
        </w:rPr>
      </w:pPr>
      <w:del w:id="30" w:author="ACG Solutions" w:date="2016-12-16T11:16:00Z">
        <w:r w:rsidDel="00373534">
          <w:rPr>
            <w:lang w:val="en-US"/>
          </w:rPr>
          <w:delText>TBD</w:delText>
        </w:r>
      </w:del>
    </w:p>
    <w:p w:rsidR="0082550A" w:rsidRDefault="0082550A" w:rsidP="00D40D4D">
      <w:pPr>
        <w:pStyle w:val="Titre2"/>
        <w:rPr>
          <w:lang w:val="en-US"/>
        </w:rPr>
      </w:pPr>
      <w:bookmarkStart w:id="31" w:name="_Toc469651852"/>
      <w:r>
        <w:rPr>
          <w:lang w:val="en-US"/>
        </w:rPr>
        <w:t>Increment definition</w:t>
      </w:r>
      <w:bookmarkEnd w:id="31"/>
    </w:p>
    <w:p w:rsidR="00BB7441" w:rsidRDefault="00BB7441" w:rsidP="00BB7441">
      <w:pPr>
        <w:pStyle w:val="Corps"/>
        <w:rPr>
          <w:lang w:val="en-US"/>
        </w:rPr>
      </w:pPr>
      <w:r>
        <w:rPr>
          <w:lang w:val="en-US"/>
        </w:rPr>
        <w:t xml:space="preserve">As stated in </w:t>
      </w:r>
      <w:hyperlink w:anchor="_Principles" w:history="1">
        <w:r w:rsidRPr="00BB7441">
          <w:rPr>
            <w:rStyle w:val="Lienhypertexte"/>
            <w:lang w:val="en-US"/>
          </w:rPr>
          <w:t>§4.1 Principles</w:t>
        </w:r>
      </w:hyperlink>
      <w:r>
        <w:rPr>
          <w:lang w:val="en-US"/>
        </w:rPr>
        <w:t xml:space="preserve">, the </w:t>
      </w:r>
      <w:ins w:id="32" w:author="ACG Solutions" w:date="2016-12-14T09:36:00Z">
        <w:r w:rsidR="00085445">
          <w:rPr>
            <w:lang w:val="en-US"/>
          </w:rPr>
          <w:t xml:space="preserve">development of </w:t>
        </w:r>
      </w:ins>
      <w:r w:rsidRPr="00D40D4D">
        <w:rPr>
          <w:lang w:val="en-US"/>
        </w:rPr>
        <w:t>µXAV</w:t>
      </w:r>
      <w:r>
        <w:rPr>
          <w:lang w:val="en-US"/>
        </w:rPr>
        <w:t xml:space="preserve"> is incremental. So the first increment includes a subset only of </w:t>
      </w:r>
      <w:del w:id="33" w:author="ACG Solutions" w:date="2016-12-16T11:17:00Z">
        <w:r w:rsidDel="00373534">
          <w:rPr>
            <w:lang w:val="en-US"/>
          </w:rPr>
          <w:delText>required functions</w:delText>
        </w:r>
      </w:del>
      <w:ins w:id="34" w:author="ACG Solutions" w:date="2016-12-16T11:17:00Z">
        <w:r w:rsidR="00373534">
          <w:rPr>
            <w:lang w:val="en-US"/>
          </w:rPr>
          <w:t xml:space="preserve">desired </w:t>
        </w:r>
        <w:proofErr w:type="spellStart"/>
        <w:r w:rsidR="00373534">
          <w:rPr>
            <w:lang w:val="en-US"/>
          </w:rPr>
          <w:t>bahavior</w:t>
        </w:r>
      </w:ins>
      <w:proofErr w:type="spellEnd"/>
      <w:r>
        <w:rPr>
          <w:lang w:val="en-US"/>
        </w:rPr>
        <w:t>. After this first increment identification of new functions are identified. These functions can be added at any layer.</w:t>
      </w:r>
    </w:p>
    <w:p w:rsidR="00BB7441" w:rsidRPr="00D40D4D" w:rsidRDefault="00BB7441" w:rsidP="00BB7441">
      <w:pPr>
        <w:pStyle w:val="Titre3"/>
        <w:rPr>
          <w:lang w:val="en-US"/>
        </w:rPr>
      </w:pPr>
      <w:bookmarkStart w:id="35" w:name="_Toc469651853"/>
      <w:r>
        <w:rPr>
          <w:lang w:val="en-US"/>
        </w:rPr>
        <w:t>Increment definition</w:t>
      </w:r>
      <w:bookmarkEnd w:id="35"/>
    </w:p>
    <w:p w:rsidR="00BB7441" w:rsidRDefault="00BB7441" w:rsidP="00BB7441">
      <w:pPr>
        <w:pStyle w:val="Corps"/>
        <w:numPr>
          <w:ilvl w:val="0"/>
          <w:numId w:val="17"/>
        </w:numPr>
        <w:rPr>
          <w:u w:val="single"/>
          <w:lang w:val="en-US"/>
        </w:rPr>
      </w:pPr>
      <w:r>
        <w:rPr>
          <w:u w:val="single"/>
          <w:lang w:val="en-US"/>
        </w:rPr>
        <w:t>Description:</w:t>
      </w:r>
    </w:p>
    <w:p w:rsidR="00BB7441" w:rsidRPr="004D32B2" w:rsidRDefault="00BB7441" w:rsidP="00BB7441">
      <w:pPr>
        <w:pStyle w:val="Corps"/>
        <w:rPr>
          <w:lang w:val="en-US"/>
        </w:rPr>
      </w:pPr>
      <w:r>
        <w:rPr>
          <w:lang w:val="en-US"/>
        </w:rPr>
        <w:t xml:space="preserve">The purpose of this activity is to identify the new functions to be added at </w:t>
      </w:r>
      <w:r w:rsidRPr="00D40D4D">
        <w:rPr>
          <w:lang w:val="en-US"/>
        </w:rPr>
        <w:t>µXAV</w:t>
      </w:r>
      <w:ins w:id="36" w:author="ACG Solutions" w:date="2016-12-14T09:53:00Z">
        <w:r w:rsidR="00BF3E38">
          <w:rPr>
            <w:lang w:val="en-US"/>
          </w:rPr>
          <w:t xml:space="preserve"> </w:t>
        </w:r>
      </w:ins>
      <w:r>
        <w:rPr>
          <w:lang w:val="en-US"/>
        </w:rPr>
        <w:t xml:space="preserve">and/or system layer and/or items level. Along with this identification, an impact analysis is conducted, identifying the change impact and the need for re-verification. </w:t>
      </w:r>
    </w:p>
    <w:p w:rsidR="00BB7441" w:rsidRDefault="00BB7441" w:rsidP="00BB7441">
      <w:pPr>
        <w:pStyle w:val="Corps"/>
        <w:numPr>
          <w:ilvl w:val="0"/>
          <w:numId w:val="17"/>
        </w:numPr>
        <w:rPr>
          <w:u w:val="single"/>
          <w:lang w:val="en-US"/>
        </w:rPr>
      </w:pPr>
      <w:r>
        <w:rPr>
          <w:u w:val="single"/>
          <w:lang w:val="en-US"/>
        </w:rPr>
        <w:t>Methods:</w:t>
      </w:r>
    </w:p>
    <w:p w:rsidR="00BB7441" w:rsidRDefault="00BB7441" w:rsidP="00BB7441">
      <w:pPr>
        <w:pStyle w:val="Corps"/>
        <w:rPr>
          <w:lang w:val="en-US"/>
        </w:rPr>
      </w:pPr>
      <w:r>
        <w:rPr>
          <w:lang w:val="en-US"/>
        </w:rPr>
        <w:t>The increment definition is formalized in a</w:t>
      </w:r>
      <w:r w:rsidR="008732F4">
        <w:rPr>
          <w:lang w:val="en-US"/>
        </w:rPr>
        <w:t>n</w:t>
      </w:r>
      <w:r>
        <w:rPr>
          <w:lang w:val="en-US"/>
        </w:rPr>
        <w:t xml:space="preserve"> Increment Definition </w:t>
      </w:r>
      <w:proofErr w:type="gramStart"/>
      <w:r>
        <w:rPr>
          <w:lang w:val="en-US"/>
        </w:rPr>
        <w:t>File, that</w:t>
      </w:r>
      <w:proofErr w:type="gramEnd"/>
      <w:r>
        <w:rPr>
          <w:lang w:val="en-US"/>
        </w:rPr>
        <w:t xml:space="preserve"> is a textual document. It is</w:t>
      </w:r>
      <w:r w:rsidRPr="004D32B2">
        <w:rPr>
          <w:lang w:val="en-US"/>
        </w:rPr>
        <w:t xml:space="preserve"> developed </w:t>
      </w:r>
      <w:r>
        <w:rPr>
          <w:lang w:val="en-US"/>
        </w:rPr>
        <w:t>during a collective workshop</w:t>
      </w:r>
      <w:r w:rsidRPr="004D32B2">
        <w:rPr>
          <w:lang w:val="en-US"/>
        </w:rPr>
        <w:t>.</w:t>
      </w:r>
    </w:p>
    <w:p w:rsidR="00373534" w:rsidRPr="00373534" w:rsidRDefault="00480231" w:rsidP="00480231">
      <w:pPr>
        <w:pStyle w:val="Corps"/>
        <w:numPr>
          <w:ilvl w:val="0"/>
          <w:numId w:val="17"/>
        </w:numPr>
        <w:rPr>
          <w:ins w:id="37" w:author="ACG Solutions" w:date="2016-12-16T11:19:00Z"/>
          <w:u w:val="single"/>
          <w:lang w:val="en-US"/>
        </w:rPr>
      </w:pPr>
      <w:r w:rsidRPr="00373534">
        <w:rPr>
          <w:u w:val="single"/>
          <w:lang w:val="en-US"/>
        </w:rPr>
        <w:t xml:space="preserve">Transition criteria : </w:t>
      </w:r>
      <w:ins w:id="38" w:author="ACG Solutions" w:date="2016-12-16T11:18:00Z">
        <w:r w:rsidR="00373534" w:rsidRPr="00373534">
          <w:rPr>
            <w:u w:val="single"/>
            <w:lang w:val="en-US"/>
          </w:rPr>
          <w:t xml:space="preserve">The minimum criteria to launch </w:t>
        </w:r>
      </w:ins>
      <w:ins w:id="39" w:author="ACG Solutions" w:date="2016-12-16T11:19:00Z">
        <w:r w:rsidR="00373534" w:rsidRPr="00373534">
          <w:rPr>
            <w:u w:val="single"/>
            <w:lang w:val="en-US"/>
          </w:rPr>
          <w:t>the increment definition are</w:t>
        </w:r>
      </w:ins>
    </w:p>
    <w:p w:rsidR="00480231" w:rsidRPr="00373534" w:rsidRDefault="00373534" w:rsidP="00373534">
      <w:pPr>
        <w:pStyle w:val="Corps"/>
        <w:numPr>
          <w:ilvl w:val="1"/>
          <w:numId w:val="17"/>
        </w:numPr>
        <w:rPr>
          <w:u w:val="single"/>
          <w:lang w:val="en-US"/>
        </w:rPr>
      </w:pPr>
      <w:ins w:id="40" w:author="ACG Solutions" w:date="2016-12-16T11:18:00Z">
        <w:r w:rsidRPr="00373534">
          <w:rPr>
            <w:u w:val="single"/>
            <w:lang w:val="en-US"/>
          </w:rPr>
          <w:t xml:space="preserve"> </w:t>
        </w:r>
      </w:ins>
      <w:commentRangeStart w:id="41"/>
      <w:r w:rsidR="00480231" w:rsidRPr="00373534">
        <w:rPr>
          <w:u w:val="single"/>
          <w:lang w:val="en-US"/>
        </w:rPr>
        <w:t>End of last increment</w:t>
      </w:r>
      <w:commentRangeEnd w:id="41"/>
      <w:r w:rsidR="000E6C56" w:rsidRPr="00373534">
        <w:rPr>
          <w:rStyle w:val="Marquedecommentaire"/>
        </w:rPr>
        <w:commentReference w:id="41"/>
      </w:r>
    </w:p>
    <w:p w:rsidR="00BB7441" w:rsidRPr="00D40D4D" w:rsidRDefault="00BB7441" w:rsidP="00BB7441">
      <w:pPr>
        <w:pStyle w:val="Corps"/>
        <w:numPr>
          <w:ilvl w:val="0"/>
          <w:numId w:val="17"/>
        </w:numPr>
        <w:rPr>
          <w:u w:val="single"/>
          <w:lang w:val="en-US"/>
        </w:rPr>
      </w:pPr>
      <w:r w:rsidRPr="00D40D4D">
        <w:rPr>
          <w:u w:val="single"/>
          <w:lang w:val="en-US"/>
        </w:rPr>
        <w:t>Environment:</w:t>
      </w:r>
    </w:p>
    <w:p w:rsidR="00BB7441" w:rsidRPr="00D40D4D" w:rsidRDefault="00BB7441" w:rsidP="00BB7441">
      <w:pPr>
        <w:pStyle w:val="Corps"/>
        <w:rPr>
          <w:lang w:val="en-US"/>
        </w:rPr>
      </w:pPr>
      <w:commentRangeStart w:id="42"/>
      <w:r w:rsidRPr="00D40D4D">
        <w:rPr>
          <w:lang w:val="en-US"/>
        </w:rPr>
        <w:t xml:space="preserve">No particular environment is necessary </w:t>
      </w:r>
      <w:r>
        <w:rPr>
          <w:lang w:val="en-US"/>
        </w:rPr>
        <w:t>for this activity</w:t>
      </w:r>
      <w:r w:rsidRPr="00D40D4D">
        <w:rPr>
          <w:lang w:val="en-US"/>
        </w:rPr>
        <w:t>, only textual editor.</w:t>
      </w:r>
      <w:commentRangeEnd w:id="42"/>
      <w:r w:rsidR="000E6C56">
        <w:rPr>
          <w:rStyle w:val="Marquedecommentaire"/>
        </w:rPr>
        <w:commentReference w:id="42"/>
      </w:r>
    </w:p>
    <w:p w:rsidR="00BB7441" w:rsidRDefault="00BB7441" w:rsidP="00BB7441">
      <w:pPr>
        <w:pStyle w:val="Corps"/>
        <w:numPr>
          <w:ilvl w:val="0"/>
          <w:numId w:val="17"/>
        </w:numPr>
        <w:rPr>
          <w:u w:val="single"/>
          <w:lang w:val="en-US"/>
        </w:rPr>
      </w:pPr>
      <w:r>
        <w:rPr>
          <w:u w:val="single"/>
          <w:lang w:val="en-US"/>
        </w:rPr>
        <w:t>Responsibilities</w:t>
      </w:r>
      <w:r w:rsidR="008732F4">
        <w:rPr>
          <w:u w:val="single"/>
          <w:lang w:val="en-US"/>
        </w:rPr>
        <w:t>: TBD</w:t>
      </w:r>
    </w:p>
    <w:p w:rsidR="00BB7441" w:rsidRDefault="00BB7441" w:rsidP="00BB7441">
      <w:pPr>
        <w:pStyle w:val="Corps"/>
        <w:numPr>
          <w:ilvl w:val="0"/>
          <w:numId w:val="17"/>
        </w:numPr>
        <w:rPr>
          <w:u w:val="single"/>
          <w:lang w:val="en-US"/>
        </w:rPr>
      </w:pPr>
      <w:r>
        <w:rPr>
          <w:u w:val="single"/>
          <w:lang w:val="en-US"/>
        </w:rPr>
        <w:t>Inputs</w:t>
      </w:r>
    </w:p>
    <w:p w:rsidR="00BB7441" w:rsidRDefault="008732F4" w:rsidP="007837E4">
      <w:pPr>
        <w:pStyle w:val="Corps"/>
        <w:numPr>
          <w:ilvl w:val="1"/>
          <w:numId w:val="17"/>
        </w:numPr>
        <w:rPr>
          <w:szCs w:val="24"/>
          <w:lang w:val="en-GB"/>
        </w:rPr>
      </w:pPr>
      <w:r>
        <w:rPr>
          <w:szCs w:val="24"/>
          <w:lang w:val="en-US"/>
        </w:rPr>
        <w:t>Data produced during last increment</w:t>
      </w:r>
    </w:p>
    <w:p w:rsidR="00BB7441" w:rsidRDefault="00BB7441" w:rsidP="00BB7441">
      <w:pPr>
        <w:pStyle w:val="Corps"/>
        <w:numPr>
          <w:ilvl w:val="0"/>
          <w:numId w:val="17"/>
        </w:numPr>
        <w:rPr>
          <w:u w:val="single"/>
          <w:lang w:val="en-US"/>
        </w:rPr>
      </w:pPr>
      <w:r>
        <w:rPr>
          <w:szCs w:val="24"/>
          <w:lang w:val="en-GB"/>
        </w:rPr>
        <w:t xml:space="preserve"> </w:t>
      </w:r>
      <w:r>
        <w:rPr>
          <w:u w:val="single"/>
          <w:lang w:val="en-US"/>
        </w:rPr>
        <w:t>Outputs</w:t>
      </w:r>
    </w:p>
    <w:p w:rsidR="00BB7441" w:rsidRPr="00BB7441" w:rsidRDefault="008732F4" w:rsidP="007837E4">
      <w:pPr>
        <w:pStyle w:val="Corps"/>
        <w:numPr>
          <w:ilvl w:val="1"/>
          <w:numId w:val="17"/>
        </w:numPr>
        <w:rPr>
          <w:lang w:val="en-US"/>
        </w:rPr>
      </w:pPr>
      <w:r>
        <w:rPr>
          <w:lang w:val="en-US"/>
        </w:rPr>
        <w:lastRenderedPageBreak/>
        <w:t>Increment Definition File</w:t>
      </w:r>
    </w:p>
    <w:p w:rsidR="00E80682" w:rsidRDefault="00E80682" w:rsidP="00D40D4D">
      <w:pPr>
        <w:pStyle w:val="Titre2"/>
        <w:rPr>
          <w:lang w:val="en-US"/>
        </w:rPr>
      </w:pPr>
      <w:bookmarkStart w:id="43" w:name="_Toc469651854"/>
      <w:r w:rsidRPr="00C82206">
        <w:rPr>
          <w:lang w:val="en-US"/>
        </w:rPr>
        <w:t>µXAV level</w:t>
      </w:r>
      <w:bookmarkEnd w:id="43"/>
    </w:p>
    <w:p w:rsidR="001550C5" w:rsidRDefault="001550C5" w:rsidP="001550C5">
      <w:pPr>
        <w:pStyle w:val="Corps"/>
        <w:rPr>
          <w:lang w:val="en-US"/>
        </w:rPr>
      </w:pPr>
      <w:r>
        <w:rPr>
          <w:lang w:val="en-US"/>
        </w:rPr>
        <w:t xml:space="preserve">Three activities are performed at </w:t>
      </w:r>
      <w:r w:rsidRPr="00C82206">
        <w:rPr>
          <w:lang w:val="en-US"/>
        </w:rPr>
        <w:t>µXAV</w:t>
      </w:r>
      <w:r>
        <w:rPr>
          <w:lang w:val="en-US"/>
        </w:rPr>
        <w:t xml:space="preserve"> level: The </w:t>
      </w:r>
      <w:r w:rsidRPr="00C82206">
        <w:rPr>
          <w:lang w:val="en-US"/>
        </w:rPr>
        <w:t>µXAV</w:t>
      </w:r>
      <w:r>
        <w:rPr>
          <w:lang w:val="en-US"/>
        </w:rPr>
        <w:t xml:space="preserve"> specification, the </w:t>
      </w:r>
      <w:r w:rsidRPr="00C82206">
        <w:rPr>
          <w:lang w:val="en-US"/>
        </w:rPr>
        <w:t>µXAV</w:t>
      </w:r>
      <w:r>
        <w:rPr>
          <w:lang w:val="en-US"/>
        </w:rPr>
        <w:t xml:space="preserve"> specification validation and the </w:t>
      </w:r>
      <w:r w:rsidRPr="00C82206">
        <w:rPr>
          <w:lang w:val="en-US"/>
        </w:rPr>
        <w:t>µXAV</w:t>
      </w:r>
      <w:r>
        <w:rPr>
          <w:lang w:val="en-US"/>
        </w:rPr>
        <w:t xml:space="preserve"> </w:t>
      </w:r>
      <w:del w:id="44" w:author="ACG Solutions" w:date="2016-12-16T11:20:00Z">
        <w:r w:rsidR="00D354C4" w:rsidDel="00373534">
          <w:rPr>
            <w:lang w:val="en-US"/>
          </w:rPr>
          <w:delText>tests</w:delText>
        </w:r>
      </w:del>
      <w:ins w:id="45" w:author="ACG Solutions" w:date="2016-12-16T11:20:00Z">
        <w:r w:rsidR="00373534">
          <w:rPr>
            <w:lang w:val="en-US"/>
          </w:rPr>
          <w:t>integration (implementation) verification</w:t>
        </w:r>
      </w:ins>
      <w:r>
        <w:rPr>
          <w:lang w:val="en-US"/>
        </w:rPr>
        <w:t>.</w:t>
      </w:r>
    </w:p>
    <w:p w:rsidR="001550C5" w:rsidRPr="00D40D4D" w:rsidRDefault="001550C5" w:rsidP="00D40D4D">
      <w:pPr>
        <w:pStyle w:val="Titre3"/>
        <w:rPr>
          <w:lang w:val="en-US"/>
        </w:rPr>
      </w:pPr>
      <w:bookmarkStart w:id="46" w:name="_Toc469651855"/>
      <w:r w:rsidRPr="00D40D4D">
        <w:rPr>
          <w:lang w:val="en-US"/>
        </w:rPr>
        <w:t>µXAV specification</w:t>
      </w:r>
      <w:bookmarkEnd w:id="46"/>
    </w:p>
    <w:p w:rsidR="00D40D4D" w:rsidRDefault="00D40D4D" w:rsidP="00D40D4D">
      <w:pPr>
        <w:pStyle w:val="Corps"/>
        <w:numPr>
          <w:ilvl w:val="0"/>
          <w:numId w:val="17"/>
        </w:numPr>
        <w:rPr>
          <w:u w:val="single"/>
          <w:lang w:val="en-US"/>
        </w:rPr>
      </w:pPr>
      <w:r>
        <w:rPr>
          <w:u w:val="single"/>
          <w:lang w:val="en-US"/>
        </w:rPr>
        <w:t>Description:</w:t>
      </w:r>
    </w:p>
    <w:p w:rsidR="00D40D4D" w:rsidRPr="001550C5" w:rsidRDefault="00D40D4D" w:rsidP="00D40D4D">
      <w:pPr>
        <w:pStyle w:val="Corps"/>
        <w:rPr>
          <w:lang w:val="en-US"/>
        </w:rPr>
      </w:pPr>
      <w:r>
        <w:rPr>
          <w:lang w:val="en-US"/>
        </w:rPr>
        <w:t xml:space="preserve">The </w:t>
      </w:r>
      <w:r w:rsidRPr="00C82206">
        <w:rPr>
          <w:lang w:val="en-US"/>
        </w:rPr>
        <w:t xml:space="preserve">µXAV </w:t>
      </w:r>
      <w:r>
        <w:rPr>
          <w:lang w:val="en-US"/>
        </w:rPr>
        <w:t>specification is mainly based on mission scenario description.</w:t>
      </w:r>
      <w:r w:rsidRPr="00FF09C1">
        <w:rPr>
          <w:lang w:val="en-US"/>
        </w:rPr>
        <w:t xml:space="preserve"> The Mission Scenarios address </w:t>
      </w:r>
      <w:r>
        <w:rPr>
          <w:lang w:val="en-US"/>
        </w:rPr>
        <w:t>the different operational modes</w:t>
      </w:r>
      <w:r w:rsidRPr="001550C5">
        <w:rPr>
          <w:lang w:val="en-US"/>
        </w:rPr>
        <w:t xml:space="preserve"> and the possible degraded modes in case of failure, or abnormal environment conditions.</w:t>
      </w:r>
      <w:r>
        <w:rPr>
          <w:lang w:val="en-US"/>
        </w:rPr>
        <w:t xml:space="preserve"> </w:t>
      </w:r>
    </w:p>
    <w:p w:rsidR="00D40D4D" w:rsidRDefault="00D40D4D" w:rsidP="00D40D4D">
      <w:pPr>
        <w:pStyle w:val="Corps"/>
        <w:rPr>
          <w:lang w:val="en-US"/>
        </w:rPr>
      </w:pPr>
      <w:r w:rsidRPr="00FF09C1">
        <w:rPr>
          <w:lang w:val="en-US"/>
        </w:rPr>
        <w:t>These scenarios are supplemented as necessary with additional requirements and constraints such as performances aspects. These additional requirements and constraints do not duplicate the scenarios but express characteristics, conditions that cannot be included in any scenarios.</w:t>
      </w:r>
    </w:p>
    <w:p w:rsidR="00D40D4D" w:rsidRPr="00D40D4D" w:rsidRDefault="00D40D4D" w:rsidP="00D40D4D">
      <w:pPr>
        <w:spacing w:before="120"/>
        <w:ind w:left="709"/>
        <w:jc w:val="both"/>
        <w:rPr>
          <w:lang w:val="en-US"/>
        </w:rPr>
      </w:pPr>
      <w:r w:rsidRPr="00D40D4D">
        <w:rPr>
          <w:lang w:val="en-US"/>
        </w:rPr>
        <w:t xml:space="preserve">The foreseeable conditions in which the µXAV will operate are identified. These conditions define the normal and abnormal inputs and conditions. </w:t>
      </w:r>
    </w:p>
    <w:p w:rsidR="00D40D4D" w:rsidRPr="00D40D4D" w:rsidRDefault="00D40D4D" w:rsidP="00D40D4D">
      <w:pPr>
        <w:spacing w:before="120"/>
        <w:ind w:left="709"/>
        <w:jc w:val="both"/>
        <w:rPr>
          <w:lang w:val="en-US"/>
        </w:rPr>
      </w:pPr>
      <w:r w:rsidRPr="00D40D4D">
        <w:rPr>
          <w:lang w:val="en-US"/>
        </w:rPr>
        <w:t xml:space="preserve">In parallel of mission scenario development, the µXAV external interfaces are defined.    </w:t>
      </w:r>
    </w:p>
    <w:p w:rsidR="00D40D4D" w:rsidRPr="00D40D4D" w:rsidRDefault="00D40D4D" w:rsidP="00D40D4D">
      <w:pPr>
        <w:spacing w:before="120"/>
        <w:ind w:left="709"/>
        <w:jc w:val="both"/>
        <w:rPr>
          <w:lang w:val="en-US"/>
        </w:rPr>
      </w:pPr>
      <w:r w:rsidRPr="00D40D4D">
        <w:rPr>
          <w:lang w:val="en-US"/>
        </w:rPr>
        <w:t xml:space="preserve">Iterations between the different element of the µXAV specification (Mission Scenarios, additional requirements, external interfaces and foreseeable conditions) are performed to ensure the consistency of the complete specification. </w:t>
      </w:r>
    </w:p>
    <w:p w:rsidR="00D40D4D" w:rsidRDefault="00D40D4D" w:rsidP="00D40D4D">
      <w:pPr>
        <w:pStyle w:val="Corps"/>
        <w:numPr>
          <w:ilvl w:val="0"/>
          <w:numId w:val="17"/>
        </w:numPr>
        <w:rPr>
          <w:u w:val="single"/>
          <w:lang w:val="en-US"/>
        </w:rPr>
      </w:pPr>
      <w:r>
        <w:rPr>
          <w:u w:val="single"/>
          <w:lang w:val="en-US"/>
        </w:rPr>
        <w:t>Methods:</w:t>
      </w:r>
    </w:p>
    <w:p w:rsidR="00D40D4D" w:rsidRDefault="00D40D4D" w:rsidP="00D40D4D">
      <w:pPr>
        <w:pStyle w:val="Corps"/>
        <w:rPr>
          <w:lang w:val="en-US"/>
        </w:rPr>
      </w:pPr>
      <w:r>
        <w:rPr>
          <w:lang w:val="en-US"/>
        </w:rPr>
        <w:t xml:space="preserve">The </w:t>
      </w:r>
      <w:r w:rsidRPr="00C82206">
        <w:rPr>
          <w:lang w:val="en-US"/>
        </w:rPr>
        <w:t xml:space="preserve">µXAV </w:t>
      </w:r>
      <w:r>
        <w:rPr>
          <w:lang w:val="en-US"/>
        </w:rPr>
        <w:t xml:space="preserve">specification is a textual document. </w:t>
      </w:r>
    </w:p>
    <w:p w:rsidR="00D40D4D" w:rsidRDefault="00D40D4D" w:rsidP="00D40D4D">
      <w:pPr>
        <w:pStyle w:val="Corps"/>
        <w:rPr>
          <w:lang w:val="en-US"/>
        </w:rPr>
      </w:pPr>
      <w:r>
        <w:rPr>
          <w:lang w:val="en-US"/>
        </w:rPr>
        <w:t>Each scenario identifies step by step the conditions and inputs and observable properties. The combination of all mission scenarios should be representative of all operating conditions.</w:t>
      </w:r>
    </w:p>
    <w:p w:rsidR="00D40D4D" w:rsidRPr="001550C5" w:rsidRDefault="00D40D4D" w:rsidP="00D40D4D">
      <w:pPr>
        <w:pStyle w:val="Corps"/>
        <w:rPr>
          <w:lang w:val="en-US"/>
        </w:rPr>
      </w:pPr>
      <w:r>
        <w:rPr>
          <w:lang w:val="en-US"/>
        </w:rPr>
        <w:t>A scenario description uses the template defines in appendix A of the document</w:t>
      </w:r>
    </w:p>
    <w:p w:rsidR="00D40D4D" w:rsidRPr="00D40D4D" w:rsidRDefault="00D40D4D" w:rsidP="00D40D4D">
      <w:pPr>
        <w:spacing w:before="120"/>
        <w:ind w:left="709"/>
        <w:jc w:val="both"/>
        <w:rPr>
          <w:lang w:val="en-US"/>
        </w:rPr>
      </w:pPr>
      <w:r w:rsidRPr="00D40D4D">
        <w:rPr>
          <w:lang w:val="en-US"/>
        </w:rPr>
        <w:t>This specification is used as input for each system development. The Mission Scenarios may be directly used as inter-system integration verification cases, while additional requirements will be the purpose of additional validation activities.</w:t>
      </w:r>
    </w:p>
    <w:p w:rsidR="00E92921" w:rsidRDefault="0082550A" w:rsidP="00D40D4D">
      <w:pPr>
        <w:pStyle w:val="Corps"/>
        <w:numPr>
          <w:ilvl w:val="0"/>
          <w:numId w:val="17"/>
        </w:numPr>
        <w:rPr>
          <w:ins w:id="47" w:author="ACG Solutions" w:date="2016-12-16T11:22:00Z"/>
          <w:u w:val="single"/>
          <w:lang w:val="en-US"/>
        </w:rPr>
      </w:pPr>
      <w:r w:rsidRPr="00373534">
        <w:rPr>
          <w:u w:val="single"/>
          <w:lang w:val="en-US"/>
        </w:rPr>
        <w:t>Transition criteria</w:t>
      </w:r>
      <w:ins w:id="48" w:author="ACG Solutions" w:date="2016-12-16T11:21:00Z">
        <w:r w:rsidR="00373534" w:rsidRPr="00373534">
          <w:rPr>
            <w:u w:val="single"/>
            <w:lang w:val="en-US"/>
          </w:rPr>
          <w:t xml:space="preserve">: The minimum criteria to launch the </w:t>
        </w:r>
        <w:r w:rsidR="00373534" w:rsidRPr="00373534">
          <w:rPr>
            <w:lang w:val="en-US"/>
          </w:rPr>
          <w:t>µXAV specification</w:t>
        </w:r>
        <w:r w:rsidR="00373534" w:rsidRPr="00373534">
          <w:rPr>
            <w:u w:val="single"/>
            <w:lang w:val="en-US"/>
          </w:rPr>
          <w:t xml:space="preserve"> are</w:t>
        </w:r>
      </w:ins>
      <w:ins w:id="49" w:author="ACG Solutions" w:date="2016-12-16T11:22:00Z">
        <w:r w:rsidR="00E92921">
          <w:rPr>
            <w:u w:val="single"/>
            <w:lang w:val="en-US"/>
          </w:rPr>
          <w:t>:</w:t>
        </w:r>
      </w:ins>
    </w:p>
    <w:p w:rsidR="00E92921" w:rsidRDefault="00E92921" w:rsidP="00E92921">
      <w:pPr>
        <w:pStyle w:val="Corps"/>
        <w:numPr>
          <w:ilvl w:val="1"/>
          <w:numId w:val="17"/>
        </w:numPr>
        <w:rPr>
          <w:ins w:id="50" w:author="ACG Solutions" w:date="2016-12-16T11:24:00Z"/>
          <w:u w:val="single"/>
          <w:lang w:val="en-US"/>
        </w:rPr>
      </w:pPr>
      <w:ins w:id="51" w:author="ACG Solutions" w:date="2016-12-16T11:23:00Z">
        <w:r>
          <w:rPr>
            <w:u w:val="single"/>
            <w:lang w:val="en-US"/>
          </w:rPr>
          <w:t>Applicable sections of Process definition document agreed</w:t>
        </w:r>
      </w:ins>
    </w:p>
    <w:p w:rsidR="00E92921" w:rsidRPr="00E92921" w:rsidRDefault="0082550A" w:rsidP="00E92921">
      <w:pPr>
        <w:pStyle w:val="Corps"/>
        <w:numPr>
          <w:ilvl w:val="1"/>
          <w:numId w:val="17"/>
        </w:numPr>
        <w:rPr>
          <w:ins w:id="52" w:author="ACG Solutions" w:date="2016-12-16T11:24:00Z"/>
          <w:u w:val="single"/>
          <w:lang w:val="en-US"/>
        </w:rPr>
      </w:pPr>
      <w:del w:id="53" w:author="ACG Solutions" w:date="2016-12-16T11:22:00Z">
        <w:r w:rsidRPr="00E92921" w:rsidDel="00E92921">
          <w:rPr>
            <w:u w:val="single"/>
            <w:lang w:val="en-US"/>
          </w:rPr>
          <w:delText xml:space="preserve"> ?</w:delText>
        </w:r>
      </w:del>
      <w:ins w:id="54" w:author="ACG Solutions" w:date="2016-12-16T11:24:00Z">
        <w:r w:rsidR="00E92921" w:rsidRPr="00E92921">
          <w:rPr>
            <w:lang w:val="en-US"/>
          </w:rPr>
          <w:t>Increment Definition File</w:t>
        </w:r>
        <w:r w:rsidR="00E92921">
          <w:rPr>
            <w:lang w:val="en-US"/>
          </w:rPr>
          <w:t xml:space="preserve"> identified</w:t>
        </w:r>
      </w:ins>
    </w:p>
    <w:p w:rsidR="0082550A" w:rsidRPr="00373534" w:rsidDel="00E92921" w:rsidRDefault="0082550A" w:rsidP="00E92921">
      <w:pPr>
        <w:pStyle w:val="Corps"/>
        <w:numPr>
          <w:ilvl w:val="1"/>
          <w:numId w:val="17"/>
        </w:numPr>
        <w:rPr>
          <w:del w:id="55" w:author="ACG Solutions" w:date="2016-12-16T11:24:00Z"/>
          <w:u w:val="single"/>
          <w:lang w:val="en-US"/>
        </w:rPr>
      </w:pPr>
    </w:p>
    <w:p w:rsidR="00D40D4D" w:rsidRPr="00D40D4D" w:rsidRDefault="00D40D4D" w:rsidP="00D40D4D">
      <w:pPr>
        <w:pStyle w:val="Corps"/>
        <w:numPr>
          <w:ilvl w:val="0"/>
          <w:numId w:val="17"/>
        </w:numPr>
        <w:rPr>
          <w:u w:val="single"/>
          <w:lang w:val="en-US"/>
        </w:rPr>
      </w:pPr>
      <w:r w:rsidRPr="00D40D4D">
        <w:rPr>
          <w:u w:val="single"/>
          <w:lang w:val="en-US"/>
        </w:rPr>
        <w:t>Environment:</w:t>
      </w:r>
    </w:p>
    <w:p w:rsidR="00D40D4D" w:rsidRPr="00D40D4D" w:rsidRDefault="00D40D4D" w:rsidP="00D40D4D">
      <w:pPr>
        <w:pStyle w:val="Corps"/>
        <w:rPr>
          <w:lang w:val="en-US"/>
        </w:rPr>
      </w:pPr>
      <w:r w:rsidRPr="00D40D4D">
        <w:rPr>
          <w:lang w:val="en-US"/>
        </w:rPr>
        <w:lastRenderedPageBreak/>
        <w:t xml:space="preserve">No particular environment is necessary </w:t>
      </w:r>
      <w:r w:rsidR="0082550A">
        <w:rPr>
          <w:lang w:val="en-US"/>
        </w:rPr>
        <w:t>for this activity</w:t>
      </w:r>
      <w:r w:rsidRPr="00D40D4D">
        <w:rPr>
          <w:lang w:val="en-US"/>
        </w:rPr>
        <w:t>, only textual editor.</w:t>
      </w:r>
    </w:p>
    <w:p w:rsidR="00D40D4D" w:rsidRDefault="00D40D4D" w:rsidP="00D40D4D">
      <w:pPr>
        <w:pStyle w:val="Corps"/>
        <w:numPr>
          <w:ilvl w:val="0"/>
          <w:numId w:val="17"/>
        </w:numPr>
        <w:rPr>
          <w:u w:val="single"/>
          <w:lang w:val="en-US"/>
        </w:rPr>
      </w:pPr>
      <w:r>
        <w:rPr>
          <w:u w:val="single"/>
          <w:lang w:val="en-US"/>
        </w:rPr>
        <w:t>Responsibilities</w:t>
      </w:r>
      <w:r w:rsidR="00480231">
        <w:rPr>
          <w:u w:val="single"/>
          <w:lang w:val="en-US"/>
        </w:rPr>
        <w:t>: TBD</w:t>
      </w:r>
    </w:p>
    <w:p w:rsidR="00D40D4D" w:rsidRDefault="00D40D4D" w:rsidP="00D40D4D">
      <w:pPr>
        <w:pStyle w:val="Corps"/>
        <w:numPr>
          <w:ilvl w:val="0"/>
          <w:numId w:val="17"/>
        </w:numPr>
        <w:rPr>
          <w:u w:val="single"/>
          <w:lang w:val="en-US"/>
        </w:rPr>
      </w:pPr>
      <w:r>
        <w:rPr>
          <w:u w:val="single"/>
          <w:lang w:val="en-US"/>
        </w:rPr>
        <w:t>Inputs</w:t>
      </w:r>
    </w:p>
    <w:p w:rsidR="0082550A" w:rsidRDefault="00D40D4D" w:rsidP="00D40D4D">
      <w:pPr>
        <w:pStyle w:val="Corps"/>
        <w:rPr>
          <w:szCs w:val="24"/>
          <w:lang w:val="en-GB"/>
        </w:rPr>
      </w:pPr>
      <w:r w:rsidRPr="00D40D4D">
        <w:rPr>
          <w:szCs w:val="24"/>
          <w:lang w:val="en-US"/>
        </w:rPr>
        <w:t xml:space="preserve">The </w:t>
      </w:r>
      <w:r w:rsidRPr="00D40D4D">
        <w:rPr>
          <w:lang w:val="en-US"/>
        </w:rPr>
        <w:t xml:space="preserve">µXAV specification is </w:t>
      </w:r>
      <w:r>
        <w:rPr>
          <w:lang w:val="en-US"/>
        </w:rPr>
        <w:t>developed</w:t>
      </w:r>
      <w:r w:rsidRPr="00D40D4D">
        <w:rPr>
          <w:lang w:val="en-US"/>
        </w:rPr>
        <w:t xml:space="preserve"> </w:t>
      </w:r>
      <w:r>
        <w:rPr>
          <w:lang w:val="en-US"/>
        </w:rPr>
        <w:t xml:space="preserve">based on the </w:t>
      </w:r>
      <w:r>
        <w:rPr>
          <w:szCs w:val="24"/>
          <w:lang w:val="en-GB"/>
        </w:rPr>
        <w:t xml:space="preserve">knowledge and background </w:t>
      </w:r>
      <w:r w:rsidR="0082550A">
        <w:rPr>
          <w:szCs w:val="24"/>
          <w:lang w:val="en-GB"/>
        </w:rPr>
        <w:t xml:space="preserve">of the RESSAC project patterns of </w:t>
      </w:r>
      <w:r>
        <w:rPr>
          <w:szCs w:val="24"/>
          <w:lang w:val="en-GB"/>
        </w:rPr>
        <w:t xml:space="preserve">the desired behaviour </w:t>
      </w:r>
      <w:r w:rsidR="0082550A">
        <w:rPr>
          <w:szCs w:val="24"/>
          <w:lang w:val="en-GB"/>
        </w:rPr>
        <w:t>and of the foreseeable operating conditions.</w:t>
      </w:r>
    </w:p>
    <w:p w:rsidR="0082550A" w:rsidRDefault="00D40D4D" w:rsidP="0082550A">
      <w:pPr>
        <w:pStyle w:val="Corps"/>
        <w:numPr>
          <w:ilvl w:val="0"/>
          <w:numId w:val="17"/>
        </w:numPr>
        <w:rPr>
          <w:u w:val="single"/>
          <w:lang w:val="en-US"/>
        </w:rPr>
      </w:pPr>
      <w:r>
        <w:rPr>
          <w:szCs w:val="24"/>
          <w:lang w:val="en-GB"/>
        </w:rPr>
        <w:t xml:space="preserve"> </w:t>
      </w:r>
      <w:r w:rsidR="0082550A">
        <w:rPr>
          <w:u w:val="single"/>
          <w:lang w:val="en-US"/>
        </w:rPr>
        <w:t>Outputs</w:t>
      </w:r>
    </w:p>
    <w:p w:rsidR="0082550A" w:rsidRDefault="0082550A" w:rsidP="007837E4">
      <w:pPr>
        <w:pStyle w:val="Corps"/>
        <w:numPr>
          <w:ilvl w:val="1"/>
          <w:numId w:val="17"/>
        </w:numPr>
        <w:rPr>
          <w:szCs w:val="24"/>
          <w:lang w:val="en-GB"/>
        </w:rPr>
      </w:pPr>
      <w:r w:rsidRPr="00D40D4D">
        <w:rPr>
          <w:lang w:val="en-US"/>
        </w:rPr>
        <w:t>µXAV specification</w:t>
      </w:r>
    </w:p>
    <w:p w:rsidR="00E847A6" w:rsidRDefault="00E847A6" w:rsidP="00812DF6">
      <w:pPr>
        <w:pStyle w:val="Corps"/>
        <w:rPr>
          <w:ins w:id="56" w:author="ACG Solutions" w:date="2016-11-09T09:16:00Z"/>
          <w:lang w:val="en-US"/>
        </w:rPr>
      </w:pPr>
    </w:p>
    <w:p w:rsidR="001550C5" w:rsidRPr="0082550A" w:rsidRDefault="001550C5" w:rsidP="0082550A">
      <w:pPr>
        <w:pStyle w:val="Titre3"/>
        <w:rPr>
          <w:lang w:val="en-US"/>
        </w:rPr>
      </w:pPr>
      <w:bookmarkStart w:id="57" w:name="_Toc469651856"/>
      <w:r w:rsidRPr="0082550A">
        <w:rPr>
          <w:lang w:val="en-US"/>
        </w:rPr>
        <w:t>µXAV specification</w:t>
      </w:r>
      <w:r w:rsidR="00D40D4D" w:rsidRPr="0082550A">
        <w:rPr>
          <w:lang w:val="en-US"/>
        </w:rPr>
        <w:t xml:space="preserve"> validation</w:t>
      </w:r>
      <w:bookmarkEnd w:id="57"/>
    </w:p>
    <w:p w:rsidR="0082550A" w:rsidRDefault="0082550A" w:rsidP="0082550A">
      <w:pPr>
        <w:pStyle w:val="Corps"/>
        <w:numPr>
          <w:ilvl w:val="0"/>
          <w:numId w:val="17"/>
        </w:numPr>
        <w:rPr>
          <w:u w:val="single"/>
          <w:lang w:val="en-US"/>
        </w:rPr>
      </w:pPr>
      <w:r>
        <w:rPr>
          <w:u w:val="single"/>
          <w:lang w:val="en-US"/>
        </w:rPr>
        <w:t>Description:</w:t>
      </w:r>
    </w:p>
    <w:p w:rsidR="0082550A" w:rsidRPr="00D40D4D" w:rsidRDefault="0082550A" w:rsidP="0082550A">
      <w:pPr>
        <w:pStyle w:val="Corps"/>
        <w:rPr>
          <w:lang w:val="en-US"/>
        </w:rPr>
      </w:pPr>
      <w:r>
        <w:rPr>
          <w:lang w:val="en-US"/>
        </w:rPr>
        <w:t xml:space="preserve">The </w:t>
      </w:r>
      <w:r w:rsidRPr="00C82206">
        <w:rPr>
          <w:lang w:val="en-US"/>
        </w:rPr>
        <w:t xml:space="preserve">µXAV </w:t>
      </w:r>
      <w:r>
        <w:rPr>
          <w:lang w:val="en-US"/>
        </w:rPr>
        <w:t xml:space="preserve">specification is validated by the different stakeholder having the knowledge of the desired system behavior and foreseeable operating conditions. </w:t>
      </w:r>
    </w:p>
    <w:p w:rsidR="0082550A" w:rsidRDefault="0082550A" w:rsidP="0082550A">
      <w:pPr>
        <w:pStyle w:val="Corps"/>
        <w:numPr>
          <w:ilvl w:val="0"/>
          <w:numId w:val="17"/>
        </w:numPr>
        <w:rPr>
          <w:u w:val="single"/>
          <w:lang w:val="en-US"/>
        </w:rPr>
      </w:pPr>
      <w:r>
        <w:rPr>
          <w:u w:val="single"/>
          <w:lang w:val="en-US"/>
        </w:rPr>
        <w:t>Methods:</w:t>
      </w:r>
    </w:p>
    <w:p w:rsidR="0082550A" w:rsidRDefault="0082550A" w:rsidP="0082550A">
      <w:pPr>
        <w:pStyle w:val="Corps"/>
        <w:rPr>
          <w:lang w:val="en-US"/>
        </w:rPr>
      </w:pPr>
      <w:r>
        <w:rPr>
          <w:lang w:val="en-US"/>
        </w:rPr>
        <w:t>The validation is performed through a proof-reading of the document.</w:t>
      </w:r>
    </w:p>
    <w:p w:rsidR="00E92921" w:rsidRDefault="0082550A" w:rsidP="00E92921">
      <w:pPr>
        <w:pStyle w:val="Corps"/>
        <w:numPr>
          <w:ilvl w:val="0"/>
          <w:numId w:val="17"/>
        </w:numPr>
        <w:rPr>
          <w:ins w:id="58" w:author="ACG Solutions" w:date="2016-12-16T11:25:00Z"/>
          <w:u w:val="single"/>
          <w:lang w:val="en-US"/>
        </w:rPr>
      </w:pPr>
      <w:commentRangeStart w:id="59"/>
      <w:r w:rsidRPr="00E92921">
        <w:rPr>
          <w:highlight w:val="yellow"/>
          <w:u w:val="single"/>
          <w:lang w:val="en-US"/>
        </w:rPr>
        <w:t>Transition criteria</w:t>
      </w:r>
      <w:ins w:id="60" w:author="ACG Solutions" w:date="2016-12-16T11:25:00Z">
        <w:r w:rsidR="00E92921">
          <w:rPr>
            <w:highlight w:val="yellow"/>
            <w:u w:val="single"/>
            <w:lang w:val="en-US"/>
          </w:rPr>
          <w:t xml:space="preserve">: </w:t>
        </w:r>
        <w:r w:rsidR="00E92921" w:rsidRPr="00373534">
          <w:rPr>
            <w:u w:val="single"/>
            <w:lang w:val="en-US"/>
          </w:rPr>
          <w:t xml:space="preserve">The minimum criteria to launch the </w:t>
        </w:r>
        <w:r w:rsidR="00E92921" w:rsidRPr="00373534">
          <w:rPr>
            <w:lang w:val="en-US"/>
          </w:rPr>
          <w:t>µXAV specification</w:t>
        </w:r>
      </w:ins>
      <w:ins w:id="61" w:author="ACG Solutions" w:date="2016-12-16T11:26:00Z">
        <w:r w:rsidR="00E92921">
          <w:rPr>
            <w:u w:val="single"/>
            <w:lang w:val="en-US"/>
          </w:rPr>
          <w:t xml:space="preserve"> validation </w:t>
        </w:r>
      </w:ins>
      <w:ins w:id="62" w:author="ACG Solutions" w:date="2016-12-16T11:25:00Z">
        <w:r w:rsidR="00E92921" w:rsidRPr="00373534">
          <w:rPr>
            <w:u w:val="single"/>
            <w:lang w:val="en-US"/>
          </w:rPr>
          <w:t>are</w:t>
        </w:r>
        <w:r w:rsidR="00E92921">
          <w:rPr>
            <w:u w:val="single"/>
            <w:lang w:val="en-US"/>
          </w:rPr>
          <w:t>:</w:t>
        </w:r>
      </w:ins>
    </w:p>
    <w:p w:rsidR="00E92921" w:rsidRDefault="00E92921" w:rsidP="00E92921">
      <w:pPr>
        <w:pStyle w:val="Corps"/>
        <w:numPr>
          <w:ilvl w:val="1"/>
          <w:numId w:val="17"/>
        </w:numPr>
        <w:rPr>
          <w:ins w:id="63" w:author="ACG Solutions" w:date="2016-12-16T11:26:00Z"/>
          <w:u w:val="single"/>
          <w:lang w:val="en-US"/>
        </w:rPr>
      </w:pPr>
      <w:ins w:id="64" w:author="ACG Solutions" w:date="2016-12-16T11:25:00Z">
        <w:r>
          <w:rPr>
            <w:u w:val="single"/>
            <w:lang w:val="en-US"/>
          </w:rPr>
          <w:t>Applicable sections of Process definition document agreed</w:t>
        </w:r>
      </w:ins>
    </w:p>
    <w:p w:rsidR="00E92921" w:rsidRDefault="00E92921" w:rsidP="00E92921">
      <w:pPr>
        <w:pStyle w:val="Corps"/>
        <w:numPr>
          <w:ilvl w:val="1"/>
          <w:numId w:val="17"/>
        </w:numPr>
        <w:rPr>
          <w:ins w:id="65" w:author="ACG Solutions" w:date="2016-12-16T11:26:00Z"/>
          <w:szCs w:val="24"/>
          <w:lang w:val="en-GB"/>
        </w:rPr>
      </w:pPr>
      <w:ins w:id="66" w:author="ACG Solutions" w:date="2016-12-16T11:26:00Z">
        <w:r w:rsidRPr="00D40D4D">
          <w:rPr>
            <w:lang w:val="en-US"/>
          </w:rPr>
          <w:t>µXAV specification</w:t>
        </w:r>
        <w:r>
          <w:rPr>
            <w:lang w:val="en-US"/>
          </w:rPr>
          <w:t xml:space="preserve"> under identified</w:t>
        </w:r>
      </w:ins>
    </w:p>
    <w:p w:rsidR="0082550A" w:rsidRPr="0082550A" w:rsidDel="00E92921" w:rsidRDefault="0082550A" w:rsidP="00E92921">
      <w:pPr>
        <w:pStyle w:val="Corps"/>
        <w:numPr>
          <w:ilvl w:val="0"/>
          <w:numId w:val="17"/>
        </w:numPr>
        <w:rPr>
          <w:del w:id="67" w:author="ACG Solutions" w:date="2016-12-16T11:25:00Z"/>
          <w:highlight w:val="yellow"/>
          <w:u w:val="single"/>
          <w:lang w:val="en-US"/>
        </w:rPr>
      </w:pPr>
      <w:del w:id="68" w:author="ACG Solutions" w:date="2016-12-16T11:25:00Z">
        <w:r w:rsidRPr="00E92921" w:rsidDel="00E92921">
          <w:rPr>
            <w:highlight w:val="yellow"/>
            <w:u w:val="single"/>
            <w:lang w:val="en-US"/>
          </w:rPr>
          <w:delText xml:space="preserve"> </w:delText>
        </w:r>
        <w:r w:rsidRPr="0082550A" w:rsidDel="00E92921">
          <w:rPr>
            <w:highlight w:val="yellow"/>
            <w:u w:val="single"/>
            <w:lang w:val="en-US"/>
          </w:rPr>
          <w:delText>?</w:delText>
        </w:r>
        <w:commentRangeEnd w:id="59"/>
        <w:r w:rsidR="00AD7DB6" w:rsidDel="00E92921">
          <w:rPr>
            <w:rStyle w:val="Marquedecommentaire"/>
          </w:rPr>
          <w:commentReference w:id="59"/>
        </w:r>
      </w:del>
      <w:ins w:id="69" w:author="ACG Solutions" w:date="2016-12-16T11:25:00Z">
        <w:r w:rsidR="00E92921">
          <w:rPr>
            <w:highlight w:val="yellow"/>
            <w:u w:val="single"/>
            <w:lang w:val="en-US"/>
          </w:rPr>
          <w:tab/>
        </w:r>
      </w:ins>
    </w:p>
    <w:p w:rsidR="0082550A" w:rsidRPr="00E92921" w:rsidRDefault="0082550A" w:rsidP="00E92921">
      <w:pPr>
        <w:pStyle w:val="Corps"/>
        <w:numPr>
          <w:ilvl w:val="0"/>
          <w:numId w:val="17"/>
        </w:numPr>
        <w:rPr>
          <w:u w:val="single"/>
          <w:lang w:val="en-US"/>
        </w:rPr>
      </w:pPr>
      <w:r w:rsidRPr="00E92921">
        <w:rPr>
          <w:u w:val="single"/>
          <w:lang w:val="en-US"/>
        </w:rPr>
        <w:t>Environment:</w:t>
      </w:r>
    </w:p>
    <w:p w:rsidR="0082550A" w:rsidRPr="00D40D4D" w:rsidRDefault="0082550A" w:rsidP="0082550A">
      <w:pPr>
        <w:pStyle w:val="Corps"/>
        <w:rPr>
          <w:lang w:val="en-US"/>
        </w:rPr>
      </w:pPr>
      <w:r w:rsidRPr="00D40D4D">
        <w:rPr>
          <w:lang w:val="en-US"/>
        </w:rPr>
        <w:t xml:space="preserve">No particular environment is necessary </w:t>
      </w:r>
      <w:r>
        <w:rPr>
          <w:lang w:val="en-US"/>
        </w:rPr>
        <w:t>for this activity</w:t>
      </w:r>
    </w:p>
    <w:p w:rsidR="0082550A" w:rsidRDefault="0082550A" w:rsidP="0082550A">
      <w:pPr>
        <w:pStyle w:val="Corps"/>
        <w:numPr>
          <w:ilvl w:val="0"/>
          <w:numId w:val="17"/>
        </w:numPr>
        <w:rPr>
          <w:u w:val="single"/>
          <w:lang w:val="en-US"/>
        </w:rPr>
      </w:pPr>
      <w:r>
        <w:rPr>
          <w:u w:val="single"/>
          <w:lang w:val="en-US"/>
        </w:rPr>
        <w:t>Responsibilities</w:t>
      </w:r>
      <w:r w:rsidR="00480231">
        <w:rPr>
          <w:u w:val="single"/>
          <w:lang w:val="en-US"/>
        </w:rPr>
        <w:t>: TBD</w:t>
      </w:r>
    </w:p>
    <w:p w:rsidR="0082550A" w:rsidRDefault="0082550A" w:rsidP="0082550A">
      <w:pPr>
        <w:pStyle w:val="Corps"/>
        <w:numPr>
          <w:ilvl w:val="0"/>
          <w:numId w:val="17"/>
        </w:numPr>
        <w:rPr>
          <w:u w:val="single"/>
          <w:lang w:val="en-US"/>
        </w:rPr>
      </w:pPr>
      <w:r>
        <w:rPr>
          <w:u w:val="single"/>
          <w:lang w:val="en-US"/>
        </w:rPr>
        <w:t>Inputs</w:t>
      </w:r>
    </w:p>
    <w:p w:rsidR="0082550A" w:rsidRDefault="0082550A" w:rsidP="007837E4">
      <w:pPr>
        <w:pStyle w:val="Corps"/>
        <w:numPr>
          <w:ilvl w:val="1"/>
          <w:numId w:val="17"/>
        </w:numPr>
        <w:rPr>
          <w:szCs w:val="24"/>
          <w:lang w:val="en-GB"/>
        </w:rPr>
      </w:pPr>
      <w:r w:rsidRPr="00D40D4D">
        <w:rPr>
          <w:lang w:val="en-US"/>
        </w:rPr>
        <w:t>µXAV specification</w:t>
      </w:r>
    </w:p>
    <w:p w:rsidR="0082550A" w:rsidRDefault="0082550A" w:rsidP="0082550A">
      <w:pPr>
        <w:pStyle w:val="Corps"/>
        <w:numPr>
          <w:ilvl w:val="0"/>
          <w:numId w:val="17"/>
        </w:numPr>
        <w:rPr>
          <w:u w:val="single"/>
          <w:lang w:val="en-US"/>
        </w:rPr>
      </w:pPr>
      <w:r>
        <w:rPr>
          <w:szCs w:val="24"/>
          <w:lang w:val="en-GB"/>
        </w:rPr>
        <w:t xml:space="preserve"> </w:t>
      </w:r>
      <w:r>
        <w:rPr>
          <w:u w:val="single"/>
          <w:lang w:val="en-US"/>
        </w:rPr>
        <w:t>Outputs</w:t>
      </w:r>
    </w:p>
    <w:p w:rsidR="0082550A" w:rsidRDefault="0082550A" w:rsidP="007837E4">
      <w:pPr>
        <w:pStyle w:val="Corps"/>
        <w:numPr>
          <w:ilvl w:val="1"/>
          <w:numId w:val="17"/>
        </w:numPr>
        <w:rPr>
          <w:ins w:id="70" w:author="ACG Solutions" w:date="2016-12-14T09:50:00Z"/>
          <w:lang w:val="en-US"/>
        </w:rPr>
      </w:pPr>
      <w:r>
        <w:rPr>
          <w:lang w:val="en-US"/>
        </w:rPr>
        <w:t>TBD</w:t>
      </w:r>
    </w:p>
    <w:p w:rsidR="00E847A6" w:rsidRDefault="00E847A6" w:rsidP="00E847A6">
      <w:pPr>
        <w:pStyle w:val="Titre3"/>
        <w:rPr>
          <w:ins w:id="71" w:author="ACG Solutions" w:date="2016-12-16T11:27:00Z"/>
          <w:lang w:val="en-US"/>
        </w:rPr>
      </w:pPr>
      <w:bookmarkStart w:id="72" w:name="_Toc469651857"/>
      <w:ins w:id="73" w:author="ACG Solutions" w:date="2016-12-14T09:50:00Z">
        <w:r w:rsidRPr="00C82206">
          <w:rPr>
            <w:lang w:val="en-US"/>
          </w:rPr>
          <w:lastRenderedPageBreak/>
          <w:t xml:space="preserve">µXAV </w:t>
        </w:r>
        <w:r>
          <w:rPr>
            <w:lang w:val="en-US"/>
          </w:rPr>
          <w:t xml:space="preserve">functional </w:t>
        </w:r>
        <w:proofErr w:type="gramStart"/>
        <w:r>
          <w:rPr>
            <w:lang w:val="en-US"/>
          </w:rPr>
          <w:t>decomposition ?</w:t>
        </w:r>
        <w:bookmarkEnd w:id="72"/>
        <w:proofErr w:type="gramEnd"/>
        <w:r>
          <w:rPr>
            <w:lang w:val="en-US"/>
          </w:rPr>
          <w:t xml:space="preserve"> </w:t>
        </w:r>
      </w:ins>
    </w:p>
    <w:p w:rsidR="00E92921" w:rsidRDefault="00E92921" w:rsidP="00E92921">
      <w:pPr>
        <w:pStyle w:val="Corps"/>
        <w:rPr>
          <w:ins w:id="74" w:author="ACG Solutions" w:date="2016-12-16T11:27:00Z"/>
          <w:lang w:val="en-US"/>
        </w:rPr>
      </w:pPr>
      <w:commentRangeStart w:id="75"/>
      <w:ins w:id="76" w:author="ACG Solutions" w:date="2016-12-16T11:27:00Z">
        <w:r>
          <w:rPr>
            <w:u w:val="single"/>
            <w:lang w:val="en-US"/>
          </w:rPr>
          <w:t>To be confirmed</w:t>
        </w:r>
        <w:commentRangeEnd w:id="75"/>
        <w:r>
          <w:rPr>
            <w:rStyle w:val="Marquedecommentaire"/>
          </w:rPr>
          <w:commentReference w:id="75"/>
        </w:r>
        <w:r>
          <w:rPr>
            <w:u w:val="single"/>
            <w:lang w:val="en-US"/>
          </w:rPr>
          <w:t xml:space="preserve">: Part of </w:t>
        </w:r>
        <w:r w:rsidRPr="00C82206">
          <w:rPr>
            <w:lang w:val="en-US"/>
          </w:rPr>
          <w:t>µXAV</w:t>
        </w:r>
        <w:r>
          <w:rPr>
            <w:lang w:val="en-US"/>
          </w:rPr>
          <w:t xml:space="preserve"> specification or another artefact?</w:t>
        </w:r>
      </w:ins>
    </w:p>
    <w:p w:rsidR="00E92921" w:rsidRPr="00E92921" w:rsidRDefault="00E92921" w:rsidP="00E92921">
      <w:pPr>
        <w:pStyle w:val="Corps"/>
        <w:rPr>
          <w:ins w:id="77" w:author="ACG Solutions" w:date="2016-12-14T09:50:00Z"/>
          <w:lang w:val="en-US"/>
        </w:rPr>
      </w:pPr>
    </w:p>
    <w:p w:rsidR="00596724" w:rsidRDefault="00596724" w:rsidP="00596724">
      <w:pPr>
        <w:pStyle w:val="Corps"/>
        <w:numPr>
          <w:ilvl w:val="0"/>
          <w:numId w:val="17"/>
        </w:numPr>
        <w:rPr>
          <w:ins w:id="78" w:author="ACG Solutions" w:date="2016-12-14T10:03:00Z"/>
          <w:u w:val="single"/>
          <w:lang w:val="en-US"/>
        </w:rPr>
      </w:pPr>
      <w:ins w:id="79" w:author="ACG Solutions" w:date="2016-12-14T10:03:00Z">
        <w:r>
          <w:rPr>
            <w:u w:val="single"/>
            <w:lang w:val="en-US"/>
          </w:rPr>
          <w:t>Description:</w:t>
        </w:r>
      </w:ins>
    </w:p>
    <w:p w:rsidR="00596724" w:rsidRDefault="00596724" w:rsidP="00596724">
      <w:pPr>
        <w:pStyle w:val="Corps"/>
        <w:numPr>
          <w:ilvl w:val="0"/>
          <w:numId w:val="17"/>
        </w:numPr>
        <w:rPr>
          <w:ins w:id="80" w:author="ACG Solutions" w:date="2016-12-14T10:03:00Z"/>
          <w:u w:val="single"/>
          <w:lang w:val="en-US"/>
        </w:rPr>
      </w:pPr>
      <w:ins w:id="81" w:author="ACG Solutions" w:date="2016-12-14T10:03:00Z">
        <w:r>
          <w:rPr>
            <w:u w:val="single"/>
            <w:lang w:val="en-US"/>
          </w:rPr>
          <w:t>Methods:</w:t>
        </w:r>
      </w:ins>
    </w:p>
    <w:p w:rsidR="00596724" w:rsidRPr="00E92921" w:rsidRDefault="00596724" w:rsidP="00596724">
      <w:pPr>
        <w:pStyle w:val="Corps"/>
        <w:numPr>
          <w:ilvl w:val="0"/>
          <w:numId w:val="17"/>
        </w:numPr>
        <w:rPr>
          <w:ins w:id="82" w:author="ACG Solutions" w:date="2016-12-14T10:03:00Z"/>
          <w:u w:val="single"/>
          <w:lang w:val="en-US"/>
        </w:rPr>
      </w:pPr>
      <w:ins w:id="83" w:author="ACG Solutions" w:date="2016-12-14T10:03:00Z">
        <w:r w:rsidRPr="00E92921">
          <w:rPr>
            <w:u w:val="single"/>
            <w:lang w:val="en-US"/>
          </w:rPr>
          <w:t xml:space="preserve">Transition criteria </w:t>
        </w:r>
      </w:ins>
    </w:p>
    <w:p w:rsidR="00596724" w:rsidRPr="00D40D4D" w:rsidRDefault="00596724" w:rsidP="00596724">
      <w:pPr>
        <w:pStyle w:val="Corps"/>
        <w:numPr>
          <w:ilvl w:val="0"/>
          <w:numId w:val="17"/>
        </w:numPr>
        <w:rPr>
          <w:ins w:id="84" w:author="ACG Solutions" w:date="2016-12-14T10:03:00Z"/>
          <w:u w:val="single"/>
          <w:lang w:val="en-US"/>
        </w:rPr>
      </w:pPr>
      <w:ins w:id="85" w:author="ACG Solutions" w:date="2016-12-14T10:03:00Z">
        <w:r w:rsidRPr="00D40D4D">
          <w:rPr>
            <w:u w:val="single"/>
            <w:lang w:val="en-US"/>
          </w:rPr>
          <w:t>Environment:</w:t>
        </w:r>
      </w:ins>
    </w:p>
    <w:p w:rsidR="00596724" w:rsidRDefault="00596724" w:rsidP="00596724">
      <w:pPr>
        <w:pStyle w:val="Corps"/>
        <w:numPr>
          <w:ilvl w:val="0"/>
          <w:numId w:val="17"/>
        </w:numPr>
        <w:rPr>
          <w:ins w:id="86" w:author="ACG Solutions" w:date="2016-12-14T10:03:00Z"/>
          <w:u w:val="single"/>
          <w:lang w:val="en-US"/>
        </w:rPr>
      </w:pPr>
      <w:ins w:id="87" w:author="ACG Solutions" w:date="2016-12-14T10:03:00Z">
        <w:r>
          <w:rPr>
            <w:u w:val="single"/>
            <w:lang w:val="en-US"/>
          </w:rPr>
          <w:t>Responsibilities: TBD</w:t>
        </w:r>
      </w:ins>
    </w:p>
    <w:p w:rsidR="00596724" w:rsidRDefault="00596724" w:rsidP="00E92921">
      <w:pPr>
        <w:pStyle w:val="Corps"/>
        <w:numPr>
          <w:ilvl w:val="0"/>
          <w:numId w:val="17"/>
        </w:numPr>
        <w:rPr>
          <w:ins w:id="88" w:author="ACG Solutions" w:date="2016-12-14T10:04:00Z"/>
          <w:u w:val="single"/>
          <w:lang w:val="en-US"/>
        </w:rPr>
      </w:pPr>
      <w:ins w:id="89" w:author="ACG Solutions" w:date="2016-12-14T10:03:00Z">
        <w:r>
          <w:rPr>
            <w:u w:val="single"/>
            <w:lang w:val="en-US"/>
          </w:rPr>
          <w:t>Inputs</w:t>
        </w:r>
      </w:ins>
    </w:p>
    <w:p w:rsidR="00596724" w:rsidRPr="008A7166" w:rsidRDefault="00596724" w:rsidP="00E92921">
      <w:pPr>
        <w:pStyle w:val="Corps"/>
        <w:numPr>
          <w:ilvl w:val="0"/>
          <w:numId w:val="17"/>
        </w:numPr>
        <w:rPr>
          <w:ins w:id="90" w:author="ACG Solutions" w:date="2016-12-14T10:03:00Z"/>
          <w:u w:val="single"/>
          <w:lang w:val="en-US"/>
        </w:rPr>
      </w:pPr>
      <w:ins w:id="91" w:author="ACG Solutions" w:date="2016-12-14T10:03:00Z">
        <w:r w:rsidRPr="008A7166">
          <w:rPr>
            <w:u w:val="single"/>
            <w:lang w:val="en-US"/>
          </w:rPr>
          <w:t>Outputs</w:t>
        </w:r>
      </w:ins>
    </w:p>
    <w:p w:rsidR="00E847A6" w:rsidRDefault="00E847A6" w:rsidP="00596724">
      <w:pPr>
        <w:pStyle w:val="Corps"/>
        <w:rPr>
          <w:ins w:id="92" w:author="ACG Solutions" w:date="2016-12-14T09:50:00Z"/>
          <w:u w:val="single"/>
          <w:lang w:val="en-US"/>
        </w:rPr>
      </w:pPr>
    </w:p>
    <w:p w:rsidR="00E847A6" w:rsidRDefault="00E847A6" w:rsidP="00E847A6">
      <w:pPr>
        <w:pStyle w:val="Titre3"/>
        <w:rPr>
          <w:ins w:id="93" w:author="ACG Solutions" w:date="2016-12-14T09:50:00Z"/>
          <w:lang w:val="en-US"/>
        </w:rPr>
      </w:pPr>
      <w:bookmarkStart w:id="94" w:name="_Toc469651858"/>
      <w:ins w:id="95" w:author="ACG Solutions" w:date="2016-12-14T09:50:00Z">
        <w:r w:rsidRPr="00C82206">
          <w:rPr>
            <w:lang w:val="en-US"/>
          </w:rPr>
          <w:t xml:space="preserve">µXAV </w:t>
        </w:r>
        <w:r>
          <w:rPr>
            <w:lang w:val="en-US"/>
          </w:rPr>
          <w:t>architecture</w:t>
        </w:r>
        <w:bookmarkEnd w:id="94"/>
      </w:ins>
    </w:p>
    <w:p w:rsidR="00E847A6" w:rsidRDefault="00E847A6" w:rsidP="00E847A6">
      <w:pPr>
        <w:pStyle w:val="Corps"/>
        <w:numPr>
          <w:ilvl w:val="0"/>
          <w:numId w:val="17"/>
        </w:numPr>
        <w:rPr>
          <w:ins w:id="96" w:author="ACG Solutions" w:date="2016-12-14T09:50:00Z"/>
          <w:u w:val="single"/>
          <w:lang w:val="en-US"/>
        </w:rPr>
      </w:pPr>
      <w:ins w:id="97" w:author="ACG Solutions" w:date="2016-12-14T09:50:00Z">
        <w:r>
          <w:rPr>
            <w:u w:val="single"/>
            <w:lang w:val="en-US"/>
          </w:rPr>
          <w:t>Description:</w:t>
        </w:r>
      </w:ins>
    </w:p>
    <w:p w:rsidR="00E847A6" w:rsidRPr="00D40D4D" w:rsidRDefault="00E847A6" w:rsidP="00E847A6">
      <w:pPr>
        <w:pStyle w:val="Corps"/>
        <w:rPr>
          <w:ins w:id="98" w:author="ACG Solutions" w:date="2016-12-14T09:50:00Z"/>
          <w:lang w:val="en-US"/>
        </w:rPr>
      </w:pPr>
      <w:ins w:id="99" w:author="ACG Solutions" w:date="2016-12-14T09:50:00Z">
        <w:r>
          <w:rPr>
            <w:lang w:val="en-US"/>
          </w:rPr>
          <w:t xml:space="preserve">The </w:t>
        </w:r>
        <w:r w:rsidRPr="00C82206">
          <w:rPr>
            <w:lang w:val="en-US"/>
          </w:rPr>
          <w:t xml:space="preserve">µXAV </w:t>
        </w:r>
        <w:r>
          <w:rPr>
            <w:lang w:val="en-US"/>
          </w:rPr>
          <w:t>architecture is developed identifying the several systems and their interfaces. Architectural mitigation introduced by safety analysis are addressed</w:t>
        </w:r>
      </w:ins>
    </w:p>
    <w:p w:rsidR="00E847A6" w:rsidRDefault="00E847A6" w:rsidP="00E847A6">
      <w:pPr>
        <w:pStyle w:val="Corps"/>
        <w:numPr>
          <w:ilvl w:val="0"/>
          <w:numId w:val="17"/>
        </w:numPr>
        <w:rPr>
          <w:ins w:id="100" w:author="ACG Solutions" w:date="2016-12-14T09:50:00Z"/>
          <w:u w:val="single"/>
          <w:lang w:val="en-US"/>
        </w:rPr>
      </w:pPr>
      <w:ins w:id="101" w:author="ACG Solutions" w:date="2016-12-14T09:50:00Z">
        <w:r>
          <w:rPr>
            <w:u w:val="single"/>
            <w:lang w:val="en-US"/>
          </w:rPr>
          <w:t>Methods:</w:t>
        </w:r>
      </w:ins>
    </w:p>
    <w:p w:rsidR="00E847A6" w:rsidRPr="00D40D4D" w:rsidRDefault="000032CC" w:rsidP="00E847A6">
      <w:pPr>
        <w:spacing w:before="120"/>
        <w:ind w:left="709"/>
        <w:jc w:val="both"/>
        <w:rPr>
          <w:ins w:id="102" w:author="ACG Solutions" w:date="2016-12-14T09:50:00Z"/>
          <w:lang w:val="en-US"/>
        </w:rPr>
      </w:pPr>
      <w:proofErr w:type="spellStart"/>
      <w:ins w:id="103" w:author="ACG Solutions" w:date="2016-12-14T11:06:00Z">
        <w:r>
          <w:rPr>
            <w:lang w:val="en-US"/>
          </w:rPr>
          <w:t>SysML</w:t>
        </w:r>
      </w:ins>
      <w:proofErr w:type="spellEnd"/>
    </w:p>
    <w:p w:rsidR="00E92921" w:rsidRPr="00E92921" w:rsidRDefault="00E847A6" w:rsidP="00E92921">
      <w:pPr>
        <w:pStyle w:val="Corps"/>
        <w:numPr>
          <w:ilvl w:val="0"/>
          <w:numId w:val="17"/>
        </w:numPr>
        <w:rPr>
          <w:ins w:id="104" w:author="ACG Solutions" w:date="2016-12-16T11:28:00Z"/>
          <w:u w:val="single"/>
          <w:lang w:val="en-US"/>
        </w:rPr>
      </w:pPr>
      <w:ins w:id="105" w:author="ACG Solutions" w:date="2016-12-14T09:50:00Z">
        <w:r w:rsidRPr="00E92921">
          <w:rPr>
            <w:u w:val="single"/>
            <w:lang w:val="en-US"/>
          </w:rPr>
          <w:t xml:space="preserve">Transition criteria </w:t>
        </w:r>
      </w:ins>
    </w:p>
    <w:p w:rsidR="00E847A6" w:rsidRPr="00E92921" w:rsidRDefault="00E847A6" w:rsidP="00E92921">
      <w:pPr>
        <w:pStyle w:val="Corps"/>
        <w:numPr>
          <w:ilvl w:val="0"/>
          <w:numId w:val="17"/>
        </w:numPr>
        <w:rPr>
          <w:ins w:id="106" w:author="ACG Solutions" w:date="2016-12-14T09:50:00Z"/>
          <w:u w:val="single"/>
          <w:lang w:val="en-US"/>
        </w:rPr>
      </w:pPr>
      <w:ins w:id="107" w:author="ACG Solutions" w:date="2016-12-14T09:50:00Z">
        <w:r w:rsidRPr="00E92921">
          <w:rPr>
            <w:u w:val="single"/>
            <w:lang w:val="en-US"/>
          </w:rPr>
          <w:t>Environment:</w:t>
        </w:r>
      </w:ins>
    </w:p>
    <w:p w:rsidR="00E847A6" w:rsidRPr="00D40D4D" w:rsidRDefault="00E847A6" w:rsidP="00E847A6">
      <w:pPr>
        <w:pStyle w:val="Corps"/>
        <w:rPr>
          <w:ins w:id="108" w:author="ACG Solutions" w:date="2016-12-14T09:50:00Z"/>
          <w:lang w:val="en-US"/>
        </w:rPr>
      </w:pPr>
      <w:ins w:id="109" w:author="ACG Solutions" w:date="2016-12-14T09:50:00Z">
        <w:r>
          <w:rPr>
            <w:lang w:val="en-US"/>
          </w:rPr>
          <w:t>TBD</w:t>
        </w:r>
      </w:ins>
    </w:p>
    <w:p w:rsidR="00E847A6" w:rsidRDefault="00E847A6" w:rsidP="00E847A6">
      <w:pPr>
        <w:pStyle w:val="Corps"/>
        <w:numPr>
          <w:ilvl w:val="0"/>
          <w:numId w:val="17"/>
        </w:numPr>
        <w:rPr>
          <w:ins w:id="110" w:author="ACG Solutions" w:date="2016-12-14T09:50:00Z"/>
          <w:u w:val="single"/>
          <w:lang w:val="en-US"/>
        </w:rPr>
      </w:pPr>
      <w:ins w:id="111" w:author="ACG Solutions" w:date="2016-12-14T09:50:00Z">
        <w:r>
          <w:rPr>
            <w:u w:val="single"/>
            <w:lang w:val="en-US"/>
          </w:rPr>
          <w:t>Responsibilities: TBD</w:t>
        </w:r>
      </w:ins>
    </w:p>
    <w:p w:rsidR="00E847A6" w:rsidRDefault="00E847A6" w:rsidP="00E847A6">
      <w:pPr>
        <w:pStyle w:val="Corps"/>
        <w:numPr>
          <w:ilvl w:val="0"/>
          <w:numId w:val="17"/>
        </w:numPr>
        <w:rPr>
          <w:ins w:id="112" w:author="ACG Solutions" w:date="2016-12-14T09:50:00Z"/>
          <w:u w:val="single"/>
          <w:lang w:val="en-US"/>
        </w:rPr>
      </w:pPr>
      <w:ins w:id="113" w:author="ACG Solutions" w:date="2016-12-14T09:50:00Z">
        <w:r>
          <w:rPr>
            <w:u w:val="single"/>
            <w:lang w:val="en-US"/>
          </w:rPr>
          <w:t>Inputs</w:t>
        </w:r>
      </w:ins>
    </w:p>
    <w:p w:rsidR="00E847A6" w:rsidRDefault="00E847A6" w:rsidP="00E92921">
      <w:pPr>
        <w:pStyle w:val="Corps"/>
        <w:numPr>
          <w:ilvl w:val="1"/>
          <w:numId w:val="17"/>
        </w:numPr>
        <w:rPr>
          <w:ins w:id="114" w:author="ACG Solutions" w:date="2016-12-14T09:50:00Z"/>
          <w:lang w:val="en-US"/>
        </w:rPr>
      </w:pPr>
      <w:ins w:id="115" w:author="ACG Solutions" w:date="2016-12-14T09:50:00Z">
        <w:r w:rsidRPr="00D40D4D">
          <w:rPr>
            <w:lang w:val="en-US"/>
          </w:rPr>
          <w:t>µXAV specification</w:t>
        </w:r>
      </w:ins>
    </w:p>
    <w:p w:rsidR="00E847A6" w:rsidRDefault="00E847A6" w:rsidP="00E92921">
      <w:pPr>
        <w:pStyle w:val="Corps"/>
        <w:numPr>
          <w:ilvl w:val="1"/>
          <w:numId w:val="17"/>
        </w:numPr>
        <w:rPr>
          <w:ins w:id="116" w:author="ACG Solutions" w:date="2016-12-16T11:29:00Z"/>
          <w:lang w:val="en-US"/>
        </w:rPr>
      </w:pPr>
      <w:ins w:id="117" w:author="ACG Solutions" w:date="2016-12-14T09:50:00Z">
        <w:r>
          <w:rPr>
            <w:lang w:val="en-US"/>
          </w:rPr>
          <w:t>Architectural mitigation provided by system analysis</w:t>
        </w:r>
        <w:r w:rsidRPr="00D40D4D">
          <w:rPr>
            <w:lang w:val="en-US"/>
          </w:rPr>
          <w:t xml:space="preserve"> </w:t>
        </w:r>
      </w:ins>
    </w:p>
    <w:p w:rsidR="00E92921" w:rsidRDefault="00E92921" w:rsidP="00E92921">
      <w:pPr>
        <w:pStyle w:val="Corps"/>
        <w:numPr>
          <w:ilvl w:val="1"/>
          <w:numId w:val="17"/>
        </w:numPr>
        <w:rPr>
          <w:ins w:id="118" w:author="ACG Solutions" w:date="2016-12-14T09:50:00Z"/>
          <w:lang w:val="en-US"/>
        </w:rPr>
      </w:pPr>
      <w:ins w:id="119" w:author="ACG Solutions" w:date="2016-12-16T11:29:00Z">
        <w:r w:rsidRPr="00D40D4D">
          <w:rPr>
            <w:lang w:val="en-US"/>
          </w:rPr>
          <w:t>µXAV</w:t>
        </w:r>
        <w:r>
          <w:rPr>
            <w:lang w:val="en-US"/>
          </w:rPr>
          <w:t xml:space="preserve"> functional decomposition</w:t>
        </w:r>
      </w:ins>
    </w:p>
    <w:p w:rsidR="00E847A6" w:rsidRDefault="00E847A6" w:rsidP="00E92921">
      <w:pPr>
        <w:pStyle w:val="Corps"/>
        <w:numPr>
          <w:ilvl w:val="0"/>
          <w:numId w:val="17"/>
        </w:numPr>
        <w:rPr>
          <w:ins w:id="120" w:author="ACG Solutions" w:date="2016-12-14T09:50:00Z"/>
          <w:u w:val="single"/>
          <w:lang w:val="en-US"/>
        </w:rPr>
      </w:pPr>
      <w:ins w:id="121" w:author="ACG Solutions" w:date="2016-12-14T09:50:00Z">
        <w:r>
          <w:rPr>
            <w:u w:val="single"/>
            <w:lang w:val="en-US"/>
          </w:rPr>
          <w:t>Outputs</w:t>
        </w:r>
      </w:ins>
    </w:p>
    <w:p w:rsidR="00E847A6" w:rsidRDefault="00E847A6" w:rsidP="00CB7A9E">
      <w:pPr>
        <w:pStyle w:val="Corps"/>
        <w:numPr>
          <w:ilvl w:val="1"/>
          <w:numId w:val="17"/>
        </w:numPr>
        <w:rPr>
          <w:ins w:id="122" w:author="ACG Solutions" w:date="2016-12-14T09:50:00Z"/>
          <w:szCs w:val="24"/>
          <w:lang w:val="en-GB"/>
        </w:rPr>
      </w:pPr>
      <w:ins w:id="123" w:author="ACG Solutions" w:date="2016-12-14T09:50:00Z">
        <w:r w:rsidRPr="00D40D4D">
          <w:rPr>
            <w:lang w:val="en-US"/>
          </w:rPr>
          <w:t xml:space="preserve">µXAV </w:t>
        </w:r>
        <w:r>
          <w:rPr>
            <w:lang w:val="en-US"/>
          </w:rPr>
          <w:t>architecture</w:t>
        </w:r>
      </w:ins>
    </w:p>
    <w:p w:rsidR="00E847A6" w:rsidRDefault="00E847A6" w:rsidP="0082550A">
      <w:pPr>
        <w:pStyle w:val="Corps"/>
        <w:rPr>
          <w:szCs w:val="24"/>
          <w:lang w:val="en-GB"/>
        </w:rPr>
      </w:pPr>
    </w:p>
    <w:p w:rsidR="00E847A6" w:rsidRDefault="00E847A6" w:rsidP="00E847A6">
      <w:pPr>
        <w:pStyle w:val="Titre3"/>
        <w:rPr>
          <w:lang w:val="en-US"/>
        </w:rPr>
      </w:pPr>
      <w:bookmarkStart w:id="124" w:name="_Toc469651859"/>
      <w:proofErr w:type="gramStart"/>
      <w:r w:rsidRPr="00D40D4D">
        <w:rPr>
          <w:lang w:val="en-US"/>
        </w:rPr>
        <w:t xml:space="preserve">µXAV </w:t>
      </w:r>
      <w:r>
        <w:rPr>
          <w:lang w:val="en-US"/>
        </w:rPr>
        <w:t>architecture verification?</w:t>
      </w:r>
      <w:bookmarkEnd w:id="124"/>
      <w:proofErr w:type="gramEnd"/>
    </w:p>
    <w:p w:rsidR="00E847A6" w:rsidRDefault="00E847A6" w:rsidP="00E847A6">
      <w:pPr>
        <w:pStyle w:val="Corps"/>
        <w:numPr>
          <w:ilvl w:val="0"/>
          <w:numId w:val="17"/>
        </w:numPr>
        <w:rPr>
          <w:u w:val="single"/>
          <w:lang w:val="en-US"/>
        </w:rPr>
      </w:pPr>
      <w:r>
        <w:rPr>
          <w:u w:val="single"/>
          <w:lang w:val="en-US"/>
        </w:rPr>
        <w:t>Description:</w:t>
      </w:r>
    </w:p>
    <w:p w:rsidR="00E847A6" w:rsidRDefault="00E847A6" w:rsidP="00E847A6">
      <w:pPr>
        <w:pStyle w:val="Corps"/>
        <w:rPr>
          <w:ins w:id="125" w:author="ACG Solutions" w:date="2016-12-16T11:32:00Z"/>
          <w:lang w:val="en-US"/>
        </w:rPr>
      </w:pPr>
      <w:r>
        <w:rPr>
          <w:lang w:val="en-US"/>
        </w:rPr>
        <w:t xml:space="preserve">A verification of consistency of the decomposition of the </w:t>
      </w:r>
      <w:ins w:id="126" w:author="ACG Solutions" w:date="2016-12-16T11:29:00Z">
        <w:r w:rsidR="00E92921" w:rsidRPr="00D40D4D">
          <w:rPr>
            <w:lang w:val="en-US"/>
          </w:rPr>
          <w:t>µXAV</w:t>
        </w:r>
        <w:r w:rsidR="00E92921" w:rsidDel="00E92921">
          <w:rPr>
            <w:lang w:val="en-US"/>
          </w:rPr>
          <w:t xml:space="preserve"> </w:t>
        </w:r>
        <w:r w:rsidR="00E92921">
          <w:rPr>
            <w:lang w:val="en-US"/>
          </w:rPr>
          <w:t xml:space="preserve">into </w:t>
        </w:r>
        <w:proofErr w:type="spellStart"/>
        <w:r w:rsidR="00E92921">
          <w:rPr>
            <w:lang w:val="en-US"/>
          </w:rPr>
          <w:t>systems</w:t>
        </w:r>
      </w:ins>
      <w:del w:id="127" w:author="ACG Solutions" w:date="2016-12-16T11:29:00Z">
        <w:r w:rsidDel="00E92921">
          <w:rPr>
            <w:lang w:val="en-US"/>
          </w:rPr>
          <w:delText xml:space="preserve">system </w:delText>
        </w:r>
      </w:del>
      <w:r>
        <w:rPr>
          <w:lang w:val="en-US"/>
        </w:rPr>
        <w:t>into</w:t>
      </w:r>
      <w:proofErr w:type="spellEnd"/>
      <w:r>
        <w:rPr>
          <w:lang w:val="en-US"/>
        </w:rPr>
        <w:t xml:space="preserve"> items is performed</w:t>
      </w:r>
      <w:ins w:id="128" w:author="ACG Solutions" w:date="2016-12-16T11:32:00Z">
        <w:r w:rsidR="00E92921">
          <w:rPr>
            <w:lang w:val="en-US"/>
          </w:rPr>
          <w:t xml:space="preserve"> with regards to the </w:t>
        </w:r>
        <w:r w:rsidR="00E92921" w:rsidRPr="00D40D4D">
          <w:rPr>
            <w:lang w:val="en-US"/>
          </w:rPr>
          <w:t>µXAV</w:t>
        </w:r>
        <w:r w:rsidR="00E92921">
          <w:rPr>
            <w:lang w:val="en-US"/>
          </w:rPr>
          <w:t xml:space="preserve"> specification and functional decomposition</w:t>
        </w:r>
      </w:ins>
    </w:p>
    <w:p w:rsidR="00E92921" w:rsidRDefault="00E92921" w:rsidP="00E92921">
      <w:pPr>
        <w:pStyle w:val="Corps"/>
        <w:numPr>
          <w:ilvl w:val="0"/>
          <w:numId w:val="17"/>
        </w:numPr>
        <w:rPr>
          <w:ins w:id="129" w:author="ACG Solutions" w:date="2016-12-16T11:32:00Z"/>
          <w:u w:val="single"/>
          <w:lang w:val="en-US"/>
        </w:rPr>
      </w:pPr>
      <w:ins w:id="130" w:author="ACG Solutions" w:date="2016-12-16T11:32:00Z">
        <w:r>
          <w:rPr>
            <w:u w:val="single"/>
            <w:lang w:val="en-US"/>
          </w:rPr>
          <w:t>Methods:</w:t>
        </w:r>
      </w:ins>
    </w:p>
    <w:p w:rsidR="00E92921" w:rsidRPr="00E92921" w:rsidRDefault="00E92921" w:rsidP="00E92921">
      <w:pPr>
        <w:pStyle w:val="Corps"/>
        <w:numPr>
          <w:ilvl w:val="0"/>
          <w:numId w:val="17"/>
        </w:numPr>
        <w:rPr>
          <w:ins w:id="131" w:author="ACG Solutions" w:date="2016-12-16T11:32:00Z"/>
          <w:u w:val="single"/>
          <w:lang w:val="en-US"/>
        </w:rPr>
      </w:pPr>
      <w:ins w:id="132" w:author="ACG Solutions" w:date="2016-12-16T11:32:00Z">
        <w:r w:rsidRPr="00E92921">
          <w:rPr>
            <w:u w:val="single"/>
            <w:lang w:val="en-US"/>
          </w:rPr>
          <w:t xml:space="preserve">Transition criteria </w:t>
        </w:r>
      </w:ins>
    </w:p>
    <w:p w:rsidR="00E92921" w:rsidRPr="00D40D4D" w:rsidRDefault="00E92921" w:rsidP="00E92921">
      <w:pPr>
        <w:pStyle w:val="Corps"/>
        <w:numPr>
          <w:ilvl w:val="0"/>
          <w:numId w:val="17"/>
        </w:numPr>
        <w:rPr>
          <w:ins w:id="133" w:author="ACG Solutions" w:date="2016-12-16T11:32:00Z"/>
          <w:u w:val="single"/>
          <w:lang w:val="en-US"/>
        </w:rPr>
      </w:pPr>
      <w:ins w:id="134" w:author="ACG Solutions" w:date="2016-12-16T11:32:00Z">
        <w:r w:rsidRPr="00D40D4D">
          <w:rPr>
            <w:u w:val="single"/>
            <w:lang w:val="en-US"/>
          </w:rPr>
          <w:t>Environment:</w:t>
        </w:r>
      </w:ins>
    </w:p>
    <w:p w:rsidR="00E92921" w:rsidRDefault="00E92921" w:rsidP="00E92921">
      <w:pPr>
        <w:pStyle w:val="Corps"/>
        <w:numPr>
          <w:ilvl w:val="0"/>
          <w:numId w:val="17"/>
        </w:numPr>
        <w:rPr>
          <w:ins w:id="135" w:author="ACG Solutions" w:date="2016-12-16T11:32:00Z"/>
          <w:u w:val="single"/>
          <w:lang w:val="en-US"/>
        </w:rPr>
      </w:pPr>
      <w:ins w:id="136" w:author="ACG Solutions" w:date="2016-12-16T11:32:00Z">
        <w:r>
          <w:rPr>
            <w:u w:val="single"/>
            <w:lang w:val="en-US"/>
          </w:rPr>
          <w:t>Responsibilities: TBD</w:t>
        </w:r>
      </w:ins>
    </w:p>
    <w:p w:rsidR="00E92921" w:rsidRDefault="00E92921" w:rsidP="00E92921">
      <w:pPr>
        <w:pStyle w:val="Corps"/>
        <w:numPr>
          <w:ilvl w:val="0"/>
          <w:numId w:val="17"/>
        </w:numPr>
        <w:rPr>
          <w:ins w:id="137" w:author="ACG Solutions" w:date="2016-12-16T11:32:00Z"/>
          <w:u w:val="single"/>
          <w:lang w:val="en-US"/>
        </w:rPr>
      </w:pPr>
      <w:ins w:id="138" w:author="ACG Solutions" w:date="2016-12-16T11:32:00Z">
        <w:r>
          <w:rPr>
            <w:u w:val="single"/>
            <w:lang w:val="en-US"/>
          </w:rPr>
          <w:t>Inputs</w:t>
        </w:r>
      </w:ins>
    </w:p>
    <w:p w:rsidR="00E92921" w:rsidRDefault="00E92921" w:rsidP="00E92921">
      <w:pPr>
        <w:pStyle w:val="Corps"/>
        <w:numPr>
          <w:ilvl w:val="1"/>
          <w:numId w:val="17"/>
        </w:numPr>
        <w:rPr>
          <w:ins w:id="139" w:author="ACG Solutions" w:date="2016-12-16T11:32:00Z"/>
          <w:lang w:val="en-US"/>
        </w:rPr>
      </w:pPr>
      <w:ins w:id="140" w:author="ACG Solutions" w:date="2016-12-16T11:32:00Z">
        <w:r w:rsidRPr="00D40D4D">
          <w:rPr>
            <w:lang w:val="en-US"/>
          </w:rPr>
          <w:t>µXAV specification</w:t>
        </w:r>
      </w:ins>
    </w:p>
    <w:p w:rsidR="00E92921" w:rsidRDefault="00E92921" w:rsidP="00E92921">
      <w:pPr>
        <w:pStyle w:val="Corps"/>
        <w:numPr>
          <w:ilvl w:val="1"/>
          <w:numId w:val="17"/>
        </w:numPr>
        <w:rPr>
          <w:ins w:id="141" w:author="ACG Solutions" w:date="2016-12-16T11:32:00Z"/>
          <w:lang w:val="en-US"/>
        </w:rPr>
      </w:pPr>
      <w:ins w:id="142" w:author="ACG Solutions" w:date="2016-12-16T11:32:00Z">
        <w:r>
          <w:rPr>
            <w:lang w:val="en-US"/>
          </w:rPr>
          <w:t>Architectural mitigation provided by system analysis</w:t>
        </w:r>
        <w:r w:rsidRPr="00D40D4D">
          <w:rPr>
            <w:lang w:val="en-US"/>
          </w:rPr>
          <w:t xml:space="preserve"> </w:t>
        </w:r>
      </w:ins>
    </w:p>
    <w:p w:rsidR="00E92921" w:rsidRDefault="00E92921" w:rsidP="00E92921">
      <w:pPr>
        <w:pStyle w:val="Corps"/>
        <w:numPr>
          <w:ilvl w:val="1"/>
          <w:numId w:val="17"/>
        </w:numPr>
        <w:rPr>
          <w:ins w:id="143" w:author="ACG Solutions" w:date="2016-12-16T11:32:00Z"/>
          <w:lang w:val="en-US"/>
        </w:rPr>
      </w:pPr>
      <w:ins w:id="144" w:author="ACG Solutions" w:date="2016-12-16T11:32:00Z">
        <w:r w:rsidRPr="00D40D4D">
          <w:rPr>
            <w:lang w:val="en-US"/>
          </w:rPr>
          <w:t>µXAV</w:t>
        </w:r>
        <w:r>
          <w:rPr>
            <w:lang w:val="en-US"/>
          </w:rPr>
          <w:t xml:space="preserve"> functional decomposition</w:t>
        </w:r>
      </w:ins>
    </w:p>
    <w:p w:rsidR="00E92921" w:rsidRDefault="00E92921" w:rsidP="00E92921">
      <w:pPr>
        <w:pStyle w:val="Corps"/>
        <w:numPr>
          <w:ilvl w:val="0"/>
          <w:numId w:val="17"/>
        </w:numPr>
        <w:rPr>
          <w:ins w:id="145" w:author="ACG Solutions" w:date="2016-12-16T11:32:00Z"/>
          <w:u w:val="single"/>
          <w:lang w:val="en-US"/>
        </w:rPr>
      </w:pPr>
      <w:ins w:id="146" w:author="ACG Solutions" w:date="2016-12-16T11:32:00Z">
        <w:r w:rsidRPr="008A7166">
          <w:rPr>
            <w:u w:val="single"/>
            <w:lang w:val="en-US"/>
          </w:rPr>
          <w:t>Outputs</w:t>
        </w:r>
      </w:ins>
    </w:p>
    <w:p w:rsidR="00E92921" w:rsidRPr="008A7166" w:rsidRDefault="00E92921" w:rsidP="007837E4">
      <w:pPr>
        <w:pStyle w:val="Corps"/>
        <w:numPr>
          <w:ilvl w:val="1"/>
          <w:numId w:val="17"/>
        </w:numPr>
        <w:rPr>
          <w:ins w:id="147" w:author="ACG Solutions" w:date="2016-12-16T11:32:00Z"/>
          <w:u w:val="single"/>
          <w:lang w:val="en-US"/>
        </w:rPr>
      </w:pPr>
      <w:ins w:id="148" w:author="ACG Solutions" w:date="2016-12-16T11:32:00Z">
        <w:r>
          <w:rPr>
            <w:u w:val="single"/>
            <w:lang w:val="en-US"/>
          </w:rPr>
          <w:t>TBD</w:t>
        </w:r>
      </w:ins>
    </w:p>
    <w:p w:rsidR="00E92921" w:rsidRDefault="00E92921" w:rsidP="00E847A6">
      <w:pPr>
        <w:pStyle w:val="Corps"/>
        <w:rPr>
          <w:lang w:val="en-US"/>
        </w:rPr>
      </w:pPr>
    </w:p>
    <w:p w:rsidR="00CB7A9E" w:rsidRPr="00CB7A9E" w:rsidRDefault="00CB7A9E" w:rsidP="00CB7A9E">
      <w:pPr>
        <w:pStyle w:val="Corps"/>
        <w:rPr>
          <w:ins w:id="149" w:author="ACG Solutions" w:date="2016-12-14T09:47:00Z"/>
          <w:lang w:val="en-US"/>
        </w:rPr>
      </w:pPr>
    </w:p>
    <w:p w:rsidR="0082550A" w:rsidRPr="0082550A" w:rsidRDefault="0082550A" w:rsidP="0082550A">
      <w:pPr>
        <w:pStyle w:val="Titre3"/>
        <w:rPr>
          <w:lang w:val="en-US"/>
        </w:rPr>
      </w:pPr>
      <w:bookmarkStart w:id="150" w:name="_Toc469651860"/>
      <w:r w:rsidRPr="0082550A">
        <w:rPr>
          <w:lang w:val="en-US"/>
        </w:rPr>
        <w:t xml:space="preserve">µXAV </w:t>
      </w:r>
      <w:del w:id="151" w:author="ACG Solutions" w:date="2016-12-16T11:34:00Z">
        <w:r w:rsidR="00814733" w:rsidDel="00CB7A9E">
          <w:rPr>
            <w:lang w:val="en-US"/>
          </w:rPr>
          <w:delText>tests</w:delText>
        </w:r>
      </w:del>
      <w:ins w:id="152" w:author="ACG Solutions" w:date="2016-12-16T11:39:00Z">
        <w:r w:rsidR="00CB7A9E">
          <w:rPr>
            <w:lang w:val="en-US"/>
          </w:rPr>
          <w:t xml:space="preserve">integration and </w:t>
        </w:r>
      </w:ins>
      <w:ins w:id="153" w:author="ACG Solutions" w:date="2016-12-16T11:34:00Z">
        <w:r w:rsidR="00CB7A9E">
          <w:rPr>
            <w:lang w:val="en-US"/>
          </w:rPr>
          <w:t>verification</w:t>
        </w:r>
      </w:ins>
      <w:bookmarkEnd w:id="150"/>
    </w:p>
    <w:p w:rsidR="0036387C" w:rsidRDefault="0036387C" w:rsidP="0036387C">
      <w:pPr>
        <w:pStyle w:val="Corps"/>
        <w:numPr>
          <w:ilvl w:val="0"/>
          <w:numId w:val="17"/>
        </w:numPr>
        <w:rPr>
          <w:u w:val="single"/>
          <w:lang w:val="en-US"/>
        </w:rPr>
      </w:pPr>
      <w:r>
        <w:rPr>
          <w:u w:val="single"/>
          <w:lang w:val="en-US"/>
        </w:rPr>
        <w:t>Description:</w:t>
      </w:r>
    </w:p>
    <w:p w:rsidR="0036387C" w:rsidRDefault="0036387C" w:rsidP="0036387C">
      <w:pPr>
        <w:pStyle w:val="Corps"/>
        <w:rPr>
          <w:lang w:val="en-US"/>
        </w:rPr>
      </w:pPr>
      <w:r>
        <w:rPr>
          <w:lang w:val="en-US"/>
        </w:rPr>
        <w:t xml:space="preserve">This activity consists in </w:t>
      </w:r>
      <w:ins w:id="154" w:author="ACG Solutions" w:date="2016-12-16T11:39:00Z">
        <w:r w:rsidR="00CB7A9E">
          <w:rPr>
            <w:lang w:val="en-US"/>
          </w:rPr>
          <w:t xml:space="preserve">integrating the systems progressively and </w:t>
        </w:r>
      </w:ins>
      <w:r>
        <w:rPr>
          <w:lang w:val="en-US"/>
        </w:rPr>
        <w:t xml:space="preserve">verifying the compliance of the </w:t>
      </w:r>
      <w:r w:rsidRPr="00C82206">
        <w:rPr>
          <w:lang w:val="en-US"/>
        </w:rPr>
        <w:t xml:space="preserve">µXAV </w:t>
      </w:r>
      <w:r>
        <w:rPr>
          <w:lang w:val="en-US"/>
        </w:rPr>
        <w:t>to its specification.</w:t>
      </w:r>
    </w:p>
    <w:p w:rsidR="0036387C" w:rsidRDefault="0036387C" w:rsidP="0036387C">
      <w:pPr>
        <w:pStyle w:val="Corps"/>
        <w:numPr>
          <w:ilvl w:val="0"/>
          <w:numId w:val="17"/>
        </w:numPr>
        <w:rPr>
          <w:u w:val="single"/>
          <w:lang w:val="en-US"/>
        </w:rPr>
      </w:pPr>
      <w:r>
        <w:rPr>
          <w:u w:val="single"/>
          <w:lang w:val="en-US"/>
        </w:rPr>
        <w:t>Methods:</w:t>
      </w:r>
    </w:p>
    <w:p w:rsidR="0036387C" w:rsidRDefault="0036387C" w:rsidP="0036387C">
      <w:pPr>
        <w:pStyle w:val="Corps"/>
        <w:rPr>
          <w:lang w:val="en-US"/>
        </w:rPr>
      </w:pPr>
      <w:r>
        <w:rPr>
          <w:lang w:val="en-US"/>
        </w:rPr>
        <w:t xml:space="preserve">After integration of the systems, this activity consists in piloting the </w:t>
      </w:r>
      <w:r w:rsidRPr="00C82206">
        <w:rPr>
          <w:lang w:val="en-US"/>
        </w:rPr>
        <w:t>µXAV</w:t>
      </w:r>
      <w:r>
        <w:rPr>
          <w:lang w:val="en-US"/>
        </w:rPr>
        <w:t xml:space="preserve">, applying the mission scenarios of the </w:t>
      </w:r>
      <w:r w:rsidRPr="00C82206">
        <w:rPr>
          <w:lang w:val="en-US"/>
        </w:rPr>
        <w:t>µXAV</w:t>
      </w:r>
      <w:r>
        <w:rPr>
          <w:lang w:val="en-US"/>
        </w:rPr>
        <w:t xml:space="preserve"> specification.</w:t>
      </w:r>
    </w:p>
    <w:p w:rsidR="0036387C" w:rsidRDefault="0036387C" w:rsidP="0036387C">
      <w:pPr>
        <w:pStyle w:val="Corps"/>
        <w:rPr>
          <w:lang w:val="en-US"/>
        </w:rPr>
      </w:pPr>
      <w:r>
        <w:rPr>
          <w:lang w:val="en-US"/>
        </w:rPr>
        <w:t xml:space="preserve">Additional mission scenarios may be developed </w:t>
      </w:r>
      <w:r w:rsidR="00F53703">
        <w:rPr>
          <w:lang w:val="en-US"/>
        </w:rPr>
        <w:t>to checks further operating conditions combination as necessary, or performances.</w:t>
      </w:r>
    </w:p>
    <w:p w:rsidR="0036387C" w:rsidRPr="0082550A" w:rsidRDefault="0036387C" w:rsidP="0036387C">
      <w:pPr>
        <w:pStyle w:val="Corps"/>
        <w:numPr>
          <w:ilvl w:val="0"/>
          <w:numId w:val="17"/>
        </w:numPr>
        <w:rPr>
          <w:highlight w:val="yellow"/>
          <w:u w:val="single"/>
          <w:lang w:val="en-US"/>
        </w:rPr>
      </w:pPr>
      <w:r w:rsidRPr="0082550A">
        <w:rPr>
          <w:highlight w:val="yellow"/>
          <w:u w:val="single"/>
          <w:lang w:val="en-US"/>
        </w:rPr>
        <w:t xml:space="preserve">Transition criteria </w:t>
      </w:r>
      <w:del w:id="155" w:author="ACG Solutions" w:date="2016-12-16T11:34:00Z">
        <w:r w:rsidRPr="0082550A" w:rsidDel="00CB7A9E">
          <w:rPr>
            <w:highlight w:val="yellow"/>
            <w:u w:val="single"/>
            <w:lang w:val="en-US"/>
          </w:rPr>
          <w:delText>?</w:delText>
        </w:r>
      </w:del>
    </w:p>
    <w:p w:rsidR="0036387C" w:rsidRPr="00D40D4D" w:rsidRDefault="0036387C" w:rsidP="0036387C">
      <w:pPr>
        <w:pStyle w:val="Corps"/>
        <w:numPr>
          <w:ilvl w:val="0"/>
          <w:numId w:val="17"/>
        </w:numPr>
        <w:rPr>
          <w:u w:val="single"/>
          <w:lang w:val="en-US"/>
        </w:rPr>
      </w:pPr>
      <w:r w:rsidRPr="00D40D4D">
        <w:rPr>
          <w:u w:val="single"/>
          <w:lang w:val="en-US"/>
        </w:rPr>
        <w:t>Environment:</w:t>
      </w:r>
      <w:r w:rsidR="00056E96">
        <w:rPr>
          <w:u w:val="single"/>
          <w:lang w:val="en-US"/>
        </w:rPr>
        <w:t xml:space="preserve"> </w:t>
      </w:r>
      <w:r w:rsidR="00056E96" w:rsidRPr="00056E96">
        <w:rPr>
          <w:lang w:val="en-US"/>
        </w:rPr>
        <w:t>Integrated</w:t>
      </w:r>
      <w:r w:rsidR="00056E96">
        <w:rPr>
          <w:u w:val="single"/>
          <w:lang w:val="en-US"/>
        </w:rPr>
        <w:t xml:space="preserve"> </w:t>
      </w:r>
      <w:r w:rsidR="00056E96" w:rsidRPr="00C82206">
        <w:rPr>
          <w:lang w:val="en-US"/>
        </w:rPr>
        <w:t>µXAV</w:t>
      </w:r>
      <w:r w:rsidR="00056E96">
        <w:rPr>
          <w:lang w:val="en-US"/>
        </w:rPr>
        <w:t xml:space="preserve"> </w:t>
      </w:r>
    </w:p>
    <w:p w:rsidR="0036387C" w:rsidRDefault="0036387C" w:rsidP="0036387C">
      <w:pPr>
        <w:pStyle w:val="Corps"/>
        <w:numPr>
          <w:ilvl w:val="0"/>
          <w:numId w:val="17"/>
        </w:numPr>
        <w:rPr>
          <w:u w:val="single"/>
          <w:lang w:val="en-US"/>
        </w:rPr>
      </w:pPr>
      <w:r>
        <w:rPr>
          <w:u w:val="single"/>
          <w:lang w:val="en-US"/>
        </w:rPr>
        <w:lastRenderedPageBreak/>
        <w:t>Responsibilities: TBD</w:t>
      </w:r>
    </w:p>
    <w:p w:rsidR="0036387C" w:rsidRDefault="0036387C" w:rsidP="0036387C">
      <w:pPr>
        <w:pStyle w:val="Corps"/>
        <w:numPr>
          <w:ilvl w:val="0"/>
          <w:numId w:val="17"/>
        </w:numPr>
        <w:rPr>
          <w:u w:val="single"/>
          <w:lang w:val="en-US"/>
        </w:rPr>
      </w:pPr>
      <w:r>
        <w:rPr>
          <w:u w:val="single"/>
          <w:lang w:val="en-US"/>
        </w:rPr>
        <w:t>Inputs</w:t>
      </w:r>
    </w:p>
    <w:p w:rsidR="0036387C" w:rsidRDefault="0036387C" w:rsidP="0036387C">
      <w:pPr>
        <w:pStyle w:val="Corps"/>
        <w:rPr>
          <w:lang w:val="en-US"/>
        </w:rPr>
      </w:pPr>
      <w:r w:rsidRPr="00D40D4D">
        <w:rPr>
          <w:lang w:val="en-US"/>
        </w:rPr>
        <w:t>µXAV specification</w:t>
      </w:r>
    </w:p>
    <w:p w:rsidR="00056E96" w:rsidRDefault="00056E96" w:rsidP="0036387C">
      <w:pPr>
        <w:pStyle w:val="Corps"/>
        <w:rPr>
          <w:szCs w:val="24"/>
          <w:lang w:val="en-GB"/>
        </w:rPr>
      </w:pPr>
      <w:r>
        <w:rPr>
          <w:lang w:val="en-US"/>
        </w:rPr>
        <w:t xml:space="preserve">Integrated </w:t>
      </w:r>
      <w:r w:rsidRPr="00C82206">
        <w:rPr>
          <w:lang w:val="en-US"/>
        </w:rPr>
        <w:t>µXAV</w:t>
      </w:r>
    </w:p>
    <w:p w:rsidR="0036387C" w:rsidRDefault="0036387C" w:rsidP="0036387C">
      <w:pPr>
        <w:pStyle w:val="Corps"/>
        <w:numPr>
          <w:ilvl w:val="0"/>
          <w:numId w:val="17"/>
        </w:numPr>
        <w:rPr>
          <w:u w:val="single"/>
          <w:lang w:val="en-US"/>
        </w:rPr>
      </w:pPr>
      <w:r>
        <w:rPr>
          <w:szCs w:val="24"/>
          <w:lang w:val="en-GB"/>
        </w:rPr>
        <w:t xml:space="preserve"> </w:t>
      </w:r>
      <w:r>
        <w:rPr>
          <w:u w:val="single"/>
          <w:lang w:val="en-US"/>
        </w:rPr>
        <w:t>Outputs</w:t>
      </w:r>
    </w:p>
    <w:p w:rsidR="0036387C" w:rsidRDefault="0036387C" w:rsidP="0036387C">
      <w:pPr>
        <w:pStyle w:val="Corps"/>
        <w:rPr>
          <w:ins w:id="156" w:author="ACG Solutions" w:date="2016-11-09T09:15:00Z"/>
          <w:lang w:val="en-US"/>
        </w:rPr>
      </w:pPr>
      <w:r>
        <w:rPr>
          <w:lang w:val="en-US"/>
        </w:rPr>
        <w:t>TBD</w:t>
      </w:r>
    </w:p>
    <w:p w:rsidR="00812DF6" w:rsidRDefault="00812DF6" w:rsidP="00812DF6">
      <w:pPr>
        <w:pStyle w:val="Corps"/>
        <w:rPr>
          <w:szCs w:val="24"/>
          <w:lang w:val="en-GB"/>
        </w:rPr>
      </w:pPr>
    </w:p>
    <w:p w:rsidR="00E80682" w:rsidRDefault="00E80682" w:rsidP="0082550A">
      <w:pPr>
        <w:pStyle w:val="Titre2"/>
        <w:rPr>
          <w:lang w:val="en-US"/>
        </w:rPr>
      </w:pPr>
      <w:bookmarkStart w:id="157" w:name="_Toc469651861"/>
      <w:commentRangeStart w:id="158"/>
      <w:r w:rsidRPr="00C82206">
        <w:rPr>
          <w:lang w:val="en-US"/>
        </w:rPr>
        <w:t>System Level</w:t>
      </w:r>
      <w:commentRangeEnd w:id="158"/>
      <w:r w:rsidR="008A7166">
        <w:rPr>
          <w:rStyle w:val="Marquedecommentaire"/>
          <w:rFonts w:ascii="Times New Roman" w:hAnsi="Times New Roman"/>
          <w:b w:val="0"/>
        </w:rPr>
        <w:commentReference w:id="158"/>
      </w:r>
      <w:bookmarkEnd w:id="157"/>
    </w:p>
    <w:p w:rsidR="009C67D1" w:rsidRDefault="009C67D1" w:rsidP="009C67D1">
      <w:pPr>
        <w:pStyle w:val="Corps"/>
        <w:rPr>
          <w:lang w:val="en-US"/>
        </w:rPr>
      </w:pPr>
      <w:r>
        <w:rPr>
          <w:lang w:val="en-US"/>
        </w:rPr>
        <w:t xml:space="preserve">The following activities are performed </w:t>
      </w:r>
      <w:del w:id="159" w:author="ACG Solutions" w:date="2016-12-16T11:35:00Z">
        <w:r w:rsidDel="00CB7A9E">
          <w:rPr>
            <w:lang w:val="en-US"/>
          </w:rPr>
          <w:delText xml:space="preserve">at system level: </w:delText>
        </w:r>
      </w:del>
      <w:del w:id="160" w:author="ACG Solutions" w:date="2016-12-14T09:58:00Z">
        <w:r w:rsidRPr="00C82206" w:rsidDel="00BF3E38">
          <w:rPr>
            <w:lang w:val="en-US"/>
          </w:rPr>
          <w:delText>µXAV</w:delText>
        </w:r>
        <w:r w:rsidDel="00BF3E38">
          <w:rPr>
            <w:lang w:val="en-US"/>
          </w:rPr>
          <w:delText xml:space="preserve"> architecture, </w:delText>
        </w:r>
      </w:del>
      <w:del w:id="161" w:author="ACG Solutions" w:date="2016-12-16T11:35:00Z">
        <w:r w:rsidDel="00CB7A9E">
          <w:rPr>
            <w:lang w:val="en-US"/>
          </w:rPr>
          <w:delText xml:space="preserve">and </w:delText>
        </w:r>
      </w:del>
      <w:r>
        <w:rPr>
          <w:lang w:val="en-US"/>
        </w:rPr>
        <w:t>for each system</w:t>
      </w:r>
      <w:ins w:id="162" w:author="ACG Solutions" w:date="2016-12-16T11:35:00Z">
        <w:r w:rsidR="00CB7A9E">
          <w:rPr>
            <w:lang w:val="en-US"/>
          </w:rPr>
          <w:t xml:space="preserve">. It includes </w:t>
        </w:r>
      </w:ins>
      <w:del w:id="163" w:author="ACG Solutions" w:date="2016-12-16T11:35:00Z">
        <w:r w:rsidDel="00CB7A9E">
          <w:rPr>
            <w:lang w:val="en-US"/>
          </w:rPr>
          <w:delText>,</w:delText>
        </w:r>
      </w:del>
      <w:r>
        <w:rPr>
          <w:lang w:val="en-US"/>
        </w:rPr>
        <w:t xml:space="preserve"> system specification, the system specification validation and the sy</w:t>
      </w:r>
      <w:ins w:id="164" w:author="ACG Solutions" w:date="2016-11-09T09:10:00Z">
        <w:r w:rsidR="00812DF6">
          <w:rPr>
            <w:lang w:val="en-US"/>
          </w:rPr>
          <w:t>s</w:t>
        </w:r>
      </w:ins>
      <w:r>
        <w:rPr>
          <w:lang w:val="en-US"/>
        </w:rPr>
        <w:t xml:space="preserve">tem integration </w:t>
      </w:r>
      <w:ins w:id="165" w:author="ACG Solutions" w:date="2016-12-16T11:35:00Z">
        <w:r w:rsidR="00CB7A9E">
          <w:rPr>
            <w:lang w:val="en-US"/>
          </w:rPr>
          <w:t xml:space="preserve">(implementation) </w:t>
        </w:r>
      </w:ins>
      <w:r>
        <w:rPr>
          <w:lang w:val="en-US"/>
        </w:rPr>
        <w:t xml:space="preserve">and </w:t>
      </w:r>
      <w:proofErr w:type="spellStart"/>
      <w:ins w:id="166" w:author="ACG Solutions" w:date="2016-12-16T11:35:00Z">
        <w:r w:rsidR="00CB7A9E">
          <w:rPr>
            <w:lang w:val="en-US"/>
          </w:rPr>
          <w:t>and</w:t>
        </w:r>
        <w:proofErr w:type="spellEnd"/>
        <w:r w:rsidR="00CB7A9E">
          <w:rPr>
            <w:lang w:val="en-US"/>
          </w:rPr>
          <w:t xml:space="preserve"> related verification</w:t>
        </w:r>
      </w:ins>
      <w:del w:id="167" w:author="ACG Solutions" w:date="2016-12-16T11:35:00Z">
        <w:r w:rsidDel="00CB7A9E">
          <w:rPr>
            <w:lang w:val="en-US"/>
          </w:rPr>
          <w:delText>tests</w:delText>
        </w:r>
      </w:del>
      <w:r>
        <w:rPr>
          <w:lang w:val="en-US"/>
        </w:rPr>
        <w:t>.</w:t>
      </w:r>
    </w:p>
    <w:p w:rsidR="0082550A" w:rsidRDefault="0082550A" w:rsidP="0082550A">
      <w:pPr>
        <w:pStyle w:val="Titre3"/>
        <w:rPr>
          <w:lang w:val="en-US"/>
        </w:rPr>
      </w:pPr>
      <w:bookmarkStart w:id="168" w:name="_Toc469651863"/>
      <w:commentRangeStart w:id="169"/>
      <w:r>
        <w:rPr>
          <w:lang w:val="en-US"/>
        </w:rPr>
        <w:t>System</w:t>
      </w:r>
      <w:r w:rsidRPr="00D40D4D">
        <w:rPr>
          <w:lang w:val="en-US"/>
        </w:rPr>
        <w:t xml:space="preserve"> specification</w:t>
      </w:r>
      <w:ins w:id="170" w:author="ACG Solutions" w:date="2016-12-14T11:07:00Z">
        <w:r w:rsidR="000032CC">
          <w:rPr>
            <w:lang w:val="en-US"/>
          </w:rPr>
          <w:t xml:space="preserve"> and architecture</w:t>
        </w:r>
      </w:ins>
      <w:commentRangeEnd w:id="169"/>
      <w:ins w:id="171" w:author="ACG Solutions" w:date="2016-12-14T11:25:00Z">
        <w:r w:rsidR="008A7166">
          <w:rPr>
            <w:rStyle w:val="Marquedecommentaire"/>
            <w:rFonts w:ascii="Times New Roman" w:hAnsi="Times New Roman"/>
            <w:b w:val="0"/>
          </w:rPr>
          <w:commentReference w:id="169"/>
        </w:r>
      </w:ins>
      <w:bookmarkEnd w:id="168"/>
    </w:p>
    <w:p w:rsidR="009C67D1" w:rsidRDefault="009C67D1" w:rsidP="009C67D1">
      <w:pPr>
        <w:pStyle w:val="Corps"/>
        <w:numPr>
          <w:ilvl w:val="0"/>
          <w:numId w:val="17"/>
        </w:numPr>
        <w:rPr>
          <w:u w:val="single"/>
          <w:lang w:val="en-US"/>
        </w:rPr>
      </w:pPr>
      <w:r>
        <w:rPr>
          <w:u w:val="single"/>
          <w:lang w:val="en-US"/>
        </w:rPr>
        <w:t>Description:</w:t>
      </w:r>
    </w:p>
    <w:p w:rsidR="002517DF" w:rsidRDefault="009C67D1" w:rsidP="009C67D1">
      <w:pPr>
        <w:pStyle w:val="Corps"/>
        <w:rPr>
          <w:lang w:val="en-US"/>
        </w:rPr>
      </w:pPr>
      <w:r>
        <w:rPr>
          <w:lang w:val="en-US"/>
        </w:rPr>
        <w:t xml:space="preserve">The </w:t>
      </w:r>
      <w:r w:rsidR="002517DF">
        <w:rPr>
          <w:lang w:val="en-US"/>
        </w:rPr>
        <w:t>activity may be conducted separately on each system. It consists in defining the expected behavior of the system. Then for each system the architecture is defined, identifying the several items, and their interfaces.</w:t>
      </w:r>
    </w:p>
    <w:p w:rsidR="009C67D1" w:rsidRPr="00D40D4D" w:rsidRDefault="009C67D1" w:rsidP="009C67D1">
      <w:pPr>
        <w:spacing w:before="120"/>
        <w:ind w:left="709"/>
        <w:jc w:val="both"/>
        <w:rPr>
          <w:lang w:val="en-US"/>
        </w:rPr>
      </w:pPr>
      <w:r w:rsidRPr="00D40D4D">
        <w:rPr>
          <w:lang w:val="en-US"/>
        </w:rPr>
        <w:t xml:space="preserve">Iterations between the different element of the </w:t>
      </w:r>
      <w:r w:rsidR="002517DF">
        <w:rPr>
          <w:lang w:val="en-US"/>
        </w:rPr>
        <w:t>system</w:t>
      </w:r>
      <w:r w:rsidRPr="00D40D4D">
        <w:rPr>
          <w:lang w:val="en-US"/>
        </w:rPr>
        <w:t xml:space="preserve"> specification (</w:t>
      </w:r>
      <w:r w:rsidR="002517DF">
        <w:rPr>
          <w:lang w:val="en-US"/>
        </w:rPr>
        <w:t>system requirements and architecture)</w:t>
      </w:r>
      <w:r w:rsidRPr="00D40D4D">
        <w:rPr>
          <w:lang w:val="en-US"/>
        </w:rPr>
        <w:t xml:space="preserve"> are performed to ensure the consistency of the complete specification. </w:t>
      </w:r>
    </w:p>
    <w:p w:rsidR="009C67D1" w:rsidRDefault="009C67D1" w:rsidP="009C67D1">
      <w:pPr>
        <w:pStyle w:val="Corps"/>
        <w:numPr>
          <w:ilvl w:val="0"/>
          <w:numId w:val="17"/>
        </w:numPr>
        <w:rPr>
          <w:u w:val="single"/>
          <w:lang w:val="en-US"/>
        </w:rPr>
      </w:pPr>
      <w:r>
        <w:rPr>
          <w:u w:val="single"/>
          <w:lang w:val="en-US"/>
        </w:rPr>
        <w:t>Methods:</w:t>
      </w:r>
    </w:p>
    <w:p w:rsidR="009C67D1" w:rsidRDefault="002517DF" w:rsidP="009C67D1">
      <w:pPr>
        <w:pStyle w:val="Corps"/>
        <w:rPr>
          <w:lang w:val="en-US"/>
        </w:rPr>
      </w:pPr>
      <w:proofErr w:type="spellStart"/>
      <w:r>
        <w:rPr>
          <w:lang w:val="en-US"/>
        </w:rPr>
        <w:t>Modelica</w:t>
      </w:r>
      <w:proofErr w:type="spellEnd"/>
      <w:r>
        <w:rPr>
          <w:lang w:val="en-US"/>
        </w:rPr>
        <w:t xml:space="preserve"> is used for system specification</w:t>
      </w:r>
    </w:p>
    <w:p w:rsidR="002517DF" w:rsidRDefault="002517DF" w:rsidP="009C67D1">
      <w:pPr>
        <w:pStyle w:val="Corps"/>
        <w:rPr>
          <w:lang w:val="en-US"/>
        </w:rPr>
      </w:pPr>
      <w:r>
        <w:rPr>
          <w:lang w:val="en-US"/>
        </w:rPr>
        <w:t xml:space="preserve">System architecture: </w:t>
      </w:r>
      <w:proofErr w:type="spellStart"/>
      <w:ins w:id="172" w:author="ACG Solutions" w:date="2016-11-09T10:22:00Z">
        <w:r w:rsidR="00F07680">
          <w:rPr>
            <w:lang w:val="en-US"/>
          </w:rPr>
          <w:t>SysML</w:t>
        </w:r>
      </w:ins>
      <w:proofErr w:type="spellEnd"/>
      <w:del w:id="173" w:author="ACG Solutions" w:date="2016-11-09T10:22:00Z">
        <w:r w:rsidDel="00F07680">
          <w:rPr>
            <w:lang w:val="en-US"/>
          </w:rPr>
          <w:delText>T</w:delText>
        </w:r>
      </w:del>
      <w:del w:id="174" w:author="ACG Solutions" w:date="2016-11-09T10:21:00Z">
        <w:r w:rsidDel="00F07680">
          <w:rPr>
            <w:lang w:val="en-US"/>
          </w:rPr>
          <w:delText>BD</w:delText>
        </w:r>
      </w:del>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ins w:id="175" w:author="ACG Solutions" w:date="2016-12-16T11:36:00Z">
        <w:r w:rsidR="00CB7A9E" w:rsidRPr="00CB7A9E">
          <w:rPr>
            <w:highlight w:val="yellow"/>
            <w:u w:val="single"/>
            <w:lang w:val="en-US"/>
          </w:rPr>
          <w:t xml:space="preserve"> </w:t>
        </w:r>
        <w:r w:rsidR="00CB7A9E">
          <w:rPr>
            <w:highlight w:val="yellow"/>
            <w:u w:val="single"/>
            <w:lang w:val="en-US"/>
          </w:rPr>
          <w:t>µXAV specification exists and upper level functional decomposition is available with interfaces definition.</w:t>
        </w:r>
      </w:ins>
    </w:p>
    <w:p w:rsidR="009C67D1" w:rsidRPr="00D40D4D" w:rsidRDefault="009C67D1" w:rsidP="009C67D1">
      <w:pPr>
        <w:pStyle w:val="Corps"/>
        <w:numPr>
          <w:ilvl w:val="0"/>
          <w:numId w:val="17"/>
        </w:numPr>
        <w:rPr>
          <w:u w:val="single"/>
          <w:lang w:val="en-US"/>
        </w:rPr>
      </w:pPr>
      <w:r w:rsidRPr="00D40D4D">
        <w:rPr>
          <w:u w:val="single"/>
          <w:lang w:val="en-US"/>
        </w:rPr>
        <w:t>Environment:</w:t>
      </w:r>
    </w:p>
    <w:p w:rsidR="00F07680" w:rsidRDefault="00F07680" w:rsidP="009C67D1">
      <w:pPr>
        <w:pStyle w:val="Corps"/>
        <w:rPr>
          <w:ins w:id="176" w:author="ACG Solutions" w:date="2016-11-09T10:26:00Z"/>
          <w:lang w:val="en-US"/>
        </w:rPr>
      </w:pPr>
      <w:proofErr w:type="spellStart"/>
      <w:ins w:id="177" w:author="ACG Solutions" w:date="2016-11-09T10:26:00Z">
        <w:r>
          <w:rPr>
            <w:lang w:val="en-US"/>
          </w:rPr>
          <w:t>SysML</w:t>
        </w:r>
        <w:proofErr w:type="spellEnd"/>
      </w:ins>
    </w:p>
    <w:p w:rsidR="009C67D1" w:rsidRPr="00D40D4D" w:rsidRDefault="002517DF" w:rsidP="009C67D1">
      <w:pPr>
        <w:pStyle w:val="Corps"/>
        <w:rPr>
          <w:lang w:val="en-US"/>
        </w:rPr>
      </w:pPr>
      <w:proofErr w:type="spellStart"/>
      <w:r>
        <w:rPr>
          <w:lang w:val="en-US"/>
        </w:rPr>
        <w:t>Modelica</w:t>
      </w:r>
      <w:proofErr w:type="spellEnd"/>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2517DF" w:rsidRDefault="002517DF" w:rsidP="002517DF">
      <w:pPr>
        <w:pStyle w:val="Corps"/>
        <w:rPr>
          <w:lang w:val="en-US"/>
        </w:rPr>
      </w:pPr>
      <w:r w:rsidRPr="00D40D4D">
        <w:rPr>
          <w:lang w:val="en-US"/>
        </w:rPr>
        <w:t>µXAV specification</w:t>
      </w:r>
    </w:p>
    <w:p w:rsidR="002517DF" w:rsidRDefault="002517DF" w:rsidP="002517DF">
      <w:pPr>
        <w:pStyle w:val="Corps"/>
        <w:rPr>
          <w:szCs w:val="24"/>
          <w:lang w:val="en-GB"/>
        </w:rPr>
      </w:pPr>
      <w:r w:rsidRPr="00D40D4D">
        <w:rPr>
          <w:lang w:val="en-US"/>
        </w:rPr>
        <w:lastRenderedPageBreak/>
        <w:t xml:space="preserve">µXAV </w:t>
      </w:r>
      <w:r>
        <w:rPr>
          <w:lang w:val="en-US"/>
        </w:rPr>
        <w:t>architecture</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2517DF" w:rsidP="009C67D1">
      <w:pPr>
        <w:pStyle w:val="Corps"/>
        <w:rPr>
          <w:szCs w:val="24"/>
          <w:lang w:val="en-GB"/>
        </w:rPr>
      </w:pPr>
      <w:r>
        <w:rPr>
          <w:lang w:val="en-US"/>
        </w:rPr>
        <w:t>System</w:t>
      </w:r>
      <w:r w:rsidR="009C67D1" w:rsidRPr="00D40D4D">
        <w:rPr>
          <w:lang w:val="en-US"/>
        </w:rPr>
        <w:t xml:space="preserve"> specification</w:t>
      </w:r>
      <w:ins w:id="178" w:author="ACG Solutions" w:date="2016-11-09T10:37:00Z">
        <w:r w:rsidR="00F239A8">
          <w:rPr>
            <w:lang w:val="en-US"/>
          </w:rPr>
          <w:t xml:space="preserve"> (</w:t>
        </w:r>
        <w:proofErr w:type="spellStart"/>
        <w:r w:rsidR="00F239A8">
          <w:rPr>
            <w:lang w:val="en-US"/>
          </w:rPr>
          <w:t>Modelica</w:t>
        </w:r>
        <w:proofErr w:type="spellEnd"/>
        <w:r w:rsidR="00F239A8">
          <w:rPr>
            <w:lang w:val="en-US"/>
          </w:rPr>
          <w:t xml:space="preserve"> + </w:t>
        </w:r>
        <w:proofErr w:type="spellStart"/>
        <w:r w:rsidR="00F239A8">
          <w:rPr>
            <w:lang w:val="en-US"/>
          </w:rPr>
          <w:t>SysML</w:t>
        </w:r>
        <w:proofErr w:type="spellEnd"/>
        <w:r w:rsidR="00F239A8">
          <w:rPr>
            <w:lang w:val="en-US"/>
          </w:rPr>
          <w:t>)</w:t>
        </w:r>
      </w:ins>
    </w:p>
    <w:p w:rsidR="00B03CBA" w:rsidRDefault="00B03CBA" w:rsidP="00B03CBA">
      <w:pPr>
        <w:pStyle w:val="Titre3"/>
        <w:rPr>
          <w:lang w:val="en-US"/>
        </w:rPr>
      </w:pPr>
      <w:bookmarkStart w:id="179" w:name="_Toc469651864"/>
      <w:r>
        <w:rPr>
          <w:lang w:val="en-US"/>
        </w:rPr>
        <w:t>System</w:t>
      </w:r>
      <w:r w:rsidRPr="00D40D4D">
        <w:rPr>
          <w:lang w:val="en-US"/>
        </w:rPr>
        <w:t xml:space="preserve"> specification</w:t>
      </w:r>
      <w:r>
        <w:rPr>
          <w:lang w:val="en-US"/>
        </w:rPr>
        <w:t xml:space="preserve"> </w:t>
      </w:r>
      <w:del w:id="180" w:author="ACG Solutions" w:date="2016-12-16T11:37:00Z">
        <w:r w:rsidDel="00CB7A9E">
          <w:rPr>
            <w:lang w:val="en-US"/>
          </w:rPr>
          <w:delText>verification</w:delText>
        </w:r>
      </w:del>
      <w:ins w:id="181" w:author="ACG Solutions" w:date="2016-12-16T11:37:00Z">
        <w:r w:rsidR="00CB7A9E">
          <w:rPr>
            <w:lang w:val="en-US"/>
          </w:rPr>
          <w:t>validation</w:t>
        </w:r>
      </w:ins>
      <w:bookmarkEnd w:id="179"/>
    </w:p>
    <w:p w:rsidR="009C67D1" w:rsidRDefault="009C67D1" w:rsidP="009C67D1">
      <w:pPr>
        <w:pStyle w:val="Corps"/>
        <w:numPr>
          <w:ilvl w:val="0"/>
          <w:numId w:val="17"/>
        </w:numPr>
        <w:rPr>
          <w:u w:val="single"/>
          <w:lang w:val="en-US"/>
        </w:rPr>
      </w:pPr>
      <w:r>
        <w:rPr>
          <w:u w:val="single"/>
          <w:lang w:val="en-US"/>
        </w:rPr>
        <w:t>Description:</w:t>
      </w:r>
    </w:p>
    <w:p w:rsidR="009C67D1" w:rsidRPr="00D40D4D" w:rsidRDefault="00E91B2C" w:rsidP="009C67D1">
      <w:pPr>
        <w:pStyle w:val="Corps"/>
        <w:rPr>
          <w:lang w:val="en-US"/>
        </w:rPr>
      </w:pPr>
      <w:r>
        <w:rPr>
          <w:lang w:val="en-US"/>
        </w:rPr>
        <w:t>Each</w:t>
      </w:r>
      <w:r w:rsidR="009C67D1">
        <w:rPr>
          <w:lang w:val="en-US"/>
        </w:rPr>
        <w:t xml:space="preserve"> </w:t>
      </w:r>
      <w:r>
        <w:rPr>
          <w:lang w:val="en-US"/>
        </w:rPr>
        <w:t>system</w:t>
      </w:r>
      <w:r w:rsidR="009C67D1" w:rsidRPr="00C82206">
        <w:rPr>
          <w:lang w:val="en-US"/>
        </w:rPr>
        <w:t xml:space="preserve"> </w:t>
      </w:r>
      <w:r w:rsidR="009C67D1">
        <w:rPr>
          <w:lang w:val="en-US"/>
        </w:rPr>
        <w:t xml:space="preserve">specification is </w:t>
      </w:r>
      <w:r>
        <w:rPr>
          <w:lang w:val="en-US"/>
        </w:rPr>
        <w:t>verified for correctness and consistency</w:t>
      </w:r>
      <w:r w:rsidR="008D6844">
        <w:rPr>
          <w:lang w:val="en-US"/>
        </w:rPr>
        <w:t xml:space="preserve">. </w:t>
      </w:r>
    </w:p>
    <w:p w:rsidR="009C67D1" w:rsidRDefault="009C67D1" w:rsidP="009C67D1">
      <w:pPr>
        <w:pStyle w:val="Corps"/>
        <w:numPr>
          <w:ilvl w:val="0"/>
          <w:numId w:val="17"/>
        </w:numPr>
        <w:rPr>
          <w:u w:val="single"/>
          <w:lang w:val="en-US"/>
        </w:rPr>
      </w:pPr>
      <w:r>
        <w:rPr>
          <w:u w:val="single"/>
          <w:lang w:val="en-US"/>
        </w:rPr>
        <w:t>Methods:</w:t>
      </w:r>
    </w:p>
    <w:p w:rsidR="009C67D1" w:rsidRDefault="009C67D1" w:rsidP="009C67D1">
      <w:pPr>
        <w:pStyle w:val="Corps"/>
        <w:rPr>
          <w:lang w:val="en-US"/>
        </w:rPr>
      </w:pPr>
      <w:r>
        <w:rPr>
          <w:lang w:val="en-US"/>
        </w:rPr>
        <w:t xml:space="preserve">The </w:t>
      </w:r>
      <w:r w:rsidR="00E91B2C">
        <w:rPr>
          <w:lang w:val="en-US"/>
        </w:rPr>
        <w:t xml:space="preserve">verification is performed through </w:t>
      </w:r>
      <w:proofErr w:type="spellStart"/>
      <w:r w:rsidR="00E91B2C">
        <w:rPr>
          <w:lang w:val="en-US"/>
        </w:rPr>
        <w:t>modelica</w:t>
      </w:r>
      <w:proofErr w:type="spellEnd"/>
      <w:r w:rsidR="00E91B2C">
        <w:rPr>
          <w:lang w:val="en-US"/>
        </w:rPr>
        <w:t xml:space="preserve"> simulation. (To be completed)</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p>
    <w:p w:rsidR="009C67D1" w:rsidRPr="00D40D4D" w:rsidRDefault="00E91B2C" w:rsidP="009C67D1">
      <w:pPr>
        <w:pStyle w:val="Corps"/>
        <w:rPr>
          <w:lang w:val="en-US"/>
        </w:rPr>
      </w:pPr>
      <w:proofErr w:type="spellStart"/>
      <w:r>
        <w:rPr>
          <w:lang w:val="en-US"/>
        </w:rPr>
        <w:t>Modelica</w:t>
      </w:r>
      <w:proofErr w:type="spellEnd"/>
      <w:r>
        <w:rPr>
          <w:lang w:val="en-US"/>
        </w:rPr>
        <w:t xml:space="preserve"> simulation</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E91B2C" w:rsidP="009C67D1">
      <w:pPr>
        <w:pStyle w:val="Corps"/>
        <w:rPr>
          <w:szCs w:val="24"/>
          <w:lang w:val="en-GB"/>
        </w:rPr>
      </w:pPr>
      <w:r>
        <w:rPr>
          <w:lang w:val="en-US"/>
        </w:rPr>
        <w:t>System</w:t>
      </w:r>
      <w:r w:rsidR="009C67D1" w:rsidRPr="00D40D4D">
        <w:rPr>
          <w:lang w:val="en-US"/>
        </w:rPr>
        <w:t xml:space="preserve"> specification</w:t>
      </w:r>
      <w:r>
        <w:rPr>
          <w:lang w:val="en-US"/>
        </w:rPr>
        <w:t xml:space="preserve"> (</w:t>
      </w:r>
      <w:proofErr w:type="spellStart"/>
      <w:r>
        <w:rPr>
          <w:lang w:val="en-US"/>
        </w:rPr>
        <w:t>Modelica</w:t>
      </w:r>
      <w:proofErr w:type="spellEnd"/>
      <w:r>
        <w:rPr>
          <w:lang w:val="en-US"/>
        </w:rPr>
        <w:t xml:space="preserve"> model)</w:t>
      </w:r>
    </w:p>
    <w:p w:rsidR="009C67D1" w:rsidRDefault="009C67D1" w:rsidP="009C67D1">
      <w:pPr>
        <w:pStyle w:val="Corps"/>
        <w:numPr>
          <w:ilvl w:val="0"/>
          <w:numId w:val="17"/>
        </w:numPr>
        <w:rPr>
          <w:u w:val="single"/>
          <w:lang w:val="en-US"/>
        </w:rPr>
      </w:pPr>
      <w:r>
        <w:rPr>
          <w:szCs w:val="24"/>
          <w:lang w:val="en-GB"/>
        </w:rPr>
        <w:t xml:space="preserve"> </w:t>
      </w:r>
      <w:r>
        <w:rPr>
          <w:u w:val="single"/>
          <w:lang w:val="en-US"/>
        </w:rPr>
        <w:t>Outputs</w:t>
      </w:r>
    </w:p>
    <w:p w:rsidR="009C67D1" w:rsidRDefault="009C67D1" w:rsidP="009C67D1">
      <w:pPr>
        <w:pStyle w:val="Corps"/>
        <w:rPr>
          <w:lang w:val="en-US"/>
        </w:rPr>
      </w:pPr>
      <w:r>
        <w:rPr>
          <w:lang w:val="en-US"/>
        </w:rPr>
        <w:t>TBD</w:t>
      </w:r>
    </w:p>
    <w:p w:rsidR="008D6844" w:rsidRPr="008D6844" w:rsidRDefault="008D6844" w:rsidP="008D6844">
      <w:pPr>
        <w:pStyle w:val="Corps"/>
        <w:rPr>
          <w:lang w:val="en-US"/>
        </w:rPr>
      </w:pPr>
      <w:bookmarkStart w:id="182" w:name="_GoBack"/>
      <w:bookmarkEnd w:id="182"/>
    </w:p>
    <w:p w:rsidR="00E91B2C" w:rsidRDefault="00E91B2C" w:rsidP="00E91B2C">
      <w:pPr>
        <w:pStyle w:val="Titre3"/>
        <w:rPr>
          <w:lang w:val="en-US"/>
        </w:rPr>
      </w:pPr>
      <w:bookmarkStart w:id="183" w:name="_Toc469651866"/>
      <w:r>
        <w:rPr>
          <w:lang w:val="en-US"/>
        </w:rPr>
        <w:t>Inter-System</w:t>
      </w:r>
      <w:r w:rsidRPr="00D40D4D">
        <w:rPr>
          <w:lang w:val="en-US"/>
        </w:rPr>
        <w:t xml:space="preserve"> specification</w:t>
      </w:r>
      <w:r>
        <w:rPr>
          <w:lang w:val="en-US"/>
        </w:rPr>
        <w:t xml:space="preserve"> verification</w:t>
      </w:r>
      <w:bookmarkEnd w:id="183"/>
    </w:p>
    <w:p w:rsidR="00E91B2C" w:rsidRDefault="00E91B2C" w:rsidP="00E91B2C">
      <w:pPr>
        <w:pStyle w:val="Corps"/>
        <w:numPr>
          <w:ilvl w:val="0"/>
          <w:numId w:val="17"/>
        </w:numPr>
        <w:rPr>
          <w:u w:val="single"/>
          <w:lang w:val="en-US"/>
        </w:rPr>
      </w:pPr>
      <w:r>
        <w:rPr>
          <w:u w:val="single"/>
          <w:lang w:val="en-US"/>
        </w:rPr>
        <w:t>Description:</w:t>
      </w:r>
    </w:p>
    <w:p w:rsidR="00E91B2C" w:rsidRDefault="00E91B2C" w:rsidP="00E91B2C">
      <w:pPr>
        <w:pStyle w:val="Corps"/>
        <w:rPr>
          <w:lang w:val="en-US"/>
        </w:rPr>
      </w:pPr>
      <w:r>
        <w:rPr>
          <w:lang w:val="en-US"/>
        </w:rPr>
        <w:t xml:space="preserve">A verification of consistency of all system specification is performed. This verification is based on the </w:t>
      </w:r>
      <w:r w:rsidRPr="00D40D4D">
        <w:rPr>
          <w:lang w:val="en-US"/>
        </w:rPr>
        <w:t>µXAV specification</w:t>
      </w:r>
      <w:r>
        <w:rPr>
          <w:lang w:val="en-US"/>
        </w:rPr>
        <w:t xml:space="preserve"> and </w:t>
      </w:r>
      <w:r w:rsidRPr="00D40D4D">
        <w:rPr>
          <w:lang w:val="en-US"/>
        </w:rPr>
        <w:t xml:space="preserve">µXAV </w:t>
      </w:r>
      <w:r>
        <w:rPr>
          <w:lang w:val="en-US"/>
        </w:rPr>
        <w:t xml:space="preserve">architecture. Its purpose is to detect the complete implementation of the mission scenario and compliance to the additional requirements. System requirements that do not participate to any </w:t>
      </w:r>
      <w:r w:rsidRPr="00D40D4D">
        <w:rPr>
          <w:lang w:val="en-US"/>
        </w:rPr>
        <w:t>µXAV specification</w:t>
      </w:r>
      <w:r>
        <w:rPr>
          <w:lang w:val="en-US"/>
        </w:rPr>
        <w:t xml:space="preserve"> items are identified and justified.</w:t>
      </w:r>
    </w:p>
    <w:p w:rsidR="00E91B2C" w:rsidRDefault="00E91B2C" w:rsidP="00E91B2C">
      <w:pPr>
        <w:pStyle w:val="Corps"/>
        <w:numPr>
          <w:ilvl w:val="0"/>
          <w:numId w:val="17"/>
        </w:numPr>
        <w:rPr>
          <w:u w:val="single"/>
          <w:lang w:val="en-US"/>
        </w:rPr>
      </w:pPr>
      <w:r>
        <w:rPr>
          <w:u w:val="single"/>
          <w:lang w:val="en-US"/>
        </w:rPr>
        <w:t>Methods:</w:t>
      </w:r>
    </w:p>
    <w:p w:rsidR="00E91B2C" w:rsidRDefault="00E91B2C" w:rsidP="00E91B2C">
      <w:pPr>
        <w:pStyle w:val="Corps"/>
        <w:rPr>
          <w:lang w:val="en-US"/>
        </w:rPr>
      </w:pPr>
      <w:r>
        <w:rPr>
          <w:lang w:val="en-US"/>
        </w:rPr>
        <w:t>TBD</w:t>
      </w:r>
    </w:p>
    <w:p w:rsidR="00E91B2C" w:rsidRPr="0082550A" w:rsidRDefault="00E91B2C" w:rsidP="00E91B2C">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E91B2C" w:rsidRPr="00D40D4D" w:rsidRDefault="00E91B2C" w:rsidP="00E91B2C">
      <w:pPr>
        <w:pStyle w:val="Corps"/>
        <w:numPr>
          <w:ilvl w:val="0"/>
          <w:numId w:val="17"/>
        </w:numPr>
        <w:rPr>
          <w:u w:val="single"/>
          <w:lang w:val="en-US"/>
        </w:rPr>
      </w:pPr>
      <w:r w:rsidRPr="00D40D4D">
        <w:rPr>
          <w:u w:val="single"/>
          <w:lang w:val="en-US"/>
        </w:rPr>
        <w:t>Environment:</w:t>
      </w:r>
    </w:p>
    <w:p w:rsidR="00E91B2C" w:rsidRPr="00D40D4D" w:rsidRDefault="00E91B2C" w:rsidP="00E91B2C">
      <w:pPr>
        <w:pStyle w:val="Corps"/>
        <w:rPr>
          <w:lang w:val="en-US"/>
        </w:rPr>
      </w:pPr>
      <w:r>
        <w:rPr>
          <w:lang w:val="en-US"/>
        </w:rPr>
        <w:lastRenderedPageBreak/>
        <w:t>TBD</w:t>
      </w:r>
    </w:p>
    <w:p w:rsidR="00E91B2C" w:rsidRDefault="00E91B2C" w:rsidP="00E91B2C">
      <w:pPr>
        <w:pStyle w:val="Corps"/>
        <w:numPr>
          <w:ilvl w:val="0"/>
          <w:numId w:val="17"/>
        </w:numPr>
        <w:rPr>
          <w:u w:val="single"/>
          <w:lang w:val="en-US"/>
        </w:rPr>
      </w:pPr>
      <w:r>
        <w:rPr>
          <w:u w:val="single"/>
          <w:lang w:val="en-US"/>
        </w:rPr>
        <w:t>Responsibilities: TBD</w:t>
      </w:r>
    </w:p>
    <w:p w:rsidR="00E91B2C" w:rsidRDefault="00E91B2C" w:rsidP="00E91B2C">
      <w:pPr>
        <w:pStyle w:val="Corps"/>
        <w:numPr>
          <w:ilvl w:val="0"/>
          <w:numId w:val="17"/>
        </w:numPr>
        <w:rPr>
          <w:u w:val="single"/>
          <w:lang w:val="en-US"/>
        </w:rPr>
      </w:pPr>
      <w:r>
        <w:rPr>
          <w:u w:val="single"/>
          <w:lang w:val="en-US"/>
        </w:rPr>
        <w:t>Inputs</w:t>
      </w:r>
    </w:p>
    <w:p w:rsidR="00E91B2C" w:rsidRDefault="00E91B2C" w:rsidP="00E91B2C">
      <w:pPr>
        <w:pStyle w:val="Corps"/>
        <w:rPr>
          <w:lang w:val="en-US"/>
        </w:rPr>
      </w:pPr>
      <w:r w:rsidRPr="00D40D4D">
        <w:rPr>
          <w:lang w:val="en-US"/>
        </w:rPr>
        <w:t>µXAV specification</w:t>
      </w:r>
    </w:p>
    <w:p w:rsidR="00E91B2C" w:rsidRDefault="00E91B2C" w:rsidP="00E91B2C">
      <w:pPr>
        <w:pStyle w:val="Corps"/>
        <w:rPr>
          <w:lang w:val="en-US"/>
        </w:rPr>
      </w:pPr>
      <w:r w:rsidRPr="00D40D4D">
        <w:rPr>
          <w:lang w:val="en-US"/>
        </w:rPr>
        <w:t xml:space="preserve">µXAV </w:t>
      </w:r>
      <w:r>
        <w:rPr>
          <w:lang w:val="en-US"/>
        </w:rPr>
        <w:t>architecture</w:t>
      </w:r>
    </w:p>
    <w:p w:rsidR="00E91B2C" w:rsidRDefault="00E91B2C" w:rsidP="00E91B2C">
      <w:pPr>
        <w:pStyle w:val="Corps"/>
        <w:rPr>
          <w:szCs w:val="24"/>
          <w:lang w:val="en-GB"/>
        </w:rPr>
      </w:pPr>
      <w:r>
        <w:rPr>
          <w:lang w:val="en-US"/>
        </w:rPr>
        <w:t>All System specification</w:t>
      </w:r>
    </w:p>
    <w:p w:rsidR="00E91B2C" w:rsidRDefault="00E91B2C" w:rsidP="00E91B2C">
      <w:pPr>
        <w:pStyle w:val="Corps"/>
        <w:numPr>
          <w:ilvl w:val="0"/>
          <w:numId w:val="17"/>
        </w:numPr>
        <w:rPr>
          <w:u w:val="single"/>
          <w:lang w:val="en-US"/>
        </w:rPr>
      </w:pPr>
      <w:r>
        <w:rPr>
          <w:szCs w:val="24"/>
          <w:lang w:val="en-GB"/>
        </w:rPr>
        <w:t xml:space="preserve"> </w:t>
      </w:r>
      <w:r>
        <w:rPr>
          <w:u w:val="single"/>
          <w:lang w:val="en-US"/>
        </w:rPr>
        <w:t>Outputs</w:t>
      </w:r>
    </w:p>
    <w:p w:rsidR="00E91B2C" w:rsidRDefault="00E91B2C" w:rsidP="00E91B2C">
      <w:pPr>
        <w:pStyle w:val="Corps"/>
        <w:rPr>
          <w:szCs w:val="24"/>
          <w:lang w:val="en-GB"/>
        </w:rPr>
      </w:pPr>
      <w:r>
        <w:rPr>
          <w:lang w:val="en-US"/>
        </w:rPr>
        <w:t>TBD</w:t>
      </w:r>
    </w:p>
    <w:p w:rsidR="00B03CBA" w:rsidRDefault="00B03CBA" w:rsidP="00B03CBA">
      <w:pPr>
        <w:pStyle w:val="Titre3"/>
        <w:rPr>
          <w:lang w:val="en-US"/>
        </w:rPr>
      </w:pPr>
      <w:bookmarkStart w:id="184" w:name="_Toc469651867"/>
      <w:r>
        <w:rPr>
          <w:lang w:val="en-US"/>
        </w:rPr>
        <w:t>System integration</w:t>
      </w:r>
      <w:r w:rsidRPr="00D40D4D">
        <w:rPr>
          <w:lang w:val="en-US"/>
        </w:rPr>
        <w:t xml:space="preserve"> </w:t>
      </w:r>
      <w:ins w:id="185" w:author="ACG Solutions" w:date="2016-12-16T11:40:00Z">
        <w:r w:rsidR="00CB7A9E">
          <w:rPr>
            <w:lang w:val="en-US"/>
          </w:rPr>
          <w:t xml:space="preserve">(implementation) </w:t>
        </w:r>
      </w:ins>
      <w:r w:rsidR="00814733">
        <w:rPr>
          <w:lang w:val="en-US"/>
        </w:rPr>
        <w:t xml:space="preserve">and </w:t>
      </w:r>
      <w:del w:id="186" w:author="ACG Solutions" w:date="2016-12-16T11:38:00Z">
        <w:r w:rsidR="00814733" w:rsidDel="00CB7A9E">
          <w:rPr>
            <w:lang w:val="en-US"/>
          </w:rPr>
          <w:delText>t</w:delText>
        </w:r>
        <w:r w:rsidR="00480231" w:rsidDel="00CB7A9E">
          <w:rPr>
            <w:lang w:val="en-US"/>
          </w:rPr>
          <w:delText>ests</w:delText>
        </w:r>
      </w:del>
      <w:ins w:id="187" w:author="ACG Solutions" w:date="2016-12-16T11:38:00Z">
        <w:r w:rsidR="00CB7A9E">
          <w:rPr>
            <w:lang w:val="en-US"/>
          </w:rPr>
          <w:t>verification</w:t>
        </w:r>
      </w:ins>
      <w:bookmarkEnd w:id="184"/>
    </w:p>
    <w:p w:rsidR="009C67D1" w:rsidRDefault="009C67D1" w:rsidP="009C67D1">
      <w:pPr>
        <w:pStyle w:val="Corps"/>
        <w:numPr>
          <w:ilvl w:val="0"/>
          <w:numId w:val="17"/>
        </w:numPr>
        <w:rPr>
          <w:u w:val="single"/>
          <w:lang w:val="en-US"/>
        </w:rPr>
      </w:pPr>
      <w:r>
        <w:rPr>
          <w:u w:val="single"/>
          <w:lang w:val="en-US"/>
        </w:rPr>
        <w:t>Description:</w:t>
      </w:r>
    </w:p>
    <w:p w:rsidR="009C67D1" w:rsidRDefault="009C67D1" w:rsidP="009C67D1">
      <w:pPr>
        <w:pStyle w:val="Corps"/>
        <w:rPr>
          <w:lang w:val="en-US"/>
        </w:rPr>
      </w:pPr>
      <w:r>
        <w:rPr>
          <w:lang w:val="en-US"/>
        </w:rPr>
        <w:t xml:space="preserve">This activity consists in verifying the compliance of </w:t>
      </w:r>
      <w:r w:rsidR="008D6844">
        <w:rPr>
          <w:lang w:val="en-US"/>
        </w:rPr>
        <w:t>each system</w:t>
      </w:r>
      <w:r w:rsidRPr="00C82206">
        <w:rPr>
          <w:lang w:val="en-US"/>
        </w:rPr>
        <w:t xml:space="preserve"> </w:t>
      </w:r>
      <w:r>
        <w:rPr>
          <w:lang w:val="en-US"/>
        </w:rPr>
        <w:t>to its specification.</w:t>
      </w:r>
      <w:r w:rsidR="008D6844">
        <w:rPr>
          <w:lang w:val="en-US"/>
        </w:rPr>
        <w:t xml:space="preserve"> This activity is performed separately on each system</w:t>
      </w:r>
    </w:p>
    <w:p w:rsidR="009C67D1" w:rsidRDefault="009C67D1" w:rsidP="009C67D1">
      <w:pPr>
        <w:pStyle w:val="Corps"/>
        <w:numPr>
          <w:ilvl w:val="0"/>
          <w:numId w:val="17"/>
        </w:numPr>
        <w:rPr>
          <w:u w:val="single"/>
          <w:lang w:val="en-US"/>
        </w:rPr>
      </w:pPr>
      <w:r>
        <w:rPr>
          <w:u w:val="single"/>
          <w:lang w:val="en-US"/>
        </w:rPr>
        <w:t>Methods:</w:t>
      </w:r>
    </w:p>
    <w:p w:rsidR="009C67D1" w:rsidRDefault="008D6844" w:rsidP="009C67D1">
      <w:pPr>
        <w:pStyle w:val="Corps"/>
        <w:rPr>
          <w:lang w:val="en-US"/>
        </w:rPr>
      </w:pPr>
      <w:r>
        <w:rPr>
          <w:lang w:val="en-US"/>
        </w:rPr>
        <w:t xml:space="preserve">This verification is based on the use of </w:t>
      </w:r>
      <w:proofErr w:type="spellStart"/>
      <w:r>
        <w:rPr>
          <w:lang w:val="en-US"/>
        </w:rPr>
        <w:t>modelica</w:t>
      </w:r>
      <w:proofErr w:type="spellEnd"/>
      <w:r w:rsidR="006E3B48">
        <w:rPr>
          <w:lang w:val="en-US"/>
        </w:rPr>
        <w:t xml:space="preserve"> using an incremental approach</w:t>
      </w:r>
      <w:r>
        <w:rPr>
          <w:lang w:val="en-US"/>
        </w:rPr>
        <w:t>. When an item is available, it is plugged into the models and replaced its specification</w:t>
      </w:r>
      <w:r w:rsidR="009C67D1">
        <w:rPr>
          <w:lang w:val="en-US"/>
        </w:rPr>
        <w:t>.</w:t>
      </w:r>
      <w:r>
        <w:rPr>
          <w:lang w:val="en-US"/>
        </w:rPr>
        <w:t xml:space="preserve"> Then the simulation performed for system specification </w:t>
      </w:r>
      <w:r w:rsidR="006E3B48">
        <w:rPr>
          <w:lang w:val="en-US"/>
        </w:rPr>
        <w:t>verification</w:t>
      </w:r>
      <w:r>
        <w:rPr>
          <w:lang w:val="en-US"/>
        </w:rPr>
        <w:t xml:space="preserve"> is re-run and compared to the simulation results.</w:t>
      </w:r>
    </w:p>
    <w:p w:rsidR="006E3B48" w:rsidRDefault="006E3B48" w:rsidP="009C67D1">
      <w:pPr>
        <w:pStyle w:val="Corps"/>
        <w:rPr>
          <w:lang w:val="en-US"/>
        </w:rPr>
      </w:pPr>
      <w:r>
        <w:rPr>
          <w:lang w:val="en-US"/>
        </w:rPr>
        <w:t>This activity is re-entered each time new items(s) are available.</w:t>
      </w:r>
    </w:p>
    <w:p w:rsidR="009C67D1" w:rsidRPr="0082550A" w:rsidRDefault="009C67D1" w:rsidP="009C67D1">
      <w:pPr>
        <w:pStyle w:val="Corps"/>
        <w:numPr>
          <w:ilvl w:val="0"/>
          <w:numId w:val="17"/>
        </w:numPr>
        <w:rPr>
          <w:highlight w:val="yellow"/>
          <w:u w:val="single"/>
          <w:lang w:val="en-US"/>
        </w:rPr>
      </w:pPr>
      <w:r w:rsidRPr="0082550A">
        <w:rPr>
          <w:highlight w:val="yellow"/>
          <w:u w:val="single"/>
          <w:lang w:val="en-US"/>
        </w:rPr>
        <w:t xml:space="preserve">Transition </w:t>
      </w:r>
      <w:proofErr w:type="gramStart"/>
      <w:r w:rsidRPr="0082550A">
        <w:rPr>
          <w:highlight w:val="yellow"/>
          <w:u w:val="single"/>
          <w:lang w:val="en-US"/>
        </w:rPr>
        <w:t>criteria ?</w:t>
      </w:r>
      <w:proofErr w:type="gramEnd"/>
    </w:p>
    <w:p w:rsidR="009C67D1" w:rsidRPr="00D40D4D" w:rsidRDefault="009C67D1" w:rsidP="009C67D1">
      <w:pPr>
        <w:pStyle w:val="Corps"/>
        <w:numPr>
          <w:ilvl w:val="0"/>
          <w:numId w:val="17"/>
        </w:numPr>
        <w:rPr>
          <w:u w:val="single"/>
          <w:lang w:val="en-US"/>
        </w:rPr>
      </w:pPr>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sidR="006E3B48">
        <w:rPr>
          <w:lang w:val="en-US"/>
        </w:rPr>
        <w:t>system</w:t>
      </w:r>
      <w:r>
        <w:rPr>
          <w:lang w:val="en-US"/>
        </w:rPr>
        <w:t xml:space="preserve"> </w:t>
      </w:r>
    </w:p>
    <w:p w:rsidR="009C67D1" w:rsidRDefault="009C67D1" w:rsidP="009C67D1">
      <w:pPr>
        <w:pStyle w:val="Corps"/>
        <w:numPr>
          <w:ilvl w:val="0"/>
          <w:numId w:val="17"/>
        </w:numPr>
        <w:rPr>
          <w:u w:val="single"/>
          <w:lang w:val="en-US"/>
        </w:rPr>
      </w:pPr>
      <w:r>
        <w:rPr>
          <w:u w:val="single"/>
          <w:lang w:val="en-US"/>
        </w:rPr>
        <w:t>Responsibilities: TBD</w:t>
      </w:r>
    </w:p>
    <w:p w:rsidR="009C67D1" w:rsidRDefault="009C67D1" w:rsidP="009C67D1">
      <w:pPr>
        <w:pStyle w:val="Corps"/>
        <w:numPr>
          <w:ilvl w:val="0"/>
          <w:numId w:val="17"/>
        </w:numPr>
        <w:rPr>
          <w:u w:val="single"/>
          <w:lang w:val="en-US"/>
        </w:rPr>
      </w:pPr>
      <w:r>
        <w:rPr>
          <w:u w:val="single"/>
          <w:lang w:val="en-US"/>
        </w:rPr>
        <w:t>Inputs</w:t>
      </w:r>
    </w:p>
    <w:p w:rsidR="009C67D1" w:rsidRDefault="006E3B48" w:rsidP="009C67D1">
      <w:pPr>
        <w:pStyle w:val="Corps"/>
        <w:rPr>
          <w:lang w:val="en-US"/>
        </w:rPr>
      </w:pPr>
      <w:r>
        <w:rPr>
          <w:lang w:val="en-US"/>
        </w:rPr>
        <w:t>System</w:t>
      </w:r>
      <w:r w:rsidR="009C67D1" w:rsidRPr="00D40D4D">
        <w:rPr>
          <w:lang w:val="en-US"/>
        </w:rPr>
        <w:t xml:space="preserve"> specification</w:t>
      </w:r>
    </w:p>
    <w:p w:rsidR="006E3B48" w:rsidRDefault="006E3B48" w:rsidP="009C67D1">
      <w:pPr>
        <w:pStyle w:val="Corps"/>
        <w:rPr>
          <w:lang w:val="en-US"/>
        </w:rPr>
      </w:pPr>
      <w:r>
        <w:rPr>
          <w:lang w:val="en-US"/>
        </w:rPr>
        <w:t>Items</w:t>
      </w:r>
    </w:p>
    <w:p w:rsidR="009C67D1" w:rsidRDefault="009C67D1" w:rsidP="009C67D1">
      <w:pPr>
        <w:pStyle w:val="Corps"/>
        <w:numPr>
          <w:ilvl w:val="0"/>
          <w:numId w:val="17"/>
        </w:numPr>
        <w:rPr>
          <w:u w:val="single"/>
          <w:lang w:val="en-US"/>
        </w:rPr>
      </w:pPr>
      <w:r>
        <w:rPr>
          <w:u w:val="single"/>
          <w:lang w:val="en-US"/>
        </w:rPr>
        <w:t>Outputs</w:t>
      </w:r>
    </w:p>
    <w:p w:rsidR="009C67D1" w:rsidRDefault="009C67D1" w:rsidP="009C67D1">
      <w:pPr>
        <w:pStyle w:val="Corps"/>
        <w:rPr>
          <w:ins w:id="188" w:author="ACG Solutions" w:date="2016-11-09T09:55:00Z"/>
          <w:lang w:val="en-US"/>
        </w:rPr>
      </w:pPr>
      <w:r>
        <w:rPr>
          <w:lang w:val="en-US"/>
        </w:rPr>
        <w:t>TBD</w:t>
      </w:r>
    </w:p>
    <w:p w:rsidR="00927503" w:rsidRDefault="00927503" w:rsidP="00927503">
      <w:pPr>
        <w:pStyle w:val="Titre3"/>
        <w:rPr>
          <w:ins w:id="189" w:author="ACG Solutions" w:date="2016-11-09T09:55:00Z"/>
          <w:lang w:val="en-US"/>
        </w:rPr>
      </w:pPr>
      <w:bookmarkStart w:id="190" w:name="_Toc469651868"/>
      <w:ins w:id="191" w:author="ACG Solutions" w:date="2016-11-09T09:55:00Z">
        <w:r>
          <w:rPr>
            <w:lang w:val="en-US"/>
          </w:rPr>
          <w:t>Inter-System</w:t>
        </w:r>
        <w:r w:rsidRPr="00D40D4D">
          <w:rPr>
            <w:lang w:val="en-US"/>
          </w:rPr>
          <w:t xml:space="preserve"> </w:t>
        </w:r>
      </w:ins>
      <w:ins w:id="192" w:author="ACG Solutions" w:date="2016-12-16T11:40:00Z">
        <w:r w:rsidR="00CB7A9E">
          <w:rPr>
            <w:lang w:val="en-US"/>
          </w:rPr>
          <w:t>verification</w:t>
        </w:r>
      </w:ins>
      <w:bookmarkEnd w:id="190"/>
    </w:p>
    <w:p w:rsidR="00927503" w:rsidRDefault="00927503" w:rsidP="00927503">
      <w:pPr>
        <w:pStyle w:val="Corps"/>
        <w:numPr>
          <w:ilvl w:val="0"/>
          <w:numId w:val="17"/>
        </w:numPr>
        <w:rPr>
          <w:ins w:id="193" w:author="ACG Solutions" w:date="2016-11-09T09:55:00Z"/>
          <w:u w:val="single"/>
          <w:lang w:val="en-US"/>
        </w:rPr>
      </w:pPr>
      <w:ins w:id="194" w:author="ACG Solutions" w:date="2016-11-09T09:55:00Z">
        <w:r>
          <w:rPr>
            <w:u w:val="single"/>
            <w:lang w:val="en-US"/>
          </w:rPr>
          <w:t>Description:</w:t>
        </w:r>
      </w:ins>
    </w:p>
    <w:p w:rsidR="00CB7A9E" w:rsidRDefault="00CB7A9E" w:rsidP="00CB7A9E">
      <w:pPr>
        <w:pStyle w:val="Corps"/>
        <w:numPr>
          <w:ilvl w:val="0"/>
          <w:numId w:val="17"/>
        </w:numPr>
        <w:rPr>
          <w:ins w:id="195" w:author="ACG Solutions" w:date="2016-12-16T11:40:00Z"/>
          <w:u w:val="single"/>
          <w:lang w:val="en-US"/>
        </w:rPr>
      </w:pPr>
      <w:ins w:id="196" w:author="ACG Solutions" w:date="2016-12-16T11:40:00Z">
        <w:r>
          <w:rPr>
            <w:u w:val="single"/>
            <w:lang w:val="en-US"/>
          </w:rPr>
          <w:lastRenderedPageBreak/>
          <w:t>Methods:</w:t>
        </w:r>
      </w:ins>
    </w:p>
    <w:p w:rsidR="00CB7A9E" w:rsidRPr="0082550A" w:rsidRDefault="00CB7A9E" w:rsidP="00CB7A9E">
      <w:pPr>
        <w:pStyle w:val="Corps"/>
        <w:numPr>
          <w:ilvl w:val="0"/>
          <w:numId w:val="17"/>
        </w:numPr>
        <w:rPr>
          <w:ins w:id="197" w:author="ACG Solutions" w:date="2016-12-16T11:40:00Z"/>
          <w:highlight w:val="yellow"/>
          <w:u w:val="single"/>
          <w:lang w:val="en-US"/>
        </w:rPr>
      </w:pPr>
      <w:ins w:id="198" w:author="ACG Solutions" w:date="2016-12-16T11:40:00Z">
        <w:r w:rsidRPr="0082550A">
          <w:rPr>
            <w:highlight w:val="yellow"/>
            <w:u w:val="single"/>
            <w:lang w:val="en-US"/>
          </w:rPr>
          <w:t xml:space="preserve">Transition </w:t>
        </w:r>
        <w:proofErr w:type="gramStart"/>
        <w:r w:rsidRPr="0082550A">
          <w:rPr>
            <w:highlight w:val="yellow"/>
            <w:u w:val="single"/>
            <w:lang w:val="en-US"/>
          </w:rPr>
          <w:t>criteria ?</w:t>
        </w:r>
        <w:proofErr w:type="gramEnd"/>
      </w:ins>
    </w:p>
    <w:p w:rsidR="00CB7A9E" w:rsidRPr="00D40D4D" w:rsidRDefault="00CB7A9E" w:rsidP="00CB7A9E">
      <w:pPr>
        <w:pStyle w:val="Corps"/>
        <w:numPr>
          <w:ilvl w:val="0"/>
          <w:numId w:val="17"/>
        </w:numPr>
        <w:rPr>
          <w:ins w:id="199" w:author="ACG Solutions" w:date="2016-12-16T11:40:00Z"/>
          <w:u w:val="single"/>
          <w:lang w:val="en-US"/>
        </w:rPr>
      </w:pPr>
      <w:ins w:id="200" w:author="ACG Solutions" w:date="2016-12-16T11:40:00Z">
        <w:r w:rsidRPr="00D40D4D">
          <w:rPr>
            <w:u w:val="single"/>
            <w:lang w:val="en-US"/>
          </w:rPr>
          <w:t>Environment:</w:t>
        </w:r>
        <w:r>
          <w:rPr>
            <w:u w:val="single"/>
            <w:lang w:val="en-US"/>
          </w:rPr>
          <w:t xml:space="preserve"> </w:t>
        </w:r>
        <w:r w:rsidRPr="00056E96">
          <w:rPr>
            <w:lang w:val="en-US"/>
          </w:rPr>
          <w:t>Integrated</w:t>
        </w:r>
        <w:r>
          <w:rPr>
            <w:u w:val="single"/>
            <w:lang w:val="en-US"/>
          </w:rPr>
          <w:t xml:space="preserve"> </w:t>
        </w:r>
        <w:r>
          <w:rPr>
            <w:lang w:val="en-US"/>
          </w:rPr>
          <w:t xml:space="preserve">system </w:t>
        </w:r>
      </w:ins>
    </w:p>
    <w:p w:rsidR="00CB7A9E" w:rsidRDefault="00CB7A9E" w:rsidP="00CB7A9E">
      <w:pPr>
        <w:pStyle w:val="Corps"/>
        <w:numPr>
          <w:ilvl w:val="0"/>
          <w:numId w:val="17"/>
        </w:numPr>
        <w:rPr>
          <w:ins w:id="201" w:author="ACG Solutions" w:date="2016-12-16T11:40:00Z"/>
          <w:u w:val="single"/>
          <w:lang w:val="en-US"/>
        </w:rPr>
      </w:pPr>
      <w:ins w:id="202" w:author="ACG Solutions" w:date="2016-12-16T11:40:00Z">
        <w:r>
          <w:rPr>
            <w:u w:val="single"/>
            <w:lang w:val="en-US"/>
          </w:rPr>
          <w:t>Responsibilities: TBD</w:t>
        </w:r>
      </w:ins>
    </w:p>
    <w:p w:rsidR="00CB7A9E" w:rsidRDefault="00CB7A9E" w:rsidP="00CB7A9E">
      <w:pPr>
        <w:pStyle w:val="Corps"/>
        <w:numPr>
          <w:ilvl w:val="0"/>
          <w:numId w:val="17"/>
        </w:numPr>
        <w:rPr>
          <w:ins w:id="203" w:author="ACG Solutions" w:date="2016-12-16T11:40:00Z"/>
          <w:u w:val="single"/>
          <w:lang w:val="en-US"/>
        </w:rPr>
      </w:pPr>
      <w:ins w:id="204" w:author="ACG Solutions" w:date="2016-12-16T11:40:00Z">
        <w:r>
          <w:rPr>
            <w:u w:val="single"/>
            <w:lang w:val="en-US"/>
          </w:rPr>
          <w:t>Inputs</w:t>
        </w:r>
      </w:ins>
    </w:p>
    <w:p w:rsidR="00CB7A9E" w:rsidRDefault="00CB7A9E" w:rsidP="00CB7A9E">
      <w:pPr>
        <w:pStyle w:val="Corps"/>
        <w:numPr>
          <w:ilvl w:val="0"/>
          <w:numId w:val="17"/>
        </w:numPr>
        <w:rPr>
          <w:ins w:id="205" w:author="ACG Solutions" w:date="2016-12-16T11:40:00Z"/>
          <w:u w:val="single"/>
          <w:lang w:val="en-US"/>
        </w:rPr>
      </w:pPr>
      <w:ins w:id="206" w:author="ACG Solutions" w:date="2016-12-16T11:40:00Z">
        <w:r>
          <w:rPr>
            <w:u w:val="single"/>
            <w:lang w:val="en-US"/>
          </w:rPr>
          <w:t>Outputs</w:t>
        </w:r>
      </w:ins>
    </w:p>
    <w:p w:rsidR="00CB7A9E" w:rsidRDefault="00CB7A9E" w:rsidP="00CB7A9E">
      <w:pPr>
        <w:pStyle w:val="Corps"/>
        <w:rPr>
          <w:ins w:id="207" w:author="ACG Solutions" w:date="2016-12-16T11:40:00Z"/>
          <w:lang w:val="en-US"/>
        </w:rPr>
      </w:pPr>
      <w:ins w:id="208" w:author="ACG Solutions" w:date="2016-12-16T11:40:00Z">
        <w:r>
          <w:rPr>
            <w:lang w:val="en-US"/>
          </w:rPr>
          <w:t>TBD</w:t>
        </w:r>
      </w:ins>
    </w:p>
    <w:p w:rsidR="00927503" w:rsidRDefault="00927503" w:rsidP="009C67D1">
      <w:pPr>
        <w:pStyle w:val="Corps"/>
        <w:rPr>
          <w:szCs w:val="24"/>
          <w:lang w:val="en-GB"/>
        </w:rPr>
      </w:pPr>
    </w:p>
    <w:p w:rsidR="00DA019A" w:rsidRDefault="00DA019A" w:rsidP="00934CB4">
      <w:pPr>
        <w:pStyle w:val="Titre2"/>
        <w:rPr>
          <w:ins w:id="209" w:author="ACG Solutions" w:date="2016-11-14T13:52:00Z"/>
          <w:lang w:val="en-US"/>
        </w:rPr>
      </w:pPr>
      <w:bookmarkStart w:id="210" w:name="_Toc466897681"/>
      <w:bookmarkStart w:id="211" w:name="_Toc466897826"/>
      <w:bookmarkStart w:id="212" w:name="_Toc463446197"/>
      <w:bookmarkStart w:id="213" w:name="_Toc469651869"/>
      <w:bookmarkEnd w:id="210"/>
      <w:bookmarkEnd w:id="211"/>
      <w:ins w:id="214" w:author="ACG Solutions" w:date="2016-11-14T13:52:00Z">
        <w:r>
          <w:rPr>
            <w:lang w:val="en-US"/>
          </w:rPr>
          <w:t>Software</w:t>
        </w:r>
      </w:ins>
      <w:ins w:id="215" w:author="ACG Solutions" w:date="2016-11-14T13:51:00Z">
        <w:r w:rsidRPr="00C82206">
          <w:rPr>
            <w:lang w:val="en-US"/>
          </w:rPr>
          <w:t xml:space="preserve"> </w:t>
        </w:r>
      </w:ins>
      <w:ins w:id="216" w:author="ACG Solutions" w:date="2016-11-14T13:52:00Z">
        <w:r>
          <w:rPr>
            <w:lang w:val="en-US"/>
          </w:rPr>
          <w:t>items</w:t>
        </w:r>
        <w:bookmarkEnd w:id="213"/>
      </w:ins>
    </w:p>
    <w:p w:rsidR="00037361" w:rsidRDefault="00037361" w:rsidP="00DA019A">
      <w:pPr>
        <w:pStyle w:val="Corps"/>
        <w:rPr>
          <w:ins w:id="217" w:author="ACG Solutions" w:date="2016-11-14T13:57:00Z"/>
          <w:lang w:val="en-US"/>
        </w:rPr>
      </w:pPr>
      <w:ins w:id="218" w:author="ACG Solutions" w:date="2016-11-14T13:57:00Z">
        <w:r>
          <w:rPr>
            <w:lang w:val="en-US"/>
          </w:rPr>
          <w:t xml:space="preserve">Three technologies are identified for software items development (SCADE model, SPARK, and C </w:t>
        </w:r>
        <w:proofErr w:type="spellStart"/>
        <w:r>
          <w:rPr>
            <w:lang w:val="en-US"/>
          </w:rPr>
          <w:t>language+formal</w:t>
        </w:r>
        <w:proofErr w:type="spellEnd"/>
        <w:r>
          <w:rPr>
            <w:lang w:val="en-US"/>
          </w:rPr>
          <w:t xml:space="preserve"> method)</w:t>
        </w:r>
      </w:ins>
    </w:p>
    <w:p w:rsidR="00751316" w:rsidRDefault="00751316" w:rsidP="00934CB4">
      <w:pPr>
        <w:pStyle w:val="Titre3"/>
        <w:rPr>
          <w:ins w:id="219" w:author="ACG Solutions" w:date="2016-11-14T14:11:00Z"/>
          <w:lang w:val="en-US"/>
        </w:rPr>
      </w:pPr>
      <w:bookmarkStart w:id="220" w:name="_Toc469651870"/>
      <w:ins w:id="221" w:author="ACG Solutions" w:date="2016-11-14T14:03:00Z">
        <w:r>
          <w:rPr>
            <w:lang w:val="en-US"/>
          </w:rPr>
          <w:t xml:space="preserve">SW item </w:t>
        </w:r>
      </w:ins>
      <w:ins w:id="222" w:author="ACG Solutions" w:date="2016-11-14T14:40:00Z">
        <w:r w:rsidR="00BF2F80">
          <w:rPr>
            <w:lang w:val="en-US"/>
          </w:rPr>
          <w:t xml:space="preserve">type </w:t>
        </w:r>
      </w:ins>
      <w:ins w:id="223" w:author="ACG Solutions" w:date="2016-11-14T14:03:00Z">
        <w:r>
          <w:rPr>
            <w:lang w:val="en-US"/>
          </w:rPr>
          <w:t>1: SCADE</w:t>
        </w:r>
      </w:ins>
      <w:bookmarkEnd w:id="220"/>
    </w:p>
    <w:p w:rsidR="00934CB4" w:rsidRPr="00D40D4D" w:rsidRDefault="00934CB4" w:rsidP="00CB7A9E">
      <w:pPr>
        <w:pStyle w:val="Titre4"/>
        <w:rPr>
          <w:ins w:id="224" w:author="ACG Solutions" w:date="2016-11-14T14:11:00Z"/>
          <w:lang w:val="en-US"/>
        </w:rPr>
      </w:pPr>
      <w:ins w:id="225" w:author="ACG Solutions" w:date="2016-11-14T14:11:00Z">
        <w:r>
          <w:rPr>
            <w:lang w:val="en-US"/>
          </w:rPr>
          <w:t>Methods definition</w:t>
        </w:r>
      </w:ins>
    </w:p>
    <w:p w:rsidR="00934CB4" w:rsidRDefault="00934CB4" w:rsidP="00934CB4">
      <w:pPr>
        <w:pStyle w:val="Corps"/>
        <w:numPr>
          <w:ilvl w:val="0"/>
          <w:numId w:val="17"/>
        </w:numPr>
        <w:rPr>
          <w:ins w:id="226" w:author="ACG Solutions" w:date="2016-11-14T14:11:00Z"/>
          <w:u w:val="single"/>
          <w:lang w:val="en-US"/>
        </w:rPr>
      </w:pPr>
      <w:ins w:id="227" w:author="ACG Solutions" w:date="2016-11-14T14:11:00Z">
        <w:r>
          <w:rPr>
            <w:u w:val="single"/>
            <w:lang w:val="en-US"/>
          </w:rPr>
          <w:t>Description:</w:t>
        </w:r>
      </w:ins>
    </w:p>
    <w:p w:rsidR="00934CB4" w:rsidRPr="004D32B2" w:rsidRDefault="00934CB4" w:rsidP="00934CB4">
      <w:pPr>
        <w:pStyle w:val="Corps"/>
        <w:rPr>
          <w:ins w:id="228" w:author="ACG Solutions" w:date="2016-11-14T14:11:00Z"/>
          <w:lang w:val="en-US"/>
        </w:rPr>
      </w:pPr>
      <w:ins w:id="229" w:author="ACG Solutions" w:date="2016-11-14T14:11:00Z">
        <w:r>
          <w:rPr>
            <w:lang w:val="en-US"/>
          </w:rPr>
          <w:t xml:space="preserve">The purpose of this activity is to </w:t>
        </w:r>
      </w:ins>
      <w:ins w:id="230" w:author="ACG Solutions" w:date="2016-11-14T14:12:00Z">
        <w:r>
          <w:rPr>
            <w:lang w:val="en-US"/>
          </w:rPr>
          <w:t>define guidelines to apply the chosen methods on the item</w:t>
        </w:r>
      </w:ins>
      <w:ins w:id="231" w:author="ACG Solutions" w:date="2016-11-14T14:11:00Z">
        <w:r>
          <w:rPr>
            <w:lang w:val="en-US"/>
          </w:rPr>
          <w:t xml:space="preserve">. </w:t>
        </w:r>
      </w:ins>
    </w:p>
    <w:p w:rsidR="00934CB4" w:rsidRDefault="00934CB4" w:rsidP="00934CB4">
      <w:pPr>
        <w:pStyle w:val="Corps"/>
        <w:numPr>
          <w:ilvl w:val="0"/>
          <w:numId w:val="17"/>
        </w:numPr>
        <w:rPr>
          <w:ins w:id="232" w:author="ACG Solutions" w:date="2016-11-14T14:11:00Z"/>
          <w:u w:val="single"/>
          <w:lang w:val="en-US"/>
        </w:rPr>
      </w:pPr>
      <w:ins w:id="233" w:author="ACG Solutions" w:date="2016-11-14T14:11:00Z">
        <w:r>
          <w:rPr>
            <w:u w:val="single"/>
            <w:lang w:val="en-US"/>
          </w:rPr>
          <w:t>Methods:</w:t>
        </w:r>
      </w:ins>
    </w:p>
    <w:p w:rsidR="00934CB4" w:rsidRDefault="00934CB4" w:rsidP="00934CB4">
      <w:pPr>
        <w:pStyle w:val="Corps"/>
        <w:rPr>
          <w:ins w:id="234" w:author="ACG Solutions" w:date="2016-11-14T14:11:00Z"/>
          <w:lang w:val="en-US"/>
        </w:rPr>
      </w:pPr>
      <w:ins w:id="235" w:author="ACG Solutions" w:date="2016-11-14T14:12:00Z">
        <w:r>
          <w:rPr>
            <w:lang w:val="en-US"/>
          </w:rPr>
          <w:t>TBD</w:t>
        </w:r>
      </w:ins>
    </w:p>
    <w:p w:rsidR="00934CB4" w:rsidRPr="00D40D4D" w:rsidRDefault="00934CB4" w:rsidP="00934CB4">
      <w:pPr>
        <w:pStyle w:val="Corps"/>
        <w:numPr>
          <w:ilvl w:val="0"/>
          <w:numId w:val="17"/>
        </w:numPr>
        <w:rPr>
          <w:ins w:id="236" w:author="ACG Solutions" w:date="2016-11-14T14:11:00Z"/>
          <w:u w:val="single"/>
          <w:lang w:val="en-US"/>
        </w:rPr>
      </w:pPr>
      <w:ins w:id="237" w:author="ACG Solutions" w:date="2016-11-14T14:11:00Z">
        <w:r w:rsidRPr="00D40D4D">
          <w:rPr>
            <w:u w:val="single"/>
            <w:lang w:val="en-US"/>
          </w:rPr>
          <w:t>Environment:</w:t>
        </w:r>
      </w:ins>
    </w:p>
    <w:p w:rsidR="00934CB4" w:rsidRPr="00D40D4D" w:rsidRDefault="00934CB4" w:rsidP="00934CB4">
      <w:pPr>
        <w:pStyle w:val="Corps"/>
        <w:rPr>
          <w:ins w:id="238" w:author="ACG Solutions" w:date="2016-11-14T14:11:00Z"/>
          <w:lang w:val="en-US"/>
        </w:rPr>
      </w:pPr>
      <w:ins w:id="239" w:author="ACG Solutions" w:date="2016-11-14T14:11:00Z">
        <w:r w:rsidRPr="00D40D4D">
          <w:rPr>
            <w:lang w:val="en-US"/>
          </w:rPr>
          <w:t xml:space="preserve">No particular environment is necessary </w:t>
        </w:r>
        <w:r>
          <w:rPr>
            <w:lang w:val="en-US"/>
          </w:rPr>
          <w:t>for this activity</w:t>
        </w:r>
        <w:r w:rsidRPr="00D40D4D">
          <w:rPr>
            <w:lang w:val="en-US"/>
          </w:rPr>
          <w:t>, only textual editor.</w:t>
        </w:r>
      </w:ins>
    </w:p>
    <w:p w:rsidR="00934CB4" w:rsidRDefault="00934CB4" w:rsidP="00934CB4">
      <w:pPr>
        <w:pStyle w:val="Corps"/>
        <w:numPr>
          <w:ilvl w:val="0"/>
          <w:numId w:val="17"/>
        </w:numPr>
        <w:rPr>
          <w:ins w:id="240" w:author="ACG Solutions" w:date="2016-11-14T14:11:00Z"/>
          <w:u w:val="single"/>
          <w:lang w:val="en-US"/>
        </w:rPr>
      </w:pPr>
      <w:ins w:id="241" w:author="ACG Solutions" w:date="2016-11-14T14:11:00Z">
        <w:r>
          <w:rPr>
            <w:u w:val="single"/>
            <w:lang w:val="en-US"/>
          </w:rPr>
          <w:t>Responsibilities: TBD</w:t>
        </w:r>
      </w:ins>
    </w:p>
    <w:p w:rsidR="00362EB0" w:rsidRDefault="00934CB4" w:rsidP="00934CB4">
      <w:pPr>
        <w:pStyle w:val="Corps"/>
        <w:numPr>
          <w:ilvl w:val="0"/>
          <w:numId w:val="17"/>
        </w:numPr>
        <w:rPr>
          <w:ins w:id="242" w:author="ACG Solutions" w:date="2016-11-14T14:18:00Z"/>
          <w:u w:val="single"/>
          <w:lang w:val="en-US"/>
        </w:rPr>
      </w:pPr>
      <w:ins w:id="243" w:author="ACG Solutions" w:date="2016-11-14T14:11:00Z">
        <w:r>
          <w:rPr>
            <w:u w:val="single"/>
            <w:lang w:val="en-US"/>
          </w:rPr>
          <w:t xml:space="preserve">Inputs: </w:t>
        </w:r>
      </w:ins>
    </w:p>
    <w:p w:rsidR="00934CB4" w:rsidRDefault="00934CB4" w:rsidP="00CB7A9E">
      <w:pPr>
        <w:pStyle w:val="Corps"/>
        <w:rPr>
          <w:ins w:id="244" w:author="ACG Solutions" w:date="2016-11-14T14:11:00Z"/>
          <w:u w:val="single"/>
          <w:lang w:val="en-US"/>
        </w:rPr>
      </w:pPr>
      <w:ins w:id="245" w:author="ACG Solutions" w:date="2016-11-14T14:11:00Z">
        <w:r w:rsidRPr="008732F4">
          <w:rPr>
            <w:lang w:val="en-US"/>
          </w:rPr>
          <w:t>No specific inputs</w:t>
        </w:r>
      </w:ins>
    </w:p>
    <w:p w:rsidR="00934CB4" w:rsidRDefault="00934CB4" w:rsidP="00934CB4">
      <w:pPr>
        <w:pStyle w:val="Corps"/>
        <w:numPr>
          <w:ilvl w:val="0"/>
          <w:numId w:val="17"/>
        </w:numPr>
        <w:rPr>
          <w:ins w:id="246" w:author="ACG Solutions" w:date="2016-11-14T14:11:00Z"/>
          <w:u w:val="single"/>
          <w:lang w:val="en-US"/>
        </w:rPr>
      </w:pPr>
      <w:ins w:id="247" w:author="ACG Solutions" w:date="2016-11-14T14:11:00Z">
        <w:r>
          <w:rPr>
            <w:u w:val="single"/>
            <w:lang w:val="en-US"/>
          </w:rPr>
          <w:t>Outputs</w:t>
        </w:r>
      </w:ins>
    </w:p>
    <w:p w:rsidR="00934CB4" w:rsidRDefault="00934CB4" w:rsidP="00934CB4">
      <w:pPr>
        <w:pStyle w:val="Corps"/>
        <w:rPr>
          <w:ins w:id="248" w:author="ACG Solutions" w:date="2016-11-14T14:11:00Z"/>
          <w:lang w:val="en-US"/>
        </w:rPr>
      </w:pPr>
      <w:ins w:id="249" w:author="ACG Solutions" w:date="2016-11-14T14:12:00Z">
        <w:r>
          <w:rPr>
            <w:lang w:val="en-US"/>
          </w:rPr>
          <w:t>SCADE guidelines</w:t>
        </w:r>
      </w:ins>
    </w:p>
    <w:p w:rsidR="00934CB4" w:rsidRPr="00D40D4D" w:rsidRDefault="00934CB4" w:rsidP="00934CB4">
      <w:pPr>
        <w:pStyle w:val="Titre4"/>
        <w:rPr>
          <w:ins w:id="250" w:author="ACG Solutions" w:date="2016-11-14T14:13:00Z"/>
          <w:lang w:val="en-US"/>
        </w:rPr>
      </w:pPr>
      <w:ins w:id="251" w:author="ACG Solutions" w:date="2016-11-14T14:13:00Z">
        <w:r>
          <w:rPr>
            <w:lang w:val="en-US"/>
          </w:rPr>
          <w:t>Item development</w:t>
        </w:r>
      </w:ins>
    </w:p>
    <w:p w:rsidR="00934CB4" w:rsidRDefault="00934CB4" w:rsidP="00934CB4">
      <w:pPr>
        <w:pStyle w:val="Corps"/>
        <w:numPr>
          <w:ilvl w:val="0"/>
          <w:numId w:val="17"/>
        </w:numPr>
        <w:rPr>
          <w:ins w:id="252" w:author="ACG Solutions" w:date="2016-11-14T14:13:00Z"/>
          <w:u w:val="single"/>
          <w:lang w:val="en-US"/>
        </w:rPr>
      </w:pPr>
      <w:ins w:id="253" w:author="ACG Solutions" w:date="2016-11-14T14:13:00Z">
        <w:r>
          <w:rPr>
            <w:u w:val="single"/>
            <w:lang w:val="en-US"/>
          </w:rPr>
          <w:t>Description:</w:t>
        </w:r>
      </w:ins>
    </w:p>
    <w:p w:rsidR="00362EB0" w:rsidRPr="004D32B2" w:rsidRDefault="00362EB0" w:rsidP="00CB7A9E">
      <w:pPr>
        <w:pStyle w:val="Corps"/>
        <w:rPr>
          <w:ins w:id="254" w:author="ACG Solutions" w:date="2016-11-14T14:17:00Z"/>
          <w:lang w:val="en-US"/>
        </w:rPr>
      </w:pPr>
      <w:ins w:id="255" w:author="ACG Solutions" w:date="2016-11-14T14:17:00Z">
        <w:r>
          <w:rPr>
            <w:lang w:val="en-US"/>
          </w:rPr>
          <w:lastRenderedPageBreak/>
          <w:t xml:space="preserve">The purpose of this activity is to </w:t>
        </w:r>
      </w:ins>
      <w:ins w:id="256" w:author="ACG Solutions" w:date="2016-11-14T14:18:00Z">
        <w:r>
          <w:rPr>
            <w:lang w:val="en-US"/>
          </w:rPr>
          <w:t>develop the SCADE model to implement the system requirements allocated to the item</w:t>
        </w:r>
      </w:ins>
      <w:ins w:id="257" w:author="ACG Solutions" w:date="2016-11-14T14:17:00Z">
        <w:r>
          <w:rPr>
            <w:lang w:val="en-US"/>
          </w:rPr>
          <w:t xml:space="preserve"> </w:t>
        </w:r>
      </w:ins>
    </w:p>
    <w:p w:rsidR="00934CB4" w:rsidRDefault="00934CB4" w:rsidP="00934CB4">
      <w:pPr>
        <w:pStyle w:val="Corps"/>
        <w:numPr>
          <w:ilvl w:val="0"/>
          <w:numId w:val="17"/>
        </w:numPr>
        <w:rPr>
          <w:ins w:id="258" w:author="ACG Solutions" w:date="2016-11-14T14:13:00Z"/>
          <w:u w:val="single"/>
          <w:lang w:val="en-US"/>
        </w:rPr>
      </w:pPr>
      <w:ins w:id="259" w:author="ACG Solutions" w:date="2016-11-14T14:13:00Z">
        <w:r>
          <w:rPr>
            <w:u w:val="single"/>
            <w:lang w:val="en-US"/>
          </w:rPr>
          <w:t>Methods:</w:t>
        </w:r>
      </w:ins>
    </w:p>
    <w:p w:rsidR="00934CB4" w:rsidRDefault="005069EC" w:rsidP="00934CB4">
      <w:pPr>
        <w:pStyle w:val="Corps"/>
        <w:rPr>
          <w:ins w:id="260" w:author="ACG Solutions" w:date="2016-11-14T14:13:00Z"/>
          <w:lang w:val="en-US"/>
        </w:rPr>
      </w:pPr>
      <w:ins w:id="261" w:author="ACG Solutions" w:date="2016-11-14T14:22:00Z">
        <w:r>
          <w:rPr>
            <w:lang w:val="en-US"/>
          </w:rPr>
          <w:t>SCADE model</w:t>
        </w:r>
      </w:ins>
    </w:p>
    <w:p w:rsidR="00934CB4" w:rsidRPr="00D40D4D" w:rsidRDefault="00934CB4" w:rsidP="00934CB4">
      <w:pPr>
        <w:pStyle w:val="Corps"/>
        <w:numPr>
          <w:ilvl w:val="0"/>
          <w:numId w:val="17"/>
        </w:numPr>
        <w:rPr>
          <w:ins w:id="262" w:author="ACG Solutions" w:date="2016-11-14T14:13:00Z"/>
          <w:u w:val="single"/>
          <w:lang w:val="en-US"/>
        </w:rPr>
      </w:pPr>
      <w:ins w:id="263" w:author="ACG Solutions" w:date="2016-11-14T14:13:00Z">
        <w:r w:rsidRPr="00D40D4D">
          <w:rPr>
            <w:u w:val="single"/>
            <w:lang w:val="en-US"/>
          </w:rPr>
          <w:t>Environment:</w:t>
        </w:r>
      </w:ins>
    </w:p>
    <w:p w:rsidR="00934CB4" w:rsidRPr="00D40D4D" w:rsidRDefault="00934CB4" w:rsidP="00934CB4">
      <w:pPr>
        <w:pStyle w:val="Corps"/>
        <w:rPr>
          <w:ins w:id="264" w:author="ACG Solutions" w:date="2016-11-14T14:13:00Z"/>
          <w:lang w:val="en-US"/>
        </w:rPr>
      </w:pPr>
      <w:ins w:id="265" w:author="ACG Solutions" w:date="2016-11-14T14:13:00Z">
        <w:r>
          <w:rPr>
            <w:lang w:val="en-US"/>
          </w:rPr>
          <w:t>SCADE editor</w:t>
        </w:r>
      </w:ins>
    </w:p>
    <w:p w:rsidR="00934CB4" w:rsidRDefault="00934CB4" w:rsidP="00934CB4">
      <w:pPr>
        <w:pStyle w:val="Corps"/>
        <w:numPr>
          <w:ilvl w:val="0"/>
          <w:numId w:val="17"/>
        </w:numPr>
        <w:rPr>
          <w:ins w:id="266" w:author="ACG Solutions" w:date="2016-11-14T14:13:00Z"/>
          <w:u w:val="single"/>
          <w:lang w:val="en-US"/>
        </w:rPr>
      </w:pPr>
      <w:ins w:id="267" w:author="ACG Solutions" w:date="2016-11-14T14:13:00Z">
        <w:r>
          <w:rPr>
            <w:u w:val="single"/>
            <w:lang w:val="en-US"/>
          </w:rPr>
          <w:t>Responsibilities: TBD</w:t>
        </w:r>
      </w:ins>
    </w:p>
    <w:p w:rsidR="00934CB4" w:rsidRDefault="00934CB4" w:rsidP="00934CB4">
      <w:pPr>
        <w:pStyle w:val="Corps"/>
        <w:numPr>
          <w:ilvl w:val="0"/>
          <w:numId w:val="17"/>
        </w:numPr>
        <w:rPr>
          <w:ins w:id="268" w:author="ACG Solutions" w:date="2016-11-14T14:13:00Z"/>
          <w:u w:val="single"/>
          <w:lang w:val="en-US"/>
        </w:rPr>
      </w:pPr>
      <w:ins w:id="269" w:author="ACG Solutions" w:date="2016-11-14T14:13:00Z">
        <w:r>
          <w:rPr>
            <w:u w:val="single"/>
            <w:lang w:val="en-US"/>
          </w:rPr>
          <w:t xml:space="preserve">Inputs: </w:t>
        </w:r>
      </w:ins>
    </w:p>
    <w:p w:rsidR="00934CB4" w:rsidRDefault="00934CB4" w:rsidP="00CB7A9E">
      <w:pPr>
        <w:pStyle w:val="Corps"/>
        <w:ind w:left="0" w:firstLine="708"/>
        <w:rPr>
          <w:ins w:id="270" w:author="ACG Solutions" w:date="2016-11-14T14:13:00Z"/>
          <w:u w:val="single"/>
          <w:lang w:val="en-US"/>
        </w:rPr>
      </w:pPr>
      <w:ins w:id="271" w:author="ACG Solutions" w:date="2016-11-14T14:13:00Z">
        <w:r>
          <w:rPr>
            <w:lang w:val="en-US"/>
          </w:rPr>
          <w:t>System specification allocated to the item</w:t>
        </w:r>
      </w:ins>
    </w:p>
    <w:p w:rsidR="00934CB4" w:rsidRDefault="00934CB4" w:rsidP="00934CB4">
      <w:pPr>
        <w:pStyle w:val="Corps"/>
        <w:numPr>
          <w:ilvl w:val="0"/>
          <w:numId w:val="17"/>
        </w:numPr>
        <w:rPr>
          <w:ins w:id="272" w:author="ACG Solutions" w:date="2016-11-14T14:13:00Z"/>
          <w:u w:val="single"/>
          <w:lang w:val="en-US"/>
        </w:rPr>
      </w:pPr>
      <w:ins w:id="273" w:author="ACG Solutions" w:date="2016-11-14T14:13:00Z">
        <w:r>
          <w:rPr>
            <w:u w:val="single"/>
            <w:lang w:val="en-US"/>
          </w:rPr>
          <w:t>Outputs</w:t>
        </w:r>
      </w:ins>
    </w:p>
    <w:p w:rsidR="00934CB4" w:rsidRDefault="00934CB4" w:rsidP="00934CB4">
      <w:pPr>
        <w:pStyle w:val="Corps"/>
        <w:rPr>
          <w:ins w:id="274" w:author="ACG Solutions" w:date="2016-11-14T14:13:00Z"/>
          <w:lang w:val="en-US"/>
        </w:rPr>
      </w:pPr>
      <w:ins w:id="275" w:author="ACG Solutions" w:date="2016-11-14T14:13:00Z">
        <w:r>
          <w:rPr>
            <w:lang w:val="en-US"/>
          </w:rPr>
          <w:t>SCADE model</w:t>
        </w:r>
      </w:ins>
    </w:p>
    <w:p w:rsidR="00934CB4" w:rsidRPr="00D40D4D" w:rsidRDefault="00934CB4" w:rsidP="00934CB4">
      <w:pPr>
        <w:pStyle w:val="Titre4"/>
        <w:rPr>
          <w:ins w:id="276" w:author="ACG Solutions" w:date="2016-11-14T14:14:00Z"/>
          <w:lang w:val="en-US"/>
        </w:rPr>
      </w:pPr>
      <w:ins w:id="277" w:author="ACG Solutions" w:date="2016-11-14T14:14:00Z">
        <w:r>
          <w:rPr>
            <w:lang w:val="en-US"/>
          </w:rPr>
          <w:t>Item verification</w:t>
        </w:r>
      </w:ins>
    </w:p>
    <w:p w:rsidR="00934CB4" w:rsidRDefault="00934CB4" w:rsidP="00934CB4">
      <w:pPr>
        <w:pStyle w:val="Corps"/>
        <w:numPr>
          <w:ilvl w:val="0"/>
          <w:numId w:val="17"/>
        </w:numPr>
        <w:rPr>
          <w:ins w:id="278" w:author="ACG Solutions" w:date="2016-11-14T14:14:00Z"/>
          <w:u w:val="single"/>
          <w:lang w:val="en-US"/>
        </w:rPr>
      </w:pPr>
      <w:ins w:id="279" w:author="ACG Solutions" w:date="2016-11-14T14:14:00Z">
        <w:r>
          <w:rPr>
            <w:u w:val="single"/>
            <w:lang w:val="en-US"/>
          </w:rPr>
          <w:t>Description:</w:t>
        </w:r>
      </w:ins>
    </w:p>
    <w:p w:rsidR="00934CB4" w:rsidRPr="004D32B2" w:rsidRDefault="00934CB4" w:rsidP="00934CB4">
      <w:pPr>
        <w:pStyle w:val="Corps"/>
        <w:rPr>
          <w:ins w:id="280" w:author="ACG Solutions" w:date="2016-11-14T14:14:00Z"/>
          <w:lang w:val="en-US"/>
        </w:rPr>
      </w:pPr>
      <w:ins w:id="281" w:author="ACG Solutions" w:date="2016-11-14T14:14:00Z">
        <w:r>
          <w:rPr>
            <w:lang w:val="en-US"/>
          </w:rPr>
          <w:t>The purpose of this activity is to verify the compliance of the SCADE model to the system specification allocated to the item</w:t>
        </w:r>
      </w:ins>
    </w:p>
    <w:p w:rsidR="00934CB4" w:rsidRDefault="00934CB4" w:rsidP="00934CB4">
      <w:pPr>
        <w:pStyle w:val="Corps"/>
        <w:numPr>
          <w:ilvl w:val="0"/>
          <w:numId w:val="17"/>
        </w:numPr>
        <w:rPr>
          <w:ins w:id="282" w:author="ACG Solutions" w:date="2016-11-14T14:14:00Z"/>
          <w:u w:val="single"/>
          <w:lang w:val="en-US"/>
        </w:rPr>
      </w:pPr>
      <w:ins w:id="283" w:author="ACG Solutions" w:date="2016-11-14T14:14:00Z">
        <w:r>
          <w:rPr>
            <w:u w:val="single"/>
            <w:lang w:val="en-US"/>
          </w:rPr>
          <w:t>Methods:</w:t>
        </w:r>
      </w:ins>
    </w:p>
    <w:p w:rsidR="00934CB4" w:rsidRDefault="00934CB4" w:rsidP="00934CB4">
      <w:pPr>
        <w:pStyle w:val="Corps"/>
        <w:rPr>
          <w:ins w:id="284" w:author="ACG Solutions" w:date="2016-11-14T14:14:00Z"/>
          <w:lang w:val="en-US"/>
        </w:rPr>
      </w:pPr>
      <w:ins w:id="285" w:author="ACG Solutions" w:date="2016-11-14T14:14:00Z">
        <w:r>
          <w:rPr>
            <w:lang w:val="en-US"/>
          </w:rPr>
          <w:t>Model simulation</w:t>
        </w:r>
      </w:ins>
    </w:p>
    <w:p w:rsidR="00934CB4" w:rsidRPr="00D40D4D" w:rsidRDefault="00934CB4" w:rsidP="00934CB4">
      <w:pPr>
        <w:pStyle w:val="Corps"/>
        <w:numPr>
          <w:ilvl w:val="0"/>
          <w:numId w:val="17"/>
        </w:numPr>
        <w:rPr>
          <w:ins w:id="286" w:author="ACG Solutions" w:date="2016-11-14T14:14:00Z"/>
          <w:u w:val="single"/>
          <w:lang w:val="en-US"/>
        </w:rPr>
      </w:pPr>
      <w:ins w:id="287" w:author="ACG Solutions" w:date="2016-11-14T14:14:00Z">
        <w:r w:rsidRPr="00D40D4D">
          <w:rPr>
            <w:u w:val="single"/>
            <w:lang w:val="en-US"/>
          </w:rPr>
          <w:t>Environment:</w:t>
        </w:r>
      </w:ins>
    </w:p>
    <w:p w:rsidR="00934CB4" w:rsidRPr="00D40D4D" w:rsidRDefault="00934CB4" w:rsidP="00934CB4">
      <w:pPr>
        <w:pStyle w:val="Corps"/>
        <w:rPr>
          <w:ins w:id="288" w:author="ACG Solutions" w:date="2016-11-14T14:14:00Z"/>
          <w:lang w:val="en-US"/>
        </w:rPr>
      </w:pPr>
      <w:ins w:id="289" w:author="ACG Solutions" w:date="2016-11-14T14:14:00Z">
        <w:r>
          <w:rPr>
            <w:lang w:val="en-US"/>
          </w:rPr>
          <w:t>SCADE simulation</w:t>
        </w:r>
      </w:ins>
    </w:p>
    <w:p w:rsidR="00934CB4" w:rsidRDefault="00934CB4" w:rsidP="00934CB4">
      <w:pPr>
        <w:pStyle w:val="Corps"/>
        <w:numPr>
          <w:ilvl w:val="0"/>
          <w:numId w:val="17"/>
        </w:numPr>
        <w:rPr>
          <w:ins w:id="290" w:author="ACG Solutions" w:date="2016-11-14T14:14:00Z"/>
          <w:u w:val="single"/>
          <w:lang w:val="en-US"/>
        </w:rPr>
      </w:pPr>
      <w:ins w:id="291" w:author="ACG Solutions" w:date="2016-11-14T14:14:00Z">
        <w:r>
          <w:rPr>
            <w:u w:val="single"/>
            <w:lang w:val="en-US"/>
          </w:rPr>
          <w:t>Responsibilities: TBD</w:t>
        </w:r>
      </w:ins>
    </w:p>
    <w:p w:rsidR="00934CB4" w:rsidRDefault="00934CB4" w:rsidP="00934CB4">
      <w:pPr>
        <w:pStyle w:val="Corps"/>
        <w:numPr>
          <w:ilvl w:val="0"/>
          <w:numId w:val="17"/>
        </w:numPr>
        <w:rPr>
          <w:ins w:id="292" w:author="ACG Solutions" w:date="2016-11-14T14:14:00Z"/>
          <w:u w:val="single"/>
          <w:lang w:val="en-US"/>
        </w:rPr>
      </w:pPr>
      <w:ins w:id="293" w:author="ACG Solutions" w:date="2016-11-14T14:14:00Z">
        <w:r>
          <w:rPr>
            <w:u w:val="single"/>
            <w:lang w:val="en-US"/>
          </w:rPr>
          <w:t xml:space="preserve">Inputs: </w:t>
        </w:r>
      </w:ins>
    </w:p>
    <w:p w:rsidR="00934CB4" w:rsidRDefault="00934CB4" w:rsidP="00CB7A9E">
      <w:pPr>
        <w:pStyle w:val="Corps"/>
        <w:ind w:left="0" w:firstLine="708"/>
        <w:rPr>
          <w:ins w:id="294" w:author="ACG Solutions" w:date="2016-11-14T14:15:00Z"/>
          <w:lang w:val="en-US"/>
        </w:rPr>
      </w:pPr>
      <w:ins w:id="295" w:author="ACG Solutions" w:date="2016-11-14T14:14:00Z">
        <w:r>
          <w:rPr>
            <w:lang w:val="en-US"/>
          </w:rPr>
          <w:t xml:space="preserve">System </w:t>
        </w:r>
      </w:ins>
      <w:ins w:id="296" w:author="ACG Solutions" w:date="2016-11-14T14:15:00Z">
        <w:r>
          <w:rPr>
            <w:lang w:val="en-US"/>
          </w:rPr>
          <w:t>specification</w:t>
        </w:r>
      </w:ins>
    </w:p>
    <w:p w:rsidR="00934CB4" w:rsidRDefault="00934CB4" w:rsidP="00CB7A9E">
      <w:pPr>
        <w:pStyle w:val="Corps"/>
        <w:ind w:left="0" w:firstLine="708"/>
        <w:rPr>
          <w:ins w:id="297" w:author="ACG Solutions" w:date="2016-11-14T14:14:00Z"/>
          <w:u w:val="single"/>
          <w:lang w:val="en-US"/>
        </w:rPr>
      </w:pPr>
      <w:ins w:id="298" w:author="ACG Solutions" w:date="2016-11-14T14:15:00Z">
        <w:r>
          <w:rPr>
            <w:lang w:val="en-US"/>
          </w:rPr>
          <w:t>SCADE model</w:t>
        </w:r>
      </w:ins>
    </w:p>
    <w:p w:rsidR="00934CB4" w:rsidRDefault="00934CB4" w:rsidP="00934CB4">
      <w:pPr>
        <w:pStyle w:val="Corps"/>
        <w:numPr>
          <w:ilvl w:val="0"/>
          <w:numId w:val="17"/>
        </w:numPr>
        <w:rPr>
          <w:ins w:id="299" w:author="ACG Solutions" w:date="2016-11-14T14:14:00Z"/>
          <w:u w:val="single"/>
          <w:lang w:val="en-US"/>
        </w:rPr>
      </w:pPr>
      <w:ins w:id="300" w:author="ACG Solutions" w:date="2016-11-14T14:14:00Z">
        <w:r>
          <w:rPr>
            <w:u w:val="single"/>
            <w:lang w:val="en-US"/>
          </w:rPr>
          <w:t>Outputs</w:t>
        </w:r>
      </w:ins>
    </w:p>
    <w:p w:rsidR="00934CB4" w:rsidRDefault="00934CB4" w:rsidP="00934CB4">
      <w:pPr>
        <w:pStyle w:val="Corps"/>
        <w:rPr>
          <w:ins w:id="301" w:author="ACG Solutions" w:date="2016-11-14T14:14:00Z"/>
          <w:lang w:val="en-US"/>
        </w:rPr>
      </w:pPr>
      <w:ins w:id="302" w:author="ACG Solutions" w:date="2016-11-14T14:15:00Z">
        <w:r>
          <w:rPr>
            <w:lang w:val="en-US"/>
          </w:rPr>
          <w:t>Simulation procedures and results</w:t>
        </w:r>
      </w:ins>
    </w:p>
    <w:p w:rsidR="00751316" w:rsidRDefault="00751316" w:rsidP="00934CB4">
      <w:pPr>
        <w:pStyle w:val="Titre3"/>
        <w:rPr>
          <w:ins w:id="303" w:author="ACG Solutions" w:date="2016-11-14T14:20:00Z"/>
          <w:lang w:val="en-US"/>
        </w:rPr>
      </w:pPr>
      <w:bookmarkStart w:id="304" w:name="_Toc469651871"/>
      <w:ins w:id="305" w:author="ACG Solutions" w:date="2016-11-14T14:03:00Z">
        <w:r>
          <w:rPr>
            <w:lang w:val="en-US"/>
          </w:rPr>
          <w:lastRenderedPageBreak/>
          <w:t>SW item type 2</w:t>
        </w:r>
      </w:ins>
      <w:ins w:id="306" w:author="ACG Solutions" w:date="2016-11-14T14:04:00Z">
        <w:r>
          <w:rPr>
            <w:lang w:val="en-US"/>
          </w:rPr>
          <w:t>: SPARK</w:t>
        </w:r>
      </w:ins>
      <w:bookmarkEnd w:id="304"/>
    </w:p>
    <w:p w:rsidR="005069EC" w:rsidRPr="00D40D4D" w:rsidRDefault="005069EC" w:rsidP="005069EC">
      <w:pPr>
        <w:pStyle w:val="Titre4"/>
        <w:rPr>
          <w:ins w:id="307" w:author="ACG Solutions" w:date="2016-11-14T14:20:00Z"/>
          <w:lang w:val="en-US"/>
        </w:rPr>
      </w:pPr>
      <w:ins w:id="308" w:author="ACG Solutions" w:date="2016-11-14T14:20:00Z">
        <w:r>
          <w:rPr>
            <w:lang w:val="en-US"/>
          </w:rPr>
          <w:t>Methods definition</w:t>
        </w:r>
      </w:ins>
    </w:p>
    <w:p w:rsidR="005069EC" w:rsidRDefault="005069EC" w:rsidP="005069EC">
      <w:pPr>
        <w:pStyle w:val="Corps"/>
        <w:numPr>
          <w:ilvl w:val="0"/>
          <w:numId w:val="17"/>
        </w:numPr>
        <w:rPr>
          <w:ins w:id="309" w:author="ACG Solutions" w:date="2016-11-14T14:20:00Z"/>
          <w:u w:val="single"/>
          <w:lang w:val="en-US"/>
        </w:rPr>
      </w:pPr>
      <w:ins w:id="310" w:author="ACG Solutions" w:date="2016-11-14T14:20:00Z">
        <w:r>
          <w:rPr>
            <w:u w:val="single"/>
            <w:lang w:val="en-US"/>
          </w:rPr>
          <w:t>Description:</w:t>
        </w:r>
      </w:ins>
    </w:p>
    <w:p w:rsidR="005069EC" w:rsidRPr="004D32B2" w:rsidRDefault="005069EC" w:rsidP="005069EC">
      <w:pPr>
        <w:pStyle w:val="Corps"/>
        <w:rPr>
          <w:ins w:id="311" w:author="ACG Solutions" w:date="2016-11-14T14:20:00Z"/>
          <w:lang w:val="en-US"/>
        </w:rPr>
      </w:pPr>
      <w:ins w:id="312" w:author="ACG Solutions" w:date="2016-11-14T14:20:00Z">
        <w:r>
          <w:rPr>
            <w:lang w:val="en-US"/>
          </w:rPr>
          <w:t xml:space="preserve">The purpose of this activity is to define guidelines to apply the chosen methods on the item. </w:t>
        </w:r>
      </w:ins>
    </w:p>
    <w:p w:rsidR="005069EC" w:rsidRDefault="005069EC" w:rsidP="005069EC">
      <w:pPr>
        <w:pStyle w:val="Corps"/>
        <w:numPr>
          <w:ilvl w:val="0"/>
          <w:numId w:val="17"/>
        </w:numPr>
        <w:rPr>
          <w:ins w:id="313" w:author="ACG Solutions" w:date="2016-11-14T14:20:00Z"/>
          <w:u w:val="single"/>
          <w:lang w:val="en-US"/>
        </w:rPr>
      </w:pPr>
      <w:ins w:id="314" w:author="ACG Solutions" w:date="2016-11-14T14:20:00Z">
        <w:r>
          <w:rPr>
            <w:u w:val="single"/>
            <w:lang w:val="en-US"/>
          </w:rPr>
          <w:t>Methods:</w:t>
        </w:r>
      </w:ins>
    </w:p>
    <w:p w:rsidR="005069EC" w:rsidRDefault="005069EC" w:rsidP="005069EC">
      <w:pPr>
        <w:pStyle w:val="Corps"/>
        <w:rPr>
          <w:ins w:id="315" w:author="ACG Solutions" w:date="2016-11-14T14:20:00Z"/>
          <w:lang w:val="en-US"/>
        </w:rPr>
      </w:pPr>
      <w:ins w:id="316" w:author="ACG Solutions" w:date="2016-11-14T14:20:00Z">
        <w:r>
          <w:rPr>
            <w:lang w:val="en-US"/>
          </w:rPr>
          <w:t>TBD</w:t>
        </w:r>
      </w:ins>
    </w:p>
    <w:p w:rsidR="005069EC" w:rsidRPr="00D40D4D" w:rsidRDefault="005069EC" w:rsidP="005069EC">
      <w:pPr>
        <w:pStyle w:val="Corps"/>
        <w:numPr>
          <w:ilvl w:val="0"/>
          <w:numId w:val="17"/>
        </w:numPr>
        <w:rPr>
          <w:ins w:id="317" w:author="ACG Solutions" w:date="2016-11-14T14:20:00Z"/>
          <w:u w:val="single"/>
          <w:lang w:val="en-US"/>
        </w:rPr>
      </w:pPr>
      <w:ins w:id="318" w:author="ACG Solutions" w:date="2016-11-14T14:20:00Z">
        <w:r w:rsidRPr="00D40D4D">
          <w:rPr>
            <w:u w:val="single"/>
            <w:lang w:val="en-US"/>
          </w:rPr>
          <w:t>Environment:</w:t>
        </w:r>
      </w:ins>
    </w:p>
    <w:p w:rsidR="005069EC" w:rsidRPr="00D40D4D" w:rsidRDefault="005069EC" w:rsidP="005069EC">
      <w:pPr>
        <w:pStyle w:val="Corps"/>
        <w:rPr>
          <w:ins w:id="319" w:author="ACG Solutions" w:date="2016-11-14T14:20:00Z"/>
          <w:lang w:val="en-US"/>
        </w:rPr>
      </w:pPr>
      <w:ins w:id="320" w:author="ACG Solutions" w:date="2016-11-14T14:20:00Z">
        <w:r w:rsidRPr="00D40D4D">
          <w:rPr>
            <w:lang w:val="en-US"/>
          </w:rPr>
          <w:t xml:space="preserve">No particular environment is necessary </w:t>
        </w:r>
        <w:r>
          <w:rPr>
            <w:lang w:val="en-US"/>
          </w:rPr>
          <w:t>for this activity</w:t>
        </w:r>
        <w:r w:rsidRPr="00D40D4D">
          <w:rPr>
            <w:lang w:val="en-US"/>
          </w:rPr>
          <w:t>, only textual editor.</w:t>
        </w:r>
      </w:ins>
    </w:p>
    <w:p w:rsidR="005069EC" w:rsidRDefault="005069EC" w:rsidP="005069EC">
      <w:pPr>
        <w:pStyle w:val="Corps"/>
        <w:numPr>
          <w:ilvl w:val="0"/>
          <w:numId w:val="17"/>
        </w:numPr>
        <w:rPr>
          <w:ins w:id="321" w:author="ACG Solutions" w:date="2016-11-14T14:20:00Z"/>
          <w:u w:val="single"/>
          <w:lang w:val="en-US"/>
        </w:rPr>
      </w:pPr>
      <w:ins w:id="322" w:author="ACG Solutions" w:date="2016-11-14T14:20:00Z">
        <w:r>
          <w:rPr>
            <w:u w:val="single"/>
            <w:lang w:val="en-US"/>
          </w:rPr>
          <w:t>Responsibilities: TBD</w:t>
        </w:r>
      </w:ins>
    </w:p>
    <w:p w:rsidR="005069EC" w:rsidRDefault="005069EC" w:rsidP="005069EC">
      <w:pPr>
        <w:pStyle w:val="Corps"/>
        <w:numPr>
          <w:ilvl w:val="0"/>
          <w:numId w:val="17"/>
        </w:numPr>
        <w:rPr>
          <w:ins w:id="323" w:author="ACG Solutions" w:date="2016-11-14T14:20:00Z"/>
          <w:u w:val="single"/>
          <w:lang w:val="en-US"/>
        </w:rPr>
      </w:pPr>
      <w:ins w:id="324" w:author="ACG Solutions" w:date="2016-11-14T14:20:00Z">
        <w:r>
          <w:rPr>
            <w:u w:val="single"/>
            <w:lang w:val="en-US"/>
          </w:rPr>
          <w:t xml:space="preserve">Inputs: </w:t>
        </w:r>
      </w:ins>
    </w:p>
    <w:p w:rsidR="005069EC" w:rsidRDefault="005069EC" w:rsidP="005069EC">
      <w:pPr>
        <w:pStyle w:val="Corps"/>
        <w:rPr>
          <w:ins w:id="325" w:author="ACG Solutions" w:date="2016-11-14T14:20:00Z"/>
          <w:u w:val="single"/>
          <w:lang w:val="en-US"/>
        </w:rPr>
      </w:pPr>
      <w:ins w:id="326" w:author="ACG Solutions" w:date="2016-11-14T14:20:00Z">
        <w:r w:rsidRPr="008732F4">
          <w:rPr>
            <w:lang w:val="en-US"/>
          </w:rPr>
          <w:t>No specific inputs</w:t>
        </w:r>
      </w:ins>
    </w:p>
    <w:p w:rsidR="005069EC" w:rsidRDefault="005069EC" w:rsidP="005069EC">
      <w:pPr>
        <w:pStyle w:val="Corps"/>
        <w:numPr>
          <w:ilvl w:val="0"/>
          <w:numId w:val="17"/>
        </w:numPr>
        <w:rPr>
          <w:ins w:id="327" w:author="ACG Solutions" w:date="2016-11-14T14:20:00Z"/>
          <w:u w:val="single"/>
          <w:lang w:val="en-US"/>
        </w:rPr>
      </w:pPr>
      <w:ins w:id="328" w:author="ACG Solutions" w:date="2016-11-14T14:20:00Z">
        <w:r>
          <w:rPr>
            <w:u w:val="single"/>
            <w:lang w:val="en-US"/>
          </w:rPr>
          <w:t>Outputs</w:t>
        </w:r>
      </w:ins>
    </w:p>
    <w:p w:rsidR="005069EC" w:rsidRDefault="005069EC" w:rsidP="005069EC">
      <w:pPr>
        <w:pStyle w:val="Corps"/>
        <w:rPr>
          <w:ins w:id="329" w:author="ACG Solutions" w:date="2016-11-14T14:37:00Z"/>
          <w:lang w:val="en-US"/>
        </w:rPr>
      </w:pPr>
      <w:ins w:id="330" w:author="ACG Solutions" w:date="2016-11-14T14:21:00Z">
        <w:r>
          <w:rPr>
            <w:lang w:val="en-US"/>
          </w:rPr>
          <w:t>SPARK</w:t>
        </w:r>
      </w:ins>
      <w:ins w:id="331" w:author="ACG Solutions" w:date="2016-11-14T14:20:00Z">
        <w:r>
          <w:rPr>
            <w:lang w:val="en-US"/>
          </w:rPr>
          <w:t xml:space="preserve"> guidelines</w:t>
        </w:r>
      </w:ins>
      <w:ins w:id="332" w:author="ACG Solutions" w:date="2016-11-14T14:25:00Z">
        <w:r w:rsidR="00193F99">
          <w:rPr>
            <w:lang w:val="en-US"/>
          </w:rPr>
          <w:t xml:space="preserve"> (requirements and code)</w:t>
        </w:r>
      </w:ins>
    </w:p>
    <w:p w:rsidR="00C13E39" w:rsidRDefault="00C13E39" w:rsidP="005069EC">
      <w:pPr>
        <w:pStyle w:val="Corps"/>
        <w:rPr>
          <w:ins w:id="333" w:author="ACG Solutions" w:date="2016-11-14T14:25:00Z"/>
          <w:lang w:val="en-US"/>
        </w:rPr>
      </w:pPr>
      <w:ins w:id="334" w:author="ACG Solutions" w:date="2016-11-14T14:37:00Z">
        <w:r>
          <w:rPr>
            <w:lang w:val="en-US"/>
          </w:rPr>
          <w:t xml:space="preserve">Formal analysis </w:t>
        </w:r>
      </w:ins>
      <w:ins w:id="335" w:author="ACG Solutions" w:date="2016-11-14T14:38:00Z">
        <w:r>
          <w:rPr>
            <w:lang w:val="en-US"/>
          </w:rPr>
          <w:t>description</w:t>
        </w:r>
      </w:ins>
    </w:p>
    <w:p w:rsidR="005069EC" w:rsidRPr="00D40D4D" w:rsidRDefault="005069EC" w:rsidP="005069EC">
      <w:pPr>
        <w:pStyle w:val="Titre4"/>
        <w:rPr>
          <w:ins w:id="336" w:author="ACG Solutions" w:date="2016-11-14T14:20:00Z"/>
          <w:lang w:val="en-US"/>
        </w:rPr>
      </w:pPr>
      <w:ins w:id="337" w:author="ACG Solutions" w:date="2016-11-14T14:20:00Z">
        <w:r>
          <w:rPr>
            <w:lang w:val="en-US"/>
          </w:rPr>
          <w:t xml:space="preserve">Item </w:t>
        </w:r>
      </w:ins>
      <w:ins w:id="338" w:author="ACG Solutions" w:date="2016-11-14T14:24:00Z">
        <w:r>
          <w:rPr>
            <w:lang w:val="en-US"/>
          </w:rPr>
          <w:t xml:space="preserve">requirement </w:t>
        </w:r>
      </w:ins>
      <w:ins w:id="339" w:author="ACG Solutions" w:date="2016-11-14T14:20:00Z">
        <w:r>
          <w:rPr>
            <w:lang w:val="en-US"/>
          </w:rPr>
          <w:t>development</w:t>
        </w:r>
      </w:ins>
    </w:p>
    <w:p w:rsidR="005069EC" w:rsidRDefault="005069EC" w:rsidP="005069EC">
      <w:pPr>
        <w:pStyle w:val="Corps"/>
        <w:numPr>
          <w:ilvl w:val="0"/>
          <w:numId w:val="17"/>
        </w:numPr>
        <w:rPr>
          <w:ins w:id="340" w:author="ACG Solutions" w:date="2016-11-14T14:20:00Z"/>
          <w:u w:val="single"/>
          <w:lang w:val="en-US"/>
        </w:rPr>
      </w:pPr>
      <w:ins w:id="341" w:author="ACG Solutions" w:date="2016-11-14T14:20:00Z">
        <w:r>
          <w:rPr>
            <w:u w:val="single"/>
            <w:lang w:val="en-US"/>
          </w:rPr>
          <w:t>Description:</w:t>
        </w:r>
      </w:ins>
    </w:p>
    <w:p w:rsidR="005069EC" w:rsidRPr="004D32B2" w:rsidRDefault="005069EC" w:rsidP="005069EC">
      <w:pPr>
        <w:pStyle w:val="Corps"/>
        <w:rPr>
          <w:ins w:id="342" w:author="ACG Solutions" w:date="2016-11-14T14:20:00Z"/>
          <w:lang w:val="en-US"/>
        </w:rPr>
      </w:pPr>
      <w:ins w:id="343" w:author="ACG Solutions" w:date="2016-11-14T14:20:00Z">
        <w:r>
          <w:rPr>
            <w:lang w:val="en-US"/>
          </w:rPr>
          <w:t xml:space="preserve">The purpose of this activity is to develop the </w:t>
        </w:r>
      </w:ins>
      <w:ins w:id="344" w:author="ACG Solutions" w:date="2016-11-14T14:21:00Z">
        <w:r>
          <w:rPr>
            <w:lang w:val="en-US"/>
          </w:rPr>
          <w:t>item requirements (in SPARK)</w:t>
        </w:r>
      </w:ins>
      <w:ins w:id="345" w:author="ACG Solutions" w:date="2016-11-14T14:20:00Z">
        <w:r>
          <w:rPr>
            <w:lang w:val="en-US"/>
          </w:rPr>
          <w:t xml:space="preserve"> to implement the system requirements allocated to the item </w:t>
        </w:r>
      </w:ins>
    </w:p>
    <w:p w:rsidR="005069EC" w:rsidRDefault="005069EC" w:rsidP="005069EC">
      <w:pPr>
        <w:pStyle w:val="Corps"/>
        <w:numPr>
          <w:ilvl w:val="0"/>
          <w:numId w:val="17"/>
        </w:numPr>
        <w:rPr>
          <w:ins w:id="346" w:author="ACG Solutions" w:date="2016-11-14T14:20:00Z"/>
          <w:u w:val="single"/>
          <w:lang w:val="en-US"/>
        </w:rPr>
      </w:pPr>
      <w:ins w:id="347" w:author="ACG Solutions" w:date="2016-11-14T14:20:00Z">
        <w:r>
          <w:rPr>
            <w:u w:val="single"/>
            <w:lang w:val="en-US"/>
          </w:rPr>
          <w:t>Methods:</w:t>
        </w:r>
      </w:ins>
    </w:p>
    <w:p w:rsidR="005069EC" w:rsidRDefault="005069EC" w:rsidP="005069EC">
      <w:pPr>
        <w:pStyle w:val="Corps"/>
        <w:rPr>
          <w:ins w:id="348" w:author="ACG Solutions" w:date="2016-11-14T14:20:00Z"/>
          <w:lang w:val="en-US"/>
        </w:rPr>
      </w:pPr>
      <w:ins w:id="349" w:author="ACG Solutions" w:date="2016-11-14T14:21:00Z">
        <w:r>
          <w:rPr>
            <w:lang w:val="en-US"/>
          </w:rPr>
          <w:t>SPARK</w:t>
        </w:r>
      </w:ins>
    </w:p>
    <w:p w:rsidR="005069EC" w:rsidRPr="00D40D4D" w:rsidRDefault="005069EC" w:rsidP="005069EC">
      <w:pPr>
        <w:pStyle w:val="Corps"/>
        <w:numPr>
          <w:ilvl w:val="0"/>
          <w:numId w:val="17"/>
        </w:numPr>
        <w:rPr>
          <w:ins w:id="350" w:author="ACG Solutions" w:date="2016-11-14T14:20:00Z"/>
          <w:u w:val="single"/>
          <w:lang w:val="en-US"/>
        </w:rPr>
      </w:pPr>
      <w:ins w:id="351" w:author="ACG Solutions" w:date="2016-11-14T14:20:00Z">
        <w:r w:rsidRPr="00D40D4D">
          <w:rPr>
            <w:u w:val="single"/>
            <w:lang w:val="en-US"/>
          </w:rPr>
          <w:t>Environment:</w:t>
        </w:r>
      </w:ins>
    </w:p>
    <w:p w:rsidR="005069EC" w:rsidRPr="00D40D4D" w:rsidRDefault="005069EC" w:rsidP="005069EC">
      <w:pPr>
        <w:pStyle w:val="Corps"/>
        <w:rPr>
          <w:ins w:id="352" w:author="ACG Solutions" w:date="2016-11-14T14:20:00Z"/>
          <w:lang w:val="en-US"/>
        </w:rPr>
      </w:pPr>
      <w:ins w:id="353" w:author="ACG Solutions" w:date="2016-11-14T14:22:00Z">
        <w:r>
          <w:rPr>
            <w:lang w:val="en-US"/>
          </w:rPr>
          <w:t>TBD</w:t>
        </w:r>
      </w:ins>
    </w:p>
    <w:p w:rsidR="005069EC" w:rsidRDefault="005069EC" w:rsidP="005069EC">
      <w:pPr>
        <w:pStyle w:val="Corps"/>
        <w:numPr>
          <w:ilvl w:val="0"/>
          <w:numId w:val="17"/>
        </w:numPr>
        <w:rPr>
          <w:ins w:id="354" w:author="ACG Solutions" w:date="2016-11-14T14:20:00Z"/>
          <w:u w:val="single"/>
          <w:lang w:val="en-US"/>
        </w:rPr>
      </w:pPr>
      <w:ins w:id="355" w:author="ACG Solutions" w:date="2016-11-14T14:20:00Z">
        <w:r>
          <w:rPr>
            <w:u w:val="single"/>
            <w:lang w:val="en-US"/>
          </w:rPr>
          <w:t>Responsibilities: TBD</w:t>
        </w:r>
      </w:ins>
    </w:p>
    <w:p w:rsidR="005069EC" w:rsidRDefault="005069EC" w:rsidP="005069EC">
      <w:pPr>
        <w:pStyle w:val="Corps"/>
        <w:numPr>
          <w:ilvl w:val="0"/>
          <w:numId w:val="17"/>
        </w:numPr>
        <w:rPr>
          <w:ins w:id="356" w:author="ACG Solutions" w:date="2016-11-14T14:20:00Z"/>
          <w:u w:val="single"/>
          <w:lang w:val="en-US"/>
        </w:rPr>
      </w:pPr>
      <w:ins w:id="357" w:author="ACG Solutions" w:date="2016-11-14T14:20:00Z">
        <w:r>
          <w:rPr>
            <w:u w:val="single"/>
            <w:lang w:val="en-US"/>
          </w:rPr>
          <w:t xml:space="preserve">Inputs: </w:t>
        </w:r>
      </w:ins>
    </w:p>
    <w:p w:rsidR="005069EC" w:rsidRDefault="005069EC" w:rsidP="005069EC">
      <w:pPr>
        <w:pStyle w:val="Corps"/>
        <w:ind w:left="0" w:firstLine="708"/>
        <w:rPr>
          <w:ins w:id="358" w:author="ACG Solutions" w:date="2016-11-14T14:20:00Z"/>
          <w:u w:val="single"/>
          <w:lang w:val="en-US"/>
        </w:rPr>
      </w:pPr>
      <w:ins w:id="359" w:author="ACG Solutions" w:date="2016-11-14T14:20:00Z">
        <w:r>
          <w:rPr>
            <w:lang w:val="en-US"/>
          </w:rPr>
          <w:t>System specification allocated to the item</w:t>
        </w:r>
      </w:ins>
    </w:p>
    <w:p w:rsidR="005069EC" w:rsidRDefault="005069EC" w:rsidP="005069EC">
      <w:pPr>
        <w:pStyle w:val="Corps"/>
        <w:numPr>
          <w:ilvl w:val="0"/>
          <w:numId w:val="17"/>
        </w:numPr>
        <w:rPr>
          <w:ins w:id="360" w:author="ACG Solutions" w:date="2016-11-14T14:20:00Z"/>
          <w:u w:val="single"/>
          <w:lang w:val="en-US"/>
        </w:rPr>
      </w:pPr>
      <w:ins w:id="361" w:author="ACG Solutions" w:date="2016-11-14T14:20:00Z">
        <w:r>
          <w:rPr>
            <w:u w:val="single"/>
            <w:lang w:val="en-US"/>
          </w:rPr>
          <w:t>Outputs</w:t>
        </w:r>
      </w:ins>
    </w:p>
    <w:p w:rsidR="005069EC" w:rsidRDefault="005069EC" w:rsidP="005069EC">
      <w:pPr>
        <w:pStyle w:val="Corps"/>
        <w:rPr>
          <w:ins w:id="362" w:author="ACG Solutions" w:date="2016-11-14T14:22:00Z"/>
          <w:lang w:val="en-US"/>
        </w:rPr>
      </w:pPr>
      <w:ins w:id="363" w:author="ACG Solutions" w:date="2016-11-14T14:22:00Z">
        <w:r>
          <w:rPr>
            <w:lang w:val="en-US"/>
          </w:rPr>
          <w:t>Item requirements</w:t>
        </w:r>
      </w:ins>
    </w:p>
    <w:p w:rsidR="005069EC" w:rsidRPr="00D40D4D" w:rsidRDefault="005069EC" w:rsidP="005069EC">
      <w:pPr>
        <w:pStyle w:val="Titre4"/>
        <w:rPr>
          <w:ins w:id="364" w:author="ACG Solutions" w:date="2016-11-14T14:22:00Z"/>
          <w:lang w:val="en-US"/>
        </w:rPr>
      </w:pPr>
      <w:ins w:id="365" w:author="ACG Solutions" w:date="2016-11-14T14:22:00Z">
        <w:r>
          <w:rPr>
            <w:lang w:val="en-US"/>
          </w:rPr>
          <w:lastRenderedPageBreak/>
          <w:t>Item requirement verification</w:t>
        </w:r>
      </w:ins>
    </w:p>
    <w:p w:rsidR="005069EC" w:rsidRDefault="005069EC" w:rsidP="005069EC">
      <w:pPr>
        <w:pStyle w:val="Corps"/>
        <w:numPr>
          <w:ilvl w:val="0"/>
          <w:numId w:val="17"/>
        </w:numPr>
        <w:rPr>
          <w:ins w:id="366" w:author="ACG Solutions" w:date="2016-11-14T14:22:00Z"/>
          <w:u w:val="single"/>
          <w:lang w:val="en-US"/>
        </w:rPr>
      </w:pPr>
      <w:ins w:id="367" w:author="ACG Solutions" w:date="2016-11-14T14:22:00Z">
        <w:r>
          <w:rPr>
            <w:u w:val="single"/>
            <w:lang w:val="en-US"/>
          </w:rPr>
          <w:t>Description:</w:t>
        </w:r>
      </w:ins>
    </w:p>
    <w:p w:rsidR="005069EC" w:rsidRPr="004D32B2" w:rsidRDefault="005069EC" w:rsidP="005069EC">
      <w:pPr>
        <w:pStyle w:val="Corps"/>
        <w:rPr>
          <w:ins w:id="368" w:author="ACG Solutions" w:date="2016-11-14T14:22:00Z"/>
          <w:lang w:val="en-US"/>
        </w:rPr>
      </w:pPr>
      <w:ins w:id="369" w:author="ACG Solutions" w:date="2016-11-14T14:22:00Z">
        <w:r>
          <w:rPr>
            <w:lang w:val="en-US"/>
          </w:rPr>
          <w:t>The purpose of this activity is to verify the compliance of the item requirements to the system specification allocated to the item</w:t>
        </w:r>
      </w:ins>
    </w:p>
    <w:p w:rsidR="005069EC" w:rsidRDefault="005069EC" w:rsidP="005069EC">
      <w:pPr>
        <w:pStyle w:val="Corps"/>
        <w:numPr>
          <w:ilvl w:val="0"/>
          <w:numId w:val="17"/>
        </w:numPr>
        <w:rPr>
          <w:ins w:id="370" w:author="ACG Solutions" w:date="2016-11-14T14:22:00Z"/>
          <w:u w:val="single"/>
          <w:lang w:val="en-US"/>
        </w:rPr>
      </w:pPr>
      <w:ins w:id="371" w:author="ACG Solutions" w:date="2016-11-14T14:22:00Z">
        <w:r>
          <w:rPr>
            <w:u w:val="single"/>
            <w:lang w:val="en-US"/>
          </w:rPr>
          <w:t>Methods:</w:t>
        </w:r>
      </w:ins>
    </w:p>
    <w:p w:rsidR="005069EC" w:rsidRDefault="005069EC" w:rsidP="005069EC">
      <w:pPr>
        <w:pStyle w:val="Corps"/>
        <w:rPr>
          <w:ins w:id="372" w:author="ACG Solutions" w:date="2016-11-14T14:22:00Z"/>
          <w:lang w:val="en-US"/>
        </w:rPr>
      </w:pPr>
      <w:proofErr w:type="gramStart"/>
      <w:ins w:id="373" w:author="ACG Solutions" w:date="2016-11-14T14:23:00Z">
        <w:r>
          <w:rPr>
            <w:lang w:val="en-US"/>
          </w:rPr>
          <w:t>Review?</w:t>
        </w:r>
      </w:ins>
      <w:proofErr w:type="gramEnd"/>
    </w:p>
    <w:p w:rsidR="005069EC" w:rsidRPr="00D40D4D" w:rsidRDefault="005069EC" w:rsidP="005069EC">
      <w:pPr>
        <w:pStyle w:val="Corps"/>
        <w:numPr>
          <w:ilvl w:val="0"/>
          <w:numId w:val="17"/>
        </w:numPr>
        <w:rPr>
          <w:ins w:id="374" w:author="ACG Solutions" w:date="2016-11-14T14:22:00Z"/>
          <w:u w:val="single"/>
          <w:lang w:val="en-US"/>
        </w:rPr>
      </w:pPr>
      <w:ins w:id="375" w:author="ACG Solutions" w:date="2016-11-14T14:22:00Z">
        <w:r w:rsidRPr="00D40D4D">
          <w:rPr>
            <w:u w:val="single"/>
            <w:lang w:val="en-US"/>
          </w:rPr>
          <w:t>Environment:</w:t>
        </w:r>
      </w:ins>
    </w:p>
    <w:p w:rsidR="005069EC" w:rsidRPr="00D40D4D" w:rsidRDefault="005069EC" w:rsidP="005069EC">
      <w:pPr>
        <w:pStyle w:val="Corps"/>
        <w:rPr>
          <w:ins w:id="376" w:author="ACG Solutions" w:date="2016-11-14T14:22:00Z"/>
          <w:lang w:val="en-US"/>
        </w:rPr>
      </w:pPr>
      <w:ins w:id="377" w:author="ACG Solutions" w:date="2016-11-14T14:23:00Z">
        <w:r>
          <w:rPr>
            <w:lang w:val="en-US"/>
          </w:rPr>
          <w:t>TBD</w:t>
        </w:r>
      </w:ins>
    </w:p>
    <w:p w:rsidR="005069EC" w:rsidRDefault="005069EC" w:rsidP="005069EC">
      <w:pPr>
        <w:pStyle w:val="Corps"/>
        <w:numPr>
          <w:ilvl w:val="0"/>
          <w:numId w:val="17"/>
        </w:numPr>
        <w:rPr>
          <w:ins w:id="378" w:author="ACG Solutions" w:date="2016-11-14T14:22:00Z"/>
          <w:u w:val="single"/>
          <w:lang w:val="en-US"/>
        </w:rPr>
      </w:pPr>
      <w:ins w:id="379" w:author="ACG Solutions" w:date="2016-11-14T14:22:00Z">
        <w:r>
          <w:rPr>
            <w:u w:val="single"/>
            <w:lang w:val="en-US"/>
          </w:rPr>
          <w:t>Responsibilities: TBD</w:t>
        </w:r>
      </w:ins>
    </w:p>
    <w:p w:rsidR="005069EC" w:rsidRDefault="005069EC" w:rsidP="005069EC">
      <w:pPr>
        <w:pStyle w:val="Corps"/>
        <w:numPr>
          <w:ilvl w:val="0"/>
          <w:numId w:val="17"/>
        </w:numPr>
        <w:rPr>
          <w:ins w:id="380" w:author="ACG Solutions" w:date="2016-11-14T14:22:00Z"/>
          <w:u w:val="single"/>
          <w:lang w:val="en-US"/>
        </w:rPr>
      </w:pPr>
      <w:ins w:id="381" w:author="ACG Solutions" w:date="2016-11-14T14:22:00Z">
        <w:r>
          <w:rPr>
            <w:u w:val="single"/>
            <w:lang w:val="en-US"/>
          </w:rPr>
          <w:t xml:space="preserve">Inputs: </w:t>
        </w:r>
      </w:ins>
    </w:p>
    <w:p w:rsidR="005069EC" w:rsidRDefault="005069EC" w:rsidP="005069EC">
      <w:pPr>
        <w:pStyle w:val="Corps"/>
        <w:ind w:left="0" w:firstLine="708"/>
        <w:rPr>
          <w:ins w:id="382" w:author="ACG Solutions" w:date="2016-11-14T14:22:00Z"/>
          <w:lang w:val="en-US"/>
        </w:rPr>
      </w:pPr>
      <w:ins w:id="383" w:author="ACG Solutions" w:date="2016-11-14T14:22:00Z">
        <w:r>
          <w:rPr>
            <w:lang w:val="en-US"/>
          </w:rPr>
          <w:t>System specification</w:t>
        </w:r>
      </w:ins>
    </w:p>
    <w:p w:rsidR="005069EC" w:rsidRDefault="005069EC" w:rsidP="005069EC">
      <w:pPr>
        <w:pStyle w:val="Corps"/>
        <w:ind w:left="0" w:firstLine="708"/>
        <w:rPr>
          <w:ins w:id="384" w:author="ACG Solutions" w:date="2016-11-14T14:22:00Z"/>
          <w:u w:val="single"/>
          <w:lang w:val="en-US"/>
        </w:rPr>
      </w:pPr>
      <w:ins w:id="385" w:author="ACG Solutions" w:date="2016-11-14T14:23:00Z">
        <w:r>
          <w:rPr>
            <w:lang w:val="en-US"/>
          </w:rPr>
          <w:t>Item requirements</w:t>
        </w:r>
      </w:ins>
    </w:p>
    <w:p w:rsidR="005069EC" w:rsidRDefault="005069EC" w:rsidP="005069EC">
      <w:pPr>
        <w:pStyle w:val="Corps"/>
        <w:numPr>
          <w:ilvl w:val="0"/>
          <w:numId w:val="17"/>
        </w:numPr>
        <w:rPr>
          <w:ins w:id="386" w:author="ACG Solutions" w:date="2016-11-14T14:22:00Z"/>
          <w:u w:val="single"/>
          <w:lang w:val="en-US"/>
        </w:rPr>
      </w:pPr>
      <w:ins w:id="387" w:author="ACG Solutions" w:date="2016-11-14T14:22:00Z">
        <w:r>
          <w:rPr>
            <w:u w:val="single"/>
            <w:lang w:val="en-US"/>
          </w:rPr>
          <w:t>Outputs</w:t>
        </w:r>
      </w:ins>
    </w:p>
    <w:p w:rsidR="005069EC" w:rsidRDefault="005069EC" w:rsidP="005069EC">
      <w:pPr>
        <w:pStyle w:val="Corps"/>
        <w:rPr>
          <w:ins w:id="388" w:author="ACG Solutions" w:date="2016-11-14T14:22:00Z"/>
          <w:lang w:val="en-US"/>
        </w:rPr>
      </w:pPr>
      <w:ins w:id="389" w:author="ACG Solutions" w:date="2016-11-14T14:23:00Z">
        <w:r>
          <w:rPr>
            <w:lang w:val="en-US"/>
          </w:rPr>
          <w:t>TBD</w:t>
        </w:r>
      </w:ins>
    </w:p>
    <w:p w:rsidR="005069EC" w:rsidRPr="00D40D4D" w:rsidRDefault="005069EC" w:rsidP="005069EC">
      <w:pPr>
        <w:pStyle w:val="Titre4"/>
        <w:rPr>
          <w:ins w:id="390" w:author="ACG Solutions" w:date="2016-11-14T14:24:00Z"/>
          <w:lang w:val="en-US"/>
        </w:rPr>
      </w:pPr>
      <w:ins w:id="391" w:author="ACG Solutions" w:date="2016-11-14T14:24:00Z">
        <w:r>
          <w:rPr>
            <w:lang w:val="en-US"/>
          </w:rPr>
          <w:t>Item implementation</w:t>
        </w:r>
      </w:ins>
    </w:p>
    <w:p w:rsidR="005069EC" w:rsidRDefault="005069EC" w:rsidP="005069EC">
      <w:pPr>
        <w:pStyle w:val="Corps"/>
        <w:numPr>
          <w:ilvl w:val="0"/>
          <w:numId w:val="17"/>
        </w:numPr>
        <w:rPr>
          <w:ins w:id="392" w:author="ACG Solutions" w:date="2016-11-14T14:24:00Z"/>
          <w:u w:val="single"/>
          <w:lang w:val="en-US"/>
        </w:rPr>
      </w:pPr>
      <w:ins w:id="393" w:author="ACG Solutions" w:date="2016-11-14T14:24:00Z">
        <w:r>
          <w:rPr>
            <w:u w:val="single"/>
            <w:lang w:val="en-US"/>
          </w:rPr>
          <w:t>Description:</w:t>
        </w:r>
      </w:ins>
    </w:p>
    <w:p w:rsidR="005069EC" w:rsidRPr="004D32B2" w:rsidRDefault="005069EC" w:rsidP="005069EC">
      <w:pPr>
        <w:pStyle w:val="Corps"/>
        <w:rPr>
          <w:ins w:id="394" w:author="ACG Solutions" w:date="2016-11-14T14:24:00Z"/>
          <w:lang w:val="en-US"/>
        </w:rPr>
      </w:pPr>
      <w:ins w:id="395" w:author="ACG Solutions" w:date="2016-11-14T14:24:00Z">
        <w:r>
          <w:rPr>
            <w:lang w:val="en-US"/>
          </w:rPr>
          <w:t>The purpose of this activity is to implement the item requirements into source code</w:t>
        </w:r>
      </w:ins>
      <w:ins w:id="396" w:author="ACG Solutions" w:date="2016-11-14T14:25:00Z">
        <w:r w:rsidR="00381A68">
          <w:rPr>
            <w:lang w:val="en-US"/>
          </w:rPr>
          <w:t>, and to produce the executable object code</w:t>
        </w:r>
      </w:ins>
    </w:p>
    <w:p w:rsidR="005069EC" w:rsidRDefault="005069EC" w:rsidP="005069EC">
      <w:pPr>
        <w:pStyle w:val="Corps"/>
        <w:numPr>
          <w:ilvl w:val="0"/>
          <w:numId w:val="17"/>
        </w:numPr>
        <w:rPr>
          <w:ins w:id="397" w:author="ACG Solutions" w:date="2016-11-14T14:24:00Z"/>
          <w:u w:val="single"/>
          <w:lang w:val="en-US"/>
        </w:rPr>
      </w:pPr>
      <w:ins w:id="398" w:author="ACG Solutions" w:date="2016-11-14T14:24:00Z">
        <w:r>
          <w:rPr>
            <w:u w:val="single"/>
            <w:lang w:val="en-US"/>
          </w:rPr>
          <w:t>Methods:</w:t>
        </w:r>
      </w:ins>
    </w:p>
    <w:p w:rsidR="005069EC" w:rsidRDefault="00193F99" w:rsidP="005069EC">
      <w:pPr>
        <w:pStyle w:val="Corps"/>
        <w:rPr>
          <w:ins w:id="399" w:author="ACG Solutions" w:date="2016-11-14T14:24:00Z"/>
          <w:lang w:val="en-US"/>
        </w:rPr>
      </w:pPr>
      <w:ins w:id="400" w:author="ACG Solutions" w:date="2016-11-14T14:25:00Z">
        <w:r>
          <w:rPr>
            <w:lang w:val="en-US"/>
          </w:rPr>
          <w:t>Ada</w:t>
        </w:r>
      </w:ins>
    </w:p>
    <w:p w:rsidR="005069EC" w:rsidRPr="00D40D4D" w:rsidRDefault="005069EC" w:rsidP="005069EC">
      <w:pPr>
        <w:pStyle w:val="Corps"/>
        <w:numPr>
          <w:ilvl w:val="0"/>
          <w:numId w:val="17"/>
        </w:numPr>
        <w:rPr>
          <w:ins w:id="401" w:author="ACG Solutions" w:date="2016-11-14T14:24:00Z"/>
          <w:u w:val="single"/>
          <w:lang w:val="en-US"/>
        </w:rPr>
      </w:pPr>
      <w:ins w:id="402" w:author="ACG Solutions" w:date="2016-11-14T14:24:00Z">
        <w:r w:rsidRPr="00D40D4D">
          <w:rPr>
            <w:u w:val="single"/>
            <w:lang w:val="en-US"/>
          </w:rPr>
          <w:t>Environment:</w:t>
        </w:r>
      </w:ins>
    </w:p>
    <w:p w:rsidR="005069EC" w:rsidRPr="00D40D4D" w:rsidRDefault="00381A68" w:rsidP="005069EC">
      <w:pPr>
        <w:pStyle w:val="Corps"/>
        <w:rPr>
          <w:ins w:id="403" w:author="ACG Solutions" w:date="2016-11-14T14:24:00Z"/>
          <w:lang w:val="en-US"/>
        </w:rPr>
      </w:pPr>
      <w:ins w:id="404" w:author="ACG Solutions" w:date="2016-11-14T14:25:00Z">
        <w:r>
          <w:rPr>
            <w:lang w:val="en-US"/>
          </w:rPr>
          <w:t>Gnat Ada environment</w:t>
        </w:r>
      </w:ins>
    </w:p>
    <w:p w:rsidR="005069EC" w:rsidRDefault="005069EC" w:rsidP="005069EC">
      <w:pPr>
        <w:pStyle w:val="Corps"/>
        <w:numPr>
          <w:ilvl w:val="0"/>
          <w:numId w:val="17"/>
        </w:numPr>
        <w:rPr>
          <w:ins w:id="405" w:author="ACG Solutions" w:date="2016-11-14T14:24:00Z"/>
          <w:u w:val="single"/>
          <w:lang w:val="en-US"/>
        </w:rPr>
      </w:pPr>
      <w:ins w:id="406" w:author="ACG Solutions" w:date="2016-11-14T14:24:00Z">
        <w:r>
          <w:rPr>
            <w:u w:val="single"/>
            <w:lang w:val="en-US"/>
          </w:rPr>
          <w:t>Responsibilities: TBD</w:t>
        </w:r>
      </w:ins>
    </w:p>
    <w:p w:rsidR="005069EC" w:rsidRDefault="005069EC" w:rsidP="005069EC">
      <w:pPr>
        <w:pStyle w:val="Corps"/>
        <w:numPr>
          <w:ilvl w:val="0"/>
          <w:numId w:val="17"/>
        </w:numPr>
        <w:rPr>
          <w:ins w:id="407" w:author="ACG Solutions" w:date="2016-11-14T14:24:00Z"/>
          <w:u w:val="single"/>
          <w:lang w:val="en-US"/>
        </w:rPr>
      </w:pPr>
      <w:ins w:id="408" w:author="ACG Solutions" w:date="2016-11-14T14:24:00Z">
        <w:r>
          <w:rPr>
            <w:u w:val="single"/>
            <w:lang w:val="en-US"/>
          </w:rPr>
          <w:t xml:space="preserve">Inputs: </w:t>
        </w:r>
      </w:ins>
    </w:p>
    <w:p w:rsidR="005069EC" w:rsidRDefault="00381A68" w:rsidP="005069EC">
      <w:pPr>
        <w:pStyle w:val="Corps"/>
        <w:ind w:left="0" w:firstLine="708"/>
        <w:rPr>
          <w:ins w:id="409" w:author="ACG Solutions" w:date="2016-11-14T14:24:00Z"/>
          <w:u w:val="single"/>
          <w:lang w:val="en-US"/>
        </w:rPr>
      </w:pPr>
      <w:ins w:id="410" w:author="ACG Solutions" w:date="2016-11-14T14:25:00Z">
        <w:r>
          <w:rPr>
            <w:lang w:val="en-US"/>
          </w:rPr>
          <w:t>Items requirements</w:t>
        </w:r>
      </w:ins>
    </w:p>
    <w:p w:rsidR="005069EC" w:rsidRDefault="005069EC" w:rsidP="005069EC">
      <w:pPr>
        <w:pStyle w:val="Corps"/>
        <w:numPr>
          <w:ilvl w:val="0"/>
          <w:numId w:val="17"/>
        </w:numPr>
        <w:rPr>
          <w:ins w:id="411" w:author="ACG Solutions" w:date="2016-11-14T14:24:00Z"/>
          <w:u w:val="single"/>
          <w:lang w:val="en-US"/>
        </w:rPr>
      </w:pPr>
      <w:ins w:id="412" w:author="ACG Solutions" w:date="2016-11-14T14:24:00Z">
        <w:r>
          <w:rPr>
            <w:u w:val="single"/>
            <w:lang w:val="en-US"/>
          </w:rPr>
          <w:t>Outputs</w:t>
        </w:r>
      </w:ins>
    </w:p>
    <w:p w:rsidR="005069EC" w:rsidRDefault="00381A68" w:rsidP="005069EC">
      <w:pPr>
        <w:pStyle w:val="Corps"/>
        <w:rPr>
          <w:ins w:id="413" w:author="ACG Solutions" w:date="2016-11-14T14:26:00Z"/>
          <w:lang w:val="en-US"/>
        </w:rPr>
      </w:pPr>
      <w:ins w:id="414" w:author="ACG Solutions" w:date="2016-11-14T14:26:00Z">
        <w:r>
          <w:rPr>
            <w:lang w:val="en-US"/>
          </w:rPr>
          <w:t>Source code</w:t>
        </w:r>
      </w:ins>
    </w:p>
    <w:p w:rsidR="00381A68" w:rsidRDefault="00381A68" w:rsidP="005069EC">
      <w:pPr>
        <w:pStyle w:val="Corps"/>
        <w:rPr>
          <w:ins w:id="415" w:author="ACG Solutions" w:date="2016-11-14T14:24:00Z"/>
          <w:lang w:val="en-US"/>
        </w:rPr>
      </w:pPr>
      <w:ins w:id="416" w:author="ACG Solutions" w:date="2016-11-14T14:26:00Z">
        <w:r>
          <w:rPr>
            <w:lang w:val="en-US"/>
          </w:rPr>
          <w:lastRenderedPageBreak/>
          <w:t>Executable object code</w:t>
        </w:r>
      </w:ins>
    </w:p>
    <w:p w:rsidR="005069EC" w:rsidRPr="00D40D4D" w:rsidRDefault="005069EC" w:rsidP="005069EC">
      <w:pPr>
        <w:pStyle w:val="Titre4"/>
        <w:rPr>
          <w:ins w:id="417" w:author="ACG Solutions" w:date="2016-11-14T14:20:00Z"/>
          <w:lang w:val="en-US"/>
        </w:rPr>
      </w:pPr>
      <w:ins w:id="418" w:author="ACG Solutions" w:date="2016-11-14T14:20:00Z">
        <w:r>
          <w:rPr>
            <w:lang w:val="en-US"/>
          </w:rPr>
          <w:t>Item verification</w:t>
        </w:r>
      </w:ins>
    </w:p>
    <w:p w:rsidR="005069EC" w:rsidRDefault="005069EC" w:rsidP="005069EC">
      <w:pPr>
        <w:pStyle w:val="Corps"/>
        <w:numPr>
          <w:ilvl w:val="0"/>
          <w:numId w:val="17"/>
        </w:numPr>
        <w:rPr>
          <w:ins w:id="419" w:author="ACG Solutions" w:date="2016-11-14T14:20:00Z"/>
          <w:u w:val="single"/>
          <w:lang w:val="en-US"/>
        </w:rPr>
      </w:pPr>
      <w:ins w:id="420" w:author="ACG Solutions" w:date="2016-11-14T14:20:00Z">
        <w:r>
          <w:rPr>
            <w:u w:val="single"/>
            <w:lang w:val="en-US"/>
          </w:rPr>
          <w:t>Description:</w:t>
        </w:r>
      </w:ins>
    </w:p>
    <w:p w:rsidR="005069EC" w:rsidRPr="004D32B2" w:rsidRDefault="005069EC" w:rsidP="005069EC">
      <w:pPr>
        <w:pStyle w:val="Corps"/>
        <w:rPr>
          <w:ins w:id="421" w:author="ACG Solutions" w:date="2016-11-14T14:20:00Z"/>
          <w:lang w:val="en-US"/>
        </w:rPr>
      </w:pPr>
      <w:ins w:id="422" w:author="ACG Solutions" w:date="2016-11-14T14:20:00Z">
        <w:r>
          <w:rPr>
            <w:lang w:val="en-US"/>
          </w:rPr>
          <w:t xml:space="preserve">The purpose of this activity is to verify the compliance of the </w:t>
        </w:r>
      </w:ins>
      <w:ins w:id="423" w:author="ACG Solutions" w:date="2016-11-14T14:26:00Z">
        <w:r w:rsidR="00381A68">
          <w:rPr>
            <w:lang w:val="en-US"/>
          </w:rPr>
          <w:t>item implementation</w:t>
        </w:r>
      </w:ins>
      <w:ins w:id="424" w:author="ACG Solutions" w:date="2016-11-14T14:20:00Z">
        <w:r>
          <w:rPr>
            <w:lang w:val="en-US"/>
          </w:rPr>
          <w:t xml:space="preserve"> to the </w:t>
        </w:r>
      </w:ins>
      <w:ins w:id="425" w:author="ACG Solutions" w:date="2016-11-14T14:26:00Z">
        <w:r w:rsidR="00381A68">
          <w:rPr>
            <w:lang w:val="en-US"/>
          </w:rPr>
          <w:t>item requirements</w:t>
        </w:r>
      </w:ins>
    </w:p>
    <w:p w:rsidR="005069EC" w:rsidRDefault="005069EC" w:rsidP="005069EC">
      <w:pPr>
        <w:pStyle w:val="Corps"/>
        <w:numPr>
          <w:ilvl w:val="0"/>
          <w:numId w:val="17"/>
        </w:numPr>
        <w:rPr>
          <w:ins w:id="426" w:author="ACG Solutions" w:date="2016-11-14T14:27:00Z"/>
          <w:u w:val="single"/>
          <w:lang w:val="en-US"/>
        </w:rPr>
      </w:pPr>
      <w:ins w:id="427" w:author="ACG Solutions" w:date="2016-11-14T14:20:00Z">
        <w:r>
          <w:rPr>
            <w:u w:val="single"/>
            <w:lang w:val="en-US"/>
          </w:rPr>
          <w:t>Methods:</w:t>
        </w:r>
      </w:ins>
    </w:p>
    <w:p w:rsidR="00381A68" w:rsidRPr="00CB7A9E" w:rsidRDefault="00381A68" w:rsidP="00CB7A9E">
      <w:pPr>
        <w:pStyle w:val="Corps"/>
        <w:rPr>
          <w:ins w:id="428" w:author="ACG Solutions" w:date="2016-11-14T14:20:00Z"/>
          <w:lang w:val="en-US"/>
        </w:rPr>
      </w:pPr>
      <w:ins w:id="429" w:author="ACG Solutions" w:date="2016-11-14T14:27:00Z">
        <w:r w:rsidRPr="00CB7A9E">
          <w:rPr>
            <w:lang w:val="en-US"/>
          </w:rPr>
          <w:t xml:space="preserve">The activity consists in running </w:t>
        </w:r>
        <w:proofErr w:type="spellStart"/>
        <w:r w:rsidRPr="00CB7A9E">
          <w:rPr>
            <w:lang w:val="en-US"/>
          </w:rPr>
          <w:t>GNATProve</w:t>
        </w:r>
        <w:proofErr w:type="spellEnd"/>
        <w:r w:rsidRPr="00CB7A9E">
          <w:rPr>
            <w:lang w:val="en-US"/>
          </w:rPr>
          <w:t xml:space="preserve">. The tool detects all cases where the contracts are not satisfied. </w:t>
        </w:r>
      </w:ins>
    </w:p>
    <w:p w:rsidR="005069EC" w:rsidRPr="00D40D4D" w:rsidRDefault="005069EC" w:rsidP="005069EC">
      <w:pPr>
        <w:pStyle w:val="Corps"/>
        <w:numPr>
          <w:ilvl w:val="0"/>
          <w:numId w:val="17"/>
        </w:numPr>
        <w:rPr>
          <w:ins w:id="430" w:author="ACG Solutions" w:date="2016-11-14T14:20:00Z"/>
          <w:u w:val="single"/>
          <w:lang w:val="en-US"/>
        </w:rPr>
      </w:pPr>
      <w:ins w:id="431" w:author="ACG Solutions" w:date="2016-11-14T14:20:00Z">
        <w:r w:rsidRPr="00D40D4D">
          <w:rPr>
            <w:u w:val="single"/>
            <w:lang w:val="en-US"/>
          </w:rPr>
          <w:t>Environment:</w:t>
        </w:r>
      </w:ins>
    </w:p>
    <w:p w:rsidR="005069EC" w:rsidRPr="00D40D4D" w:rsidRDefault="00381A68" w:rsidP="005069EC">
      <w:pPr>
        <w:pStyle w:val="Corps"/>
        <w:rPr>
          <w:ins w:id="432" w:author="ACG Solutions" w:date="2016-11-14T14:20:00Z"/>
          <w:lang w:val="en-US"/>
        </w:rPr>
      </w:pPr>
      <w:proofErr w:type="spellStart"/>
      <w:ins w:id="433" w:author="ACG Solutions" w:date="2016-11-14T14:26:00Z">
        <w:r>
          <w:rPr>
            <w:lang w:val="en-US"/>
          </w:rPr>
          <w:t>GnatProve</w:t>
        </w:r>
      </w:ins>
      <w:proofErr w:type="spellEnd"/>
    </w:p>
    <w:p w:rsidR="005069EC" w:rsidRDefault="005069EC" w:rsidP="005069EC">
      <w:pPr>
        <w:pStyle w:val="Corps"/>
        <w:numPr>
          <w:ilvl w:val="0"/>
          <w:numId w:val="17"/>
        </w:numPr>
        <w:rPr>
          <w:ins w:id="434" w:author="ACG Solutions" w:date="2016-11-14T14:20:00Z"/>
          <w:u w:val="single"/>
          <w:lang w:val="en-US"/>
        </w:rPr>
      </w:pPr>
      <w:ins w:id="435" w:author="ACG Solutions" w:date="2016-11-14T14:20:00Z">
        <w:r>
          <w:rPr>
            <w:u w:val="single"/>
            <w:lang w:val="en-US"/>
          </w:rPr>
          <w:t>Responsibilities: TBD</w:t>
        </w:r>
      </w:ins>
    </w:p>
    <w:p w:rsidR="005069EC" w:rsidRDefault="005069EC" w:rsidP="005069EC">
      <w:pPr>
        <w:pStyle w:val="Corps"/>
        <w:numPr>
          <w:ilvl w:val="0"/>
          <w:numId w:val="17"/>
        </w:numPr>
        <w:rPr>
          <w:ins w:id="436" w:author="ACG Solutions" w:date="2016-11-14T14:20:00Z"/>
          <w:u w:val="single"/>
          <w:lang w:val="en-US"/>
        </w:rPr>
      </w:pPr>
      <w:ins w:id="437" w:author="ACG Solutions" w:date="2016-11-14T14:20:00Z">
        <w:r>
          <w:rPr>
            <w:u w:val="single"/>
            <w:lang w:val="en-US"/>
          </w:rPr>
          <w:t xml:space="preserve">Inputs: </w:t>
        </w:r>
      </w:ins>
    </w:p>
    <w:p w:rsidR="005069EC" w:rsidRDefault="00381A68" w:rsidP="005069EC">
      <w:pPr>
        <w:pStyle w:val="Corps"/>
        <w:ind w:left="0" w:firstLine="708"/>
        <w:rPr>
          <w:ins w:id="438" w:author="ACG Solutions" w:date="2016-11-14T14:27:00Z"/>
          <w:lang w:val="en-US"/>
        </w:rPr>
      </w:pPr>
      <w:ins w:id="439" w:author="ACG Solutions" w:date="2016-11-14T14:27:00Z">
        <w:r>
          <w:rPr>
            <w:lang w:val="en-US"/>
          </w:rPr>
          <w:t>Item requirements</w:t>
        </w:r>
      </w:ins>
    </w:p>
    <w:p w:rsidR="00381A68" w:rsidRDefault="00381A68" w:rsidP="005069EC">
      <w:pPr>
        <w:pStyle w:val="Corps"/>
        <w:ind w:left="0" w:firstLine="708"/>
        <w:rPr>
          <w:ins w:id="440" w:author="ACG Solutions" w:date="2016-11-14T14:20:00Z"/>
          <w:lang w:val="en-US"/>
        </w:rPr>
      </w:pPr>
      <w:ins w:id="441" w:author="ACG Solutions" w:date="2016-11-14T14:27:00Z">
        <w:r>
          <w:rPr>
            <w:lang w:val="en-US"/>
          </w:rPr>
          <w:t>Source code</w:t>
        </w:r>
      </w:ins>
    </w:p>
    <w:p w:rsidR="005069EC" w:rsidRDefault="005069EC" w:rsidP="005069EC">
      <w:pPr>
        <w:pStyle w:val="Corps"/>
        <w:numPr>
          <w:ilvl w:val="0"/>
          <w:numId w:val="17"/>
        </w:numPr>
        <w:rPr>
          <w:ins w:id="442" w:author="ACG Solutions" w:date="2016-11-14T14:20:00Z"/>
          <w:u w:val="single"/>
          <w:lang w:val="en-US"/>
        </w:rPr>
      </w:pPr>
      <w:ins w:id="443" w:author="ACG Solutions" w:date="2016-11-14T14:20:00Z">
        <w:r>
          <w:rPr>
            <w:u w:val="single"/>
            <w:lang w:val="en-US"/>
          </w:rPr>
          <w:t>Outputs</w:t>
        </w:r>
      </w:ins>
    </w:p>
    <w:p w:rsidR="005069EC" w:rsidRDefault="00381A68" w:rsidP="005069EC">
      <w:pPr>
        <w:pStyle w:val="Corps"/>
        <w:rPr>
          <w:ins w:id="444" w:author="ACG Solutions" w:date="2016-11-14T14:20:00Z"/>
          <w:lang w:val="en-US"/>
        </w:rPr>
      </w:pPr>
      <w:ins w:id="445" w:author="ACG Solutions" w:date="2016-11-14T14:27:00Z">
        <w:r>
          <w:rPr>
            <w:lang w:val="en-US"/>
          </w:rPr>
          <w:t>Analysis report</w:t>
        </w:r>
      </w:ins>
    </w:p>
    <w:p w:rsidR="00751316" w:rsidRPr="00751316" w:rsidRDefault="00751316" w:rsidP="00934CB4">
      <w:pPr>
        <w:pStyle w:val="Titre3"/>
        <w:rPr>
          <w:ins w:id="446" w:author="ACG Solutions" w:date="2016-11-14T14:03:00Z"/>
          <w:lang w:val="en-US"/>
        </w:rPr>
      </w:pPr>
      <w:bookmarkStart w:id="447" w:name="_Toc469651872"/>
      <w:ins w:id="448" w:author="ACG Solutions" w:date="2016-11-14T14:04:00Z">
        <w:r>
          <w:rPr>
            <w:lang w:val="en-US"/>
          </w:rPr>
          <w:t>SW item type 3: C and formal method</w:t>
        </w:r>
      </w:ins>
      <w:bookmarkEnd w:id="447"/>
    </w:p>
    <w:p w:rsidR="00BF2F80" w:rsidRDefault="00BF2F80" w:rsidP="00BF2F80">
      <w:pPr>
        <w:pStyle w:val="Titre2"/>
        <w:rPr>
          <w:ins w:id="449" w:author="ACG Solutions" w:date="2016-11-14T14:39:00Z"/>
          <w:lang w:val="en-US"/>
        </w:rPr>
      </w:pPr>
      <w:bookmarkStart w:id="450" w:name="_Toc469651873"/>
      <w:ins w:id="451" w:author="ACG Solutions" w:date="2016-11-14T14:39:00Z">
        <w:r>
          <w:rPr>
            <w:lang w:val="en-US"/>
          </w:rPr>
          <w:t>Hardware</w:t>
        </w:r>
        <w:r w:rsidRPr="00C82206">
          <w:rPr>
            <w:lang w:val="en-US"/>
          </w:rPr>
          <w:t xml:space="preserve"> </w:t>
        </w:r>
        <w:r>
          <w:rPr>
            <w:lang w:val="en-US"/>
          </w:rPr>
          <w:t>items</w:t>
        </w:r>
        <w:bookmarkEnd w:id="450"/>
      </w:ins>
    </w:p>
    <w:p w:rsidR="00BF2F80" w:rsidRDefault="00BF2F80" w:rsidP="00BF2F80">
      <w:pPr>
        <w:pStyle w:val="Titre3"/>
        <w:rPr>
          <w:ins w:id="452" w:author="ACG Solutions" w:date="2016-11-14T14:39:00Z"/>
          <w:lang w:val="en-US"/>
        </w:rPr>
      </w:pPr>
      <w:bookmarkStart w:id="453" w:name="_Toc469651874"/>
      <w:ins w:id="454" w:author="ACG Solutions" w:date="2016-11-14T14:39:00Z">
        <w:r>
          <w:rPr>
            <w:lang w:val="en-US"/>
          </w:rPr>
          <w:t xml:space="preserve">HW item </w:t>
        </w:r>
      </w:ins>
      <w:ins w:id="455" w:author="ACG Solutions" w:date="2016-11-14T14:40:00Z">
        <w:r>
          <w:rPr>
            <w:lang w:val="en-US"/>
          </w:rPr>
          <w:t>type 1</w:t>
        </w:r>
      </w:ins>
      <w:ins w:id="456" w:author="ACG Solutions" w:date="2016-11-14T14:39:00Z">
        <w:r>
          <w:rPr>
            <w:lang w:val="en-US"/>
          </w:rPr>
          <w:t>: method</w:t>
        </w:r>
      </w:ins>
      <w:ins w:id="457" w:author="ACG Solutions" w:date="2016-11-14T14:40:00Z">
        <w:r>
          <w:rPr>
            <w:lang w:val="en-US"/>
          </w:rPr>
          <w:t xml:space="preserve"> name</w:t>
        </w:r>
      </w:ins>
      <w:bookmarkEnd w:id="453"/>
    </w:p>
    <w:p w:rsidR="00BF2F80" w:rsidRDefault="00BF2F80" w:rsidP="00BF2F80">
      <w:pPr>
        <w:pStyle w:val="Titre3"/>
        <w:rPr>
          <w:ins w:id="458" w:author="ACG Solutions" w:date="2016-11-14T14:40:00Z"/>
          <w:lang w:val="en-US"/>
        </w:rPr>
      </w:pPr>
      <w:bookmarkStart w:id="459" w:name="_Toc469651875"/>
      <w:ins w:id="460" w:author="ACG Solutions" w:date="2016-11-14T14:39:00Z">
        <w:r>
          <w:rPr>
            <w:lang w:val="en-US"/>
          </w:rPr>
          <w:t xml:space="preserve">HW </w:t>
        </w:r>
      </w:ins>
      <w:ins w:id="461" w:author="ACG Solutions" w:date="2016-11-14T14:40:00Z">
        <w:r>
          <w:rPr>
            <w:lang w:val="en-US"/>
          </w:rPr>
          <w:t>item type 2: method name</w:t>
        </w:r>
        <w:bookmarkEnd w:id="459"/>
      </w:ins>
    </w:p>
    <w:p w:rsidR="00BF2F80" w:rsidRDefault="00BF2F80" w:rsidP="00BF2F80">
      <w:pPr>
        <w:pStyle w:val="Titre2"/>
        <w:rPr>
          <w:ins w:id="462" w:author="ACG Solutions" w:date="2016-11-14T14:40:00Z"/>
          <w:lang w:val="en-US"/>
        </w:rPr>
      </w:pPr>
      <w:bookmarkStart w:id="463" w:name="_Toc469651876"/>
      <w:ins w:id="464" w:author="ACG Solutions" w:date="2016-11-14T14:40:00Z">
        <w:r>
          <w:rPr>
            <w:lang w:val="en-US"/>
          </w:rPr>
          <w:t>Equipment</w:t>
        </w:r>
        <w:r w:rsidRPr="00C82206">
          <w:rPr>
            <w:lang w:val="en-US"/>
          </w:rPr>
          <w:t xml:space="preserve"> </w:t>
        </w:r>
        <w:r>
          <w:rPr>
            <w:lang w:val="en-US"/>
          </w:rPr>
          <w:t>items</w:t>
        </w:r>
        <w:bookmarkEnd w:id="463"/>
      </w:ins>
    </w:p>
    <w:p w:rsidR="00BF2F80" w:rsidRDefault="00BF2F80" w:rsidP="00BF2F80">
      <w:pPr>
        <w:pStyle w:val="Titre3"/>
        <w:rPr>
          <w:ins w:id="465" w:author="ACG Solutions" w:date="2016-11-14T14:40:00Z"/>
          <w:lang w:val="en-US"/>
        </w:rPr>
      </w:pPr>
      <w:bookmarkStart w:id="466" w:name="_Toc469651877"/>
      <w:ins w:id="467" w:author="ACG Solutions" w:date="2016-11-14T14:40:00Z">
        <w:r>
          <w:rPr>
            <w:lang w:val="en-US"/>
          </w:rPr>
          <w:t>Equipment item type 1: method name</w:t>
        </w:r>
        <w:bookmarkEnd w:id="466"/>
      </w:ins>
    </w:p>
    <w:p w:rsidR="00BF2F80" w:rsidRDefault="00BF2F80" w:rsidP="00BF2F80">
      <w:pPr>
        <w:pStyle w:val="Titre3"/>
        <w:rPr>
          <w:ins w:id="468" w:author="ACG Solutions" w:date="2016-11-14T14:40:00Z"/>
          <w:lang w:val="en-US"/>
        </w:rPr>
      </w:pPr>
      <w:bookmarkStart w:id="469" w:name="_Toc469651878"/>
      <w:ins w:id="470" w:author="ACG Solutions" w:date="2016-11-14T14:40:00Z">
        <w:r>
          <w:rPr>
            <w:lang w:val="en-US"/>
          </w:rPr>
          <w:t>Equipment item type 2: method name</w:t>
        </w:r>
        <w:bookmarkEnd w:id="469"/>
      </w:ins>
    </w:p>
    <w:p w:rsidR="00BF2F80" w:rsidRPr="009B3376" w:rsidRDefault="00BF2F80" w:rsidP="00CB7A9E">
      <w:pPr>
        <w:pStyle w:val="Corps"/>
        <w:rPr>
          <w:ins w:id="471" w:author="ACG Solutions" w:date="2016-11-14T14:39:00Z"/>
          <w:lang w:val="en-US"/>
        </w:rPr>
      </w:pPr>
    </w:p>
    <w:p w:rsidR="00DA019A" w:rsidRPr="00B03CBA" w:rsidDel="00BF2F80" w:rsidRDefault="00DA019A" w:rsidP="00B03CBA">
      <w:pPr>
        <w:pStyle w:val="Corps"/>
        <w:rPr>
          <w:del w:id="472" w:author="ACG Solutions" w:date="2016-11-14T14:41:00Z"/>
          <w:lang w:val="en-US"/>
        </w:rPr>
      </w:pPr>
      <w:bookmarkStart w:id="473" w:name="_Toc466897839"/>
      <w:bookmarkEnd w:id="473"/>
    </w:p>
    <w:p w:rsidR="00E80682" w:rsidRPr="00C82206" w:rsidRDefault="00E80682" w:rsidP="00E80682">
      <w:pPr>
        <w:pStyle w:val="Titre1"/>
        <w:pageBreakBefore w:val="0"/>
        <w:tabs>
          <w:tab w:val="clear" w:pos="360"/>
          <w:tab w:val="num" w:pos="432"/>
        </w:tabs>
        <w:spacing w:before="240"/>
        <w:ind w:left="432" w:hanging="432"/>
        <w:jc w:val="both"/>
        <w:rPr>
          <w:lang w:val="en-US"/>
        </w:rPr>
      </w:pPr>
      <w:bookmarkStart w:id="474" w:name="_Toc463446192"/>
      <w:bookmarkStart w:id="475" w:name="_Toc469651879"/>
      <w:bookmarkEnd w:id="212"/>
      <w:r w:rsidRPr="00C82206">
        <w:rPr>
          <w:lang w:val="en-US"/>
        </w:rPr>
        <w:lastRenderedPageBreak/>
        <w:t>Environments</w:t>
      </w:r>
      <w:bookmarkEnd w:id="474"/>
      <w:bookmarkEnd w:id="475"/>
    </w:p>
    <w:p w:rsidR="009C03EC" w:rsidRPr="00C82206" w:rsidRDefault="00E80682" w:rsidP="00E80682">
      <w:pPr>
        <w:pStyle w:val="Titre2"/>
        <w:rPr>
          <w:lang w:val="en-US"/>
        </w:rPr>
      </w:pPr>
      <w:bookmarkStart w:id="476" w:name="_Toc463446193"/>
      <w:bookmarkStart w:id="477" w:name="_Toc469651880"/>
      <w:r w:rsidRPr="00C82206">
        <w:rPr>
          <w:lang w:val="en-US"/>
        </w:rPr>
        <w:t>Tools</w:t>
      </w:r>
      <w:bookmarkEnd w:id="476"/>
      <w:bookmarkEnd w:id="477"/>
    </w:p>
    <w:p w:rsidR="00E80682" w:rsidRPr="00C82206" w:rsidRDefault="00E80682" w:rsidP="00E80682">
      <w:pPr>
        <w:pStyle w:val="Corps"/>
        <w:spacing w:before="120"/>
        <w:rPr>
          <w:lang w:val="en-US"/>
        </w:rPr>
      </w:pPr>
    </w:p>
    <w:p w:rsidR="00D70122" w:rsidRPr="00C82206" w:rsidRDefault="00D70122" w:rsidP="00D70122">
      <w:pPr>
        <w:pStyle w:val="Corps"/>
        <w:spacing w:before="120"/>
        <w:rPr>
          <w:lang w:val="en-US"/>
        </w:rPr>
      </w:pPr>
    </w:p>
    <w:p w:rsidR="00D70122" w:rsidRPr="00C82206" w:rsidRDefault="00D70122" w:rsidP="00E80682">
      <w:pPr>
        <w:pStyle w:val="Titre1"/>
        <w:rPr>
          <w:lang w:val="en-US"/>
        </w:rPr>
      </w:pPr>
      <w:bookmarkStart w:id="478" w:name="_Toc469651881"/>
      <w:r w:rsidRPr="00C82206">
        <w:rPr>
          <w:lang w:val="en-US"/>
        </w:rPr>
        <w:lastRenderedPageBreak/>
        <w:t>CONFIGURATION MANAGEMENT PROCESS</w:t>
      </w:r>
      <w:bookmarkEnd w:id="478"/>
    </w:p>
    <w:p w:rsidR="001C3C70" w:rsidRDefault="00D70122" w:rsidP="00E80682">
      <w:pPr>
        <w:pStyle w:val="Titre2"/>
        <w:spacing w:before="120"/>
        <w:ind w:left="709"/>
        <w:jc w:val="both"/>
        <w:rPr>
          <w:ins w:id="479" w:author="ACG Solutions" w:date="2016-11-09T09:56:00Z"/>
          <w:lang w:val="en-US"/>
        </w:rPr>
      </w:pPr>
      <w:bookmarkStart w:id="480" w:name="_Toc469651882"/>
      <w:r w:rsidRPr="00C82206">
        <w:rPr>
          <w:lang w:val="en-US"/>
        </w:rPr>
        <w:t>Configuration Management Environments</w:t>
      </w:r>
      <w:bookmarkEnd w:id="480"/>
    </w:p>
    <w:p w:rsidR="00541B12" w:rsidRPr="00541B12" w:rsidRDefault="00541B12" w:rsidP="00CB7A9E">
      <w:pPr>
        <w:pStyle w:val="Corps"/>
        <w:rPr>
          <w:lang w:val="en-US"/>
        </w:rPr>
      </w:pPr>
      <w:proofErr w:type="spellStart"/>
      <w:ins w:id="481" w:author="ACG Solutions" w:date="2016-11-09T09:56:00Z">
        <w:r>
          <w:rPr>
            <w:lang w:val="en-US"/>
          </w:rPr>
          <w:t>Github</w:t>
        </w:r>
      </w:ins>
      <w:proofErr w:type="spellEnd"/>
    </w:p>
    <w:p w:rsidR="001C3C70" w:rsidRPr="00C82206" w:rsidRDefault="00D70122" w:rsidP="00E80682">
      <w:pPr>
        <w:pStyle w:val="Titre2"/>
        <w:spacing w:before="120"/>
        <w:ind w:left="709"/>
        <w:jc w:val="both"/>
        <w:rPr>
          <w:lang w:val="en-US"/>
        </w:rPr>
      </w:pPr>
      <w:bookmarkStart w:id="482" w:name="_Toc469651883"/>
      <w:r w:rsidRPr="00C82206">
        <w:rPr>
          <w:lang w:val="en-US"/>
        </w:rPr>
        <w:t>Change management principles</w:t>
      </w:r>
      <w:bookmarkEnd w:id="482"/>
    </w:p>
    <w:p w:rsidR="00D70122" w:rsidRDefault="00D70122" w:rsidP="00E80682">
      <w:pPr>
        <w:pStyle w:val="Titre2"/>
        <w:spacing w:before="120"/>
        <w:ind w:left="709"/>
        <w:jc w:val="both"/>
        <w:rPr>
          <w:lang w:val="en-US"/>
        </w:rPr>
      </w:pPr>
      <w:bookmarkStart w:id="483" w:name="_Toc469651884"/>
      <w:r w:rsidRPr="00C82206">
        <w:rPr>
          <w:lang w:val="en-US"/>
        </w:rPr>
        <w:t>Life Cycle Data</w:t>
      </w:r>
      <w:bookmarkEnd w:id="483"/>
    </w:p>
    <w:p w:rsidR="001550C5" w:rsidRDefault="001550C5" w:rsidP="001550C5">
      <w:pPr>
        <w:pStyle w:val="Corps"/>
        <w:rPr>
          <w:lang w:val="en-US"/>
        </w:rPr>
      </w:pPr>
    </w:p>
    <w:p w:rsidR="001550C5" w:rsidRDefault="001550C5" w:rsidP="001550C5">
      <w:pPr>
        <w:pStyle w:val="Titre1"/>
        <w:rPr>
          <w:lang w:val="en-US"/>
        </w:rPr>
      </w:pPr>
      <w:bookmarkStart w:id="484" w:name="_Toc469651885"/>
      <w:r>
        <w:rPr>
          <w:lang w:val="en-US"/>
        </w:rPr>
        <w:lastRenderedPageBreak/>
        <w:t>Appendixes</w:t>
      </w:r>
      <w:bookmarkEnd w:id="484"/>
    </w:p>
    <w:p w:rsidR="001550C5" w:rsidRPr="001550C5" w:rsidRDefault="001550C5" w:rsidP="00D40D4D">
      <w:pPr>
        <w:pStyle w:val="Titre2"/>
        <w:rPr>
          <w:lang w:val="en-US"/>
        </w:rPr>
      </w:pPr>
      <w:bookmarkStart w:id="485" w:name="_Toc469651886"/>
      <w:r>
        <w:rPr>
          <w:lang w:val="en-US"/>
        </w:rPr>
        <w:t>Mission scenario template</w:t>
      </w:r>
      <w:bookmarkEnd w:id="485"/>
    </w:p>
    <w:p w:rsidR="001550C5" w:rsidRPr="001550C5" w:rsidRDefault="001550C5" w:rsidP="001550C5">
      <w:pPr>
        <w:pStyle w:val="Corps"/>
        <w:rPr>
          <w:lang w:val="en-US"/>
        </w:rPr>
      </w:pPr>
    </w:p>
    <w:sectPr w:rsidR="001550C5" w:rsidRPr="001550C5" w:rsidSect="004963A4">
      <w:footerReference w:type="default" r:id="rId24"/>
      <w:type w:val="continuous"/>
      <w:pgSz w:w="11906" w:h="16838" w:code="9"/>
      <w:pgMar w:top="1134" w:right="1134" w:bottom="1134" w:left="1134" w:header="851" w:footer="567"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 w:author="Jordan Alexandre" w:date="2016-12-14T11:47:00Z" w:initials="JA">
    <w:p w:rsidR="00373534" w:rsidRPr="000E6C56" w:rsidRDefault="00373534">
      <w:pPr>
        <w:pStyle w:val="Commentaire"/>
        <w:rPr>
          <w:lang w:val="en-US"/>
        </w:rPr>
      </w:pPr>
      <w:r>
        <w:rPr>
          <w:rStyle w:val="Marquedecommentaire"/>
        </w:rPr>
        <w:annotationRef/>
      </w:r>
      <w:r w:rsidRPr="000E6C56">
        <w:rPr>
          <w:lang w:val="en-US"/>
        </w:rPr>
        <w:t>Set of output criteria defined in the increment definition file</w:t>
      </w:r>
    </w:p>
  </w:comment>
  <w:comment w:id="42" w:author="Jordan Alexandre" w:date="2016-12-14T11:47:00Z" w:initials="JA">
    <w:p w:rsidR="00373534" w:rsidRPr="000E6C56" w:rsidRDefault="00373534">
      <w:pPr>
        <w:pStyle w:val="Commentaire"/>
        <w:rPr>
          <w:lang w:val="en-US"/>
        </w:rPr>
      </w:pPr>
      <w:r>
        <w:rPr>
          <w:rStyle w:val="Marquedecommentaire"/>
        </w:rPr>
        <w:annotationRef/>
      </w:r>
      <w:r w:rsidRPr="000E6C56">
        <w:rPr>
          <w:lang w:val="en-US"/>
        </w:rPr>
        <w:t xml:space="preserve">Addition of some functions may not </w:t>
      </w:r>
      <w:proofErr w:type="spellStart"/>
      <w:r w:rsidRPr="000E6C56">
        <w:rPr>
          <w:lang w:val="en-US"/>
        </w:rPr>
        <w:t>required</w:t>
      </w:r>
      <w:proofErr w:type="spellEnd"/>
      <w:r w:rsidRPr="000E6C56">
        <w:rPr>
          <w:lang w:val="en-US"/>
        </w:rPr>
        <w:t xml:space="preserve"> modeling and simulation in the frame of impact </w:t>
      </w:r>
      <w:proofErr w:type="gramStart"/>
      <w:r w:rsidRPr="000E6C56">
        <w:rPr>
          <w:lang w:val="en-US"/>
        </w:rPr>
        <w:t>analysis ?</w:t>
      </w:r>
      <w:proofErr w:type="gramEnd"/>
    </w:p>
  </w:comment>
  <w:comment w:id="59" w:author="Jordan Alexandre" w:date="2016-12-14T11:47:00Z" w:initials="JA">
    <w:p w:rsidR="00373534" w:rsidRPr="00AD7DB6" w:rsidRDefault="00373534">
      <w:pPr>
        <w:pStyle w:val="Commentaire"/>
        <w:rPr>
          <w:lang w:val="en-US"/>
        </w:rPr>
      </w:pPr>
      <w:r>
        <w:rPr>
          <w:rStyle w:val="Marquedecommentaire"/>
        </w:rPr>
        <w:annotationRef/>
      </w:r>
      <w:r w:rsidRPr="00AD7DB6">
        <w:rPr>
          <w:lang w:val="en-US"/>
        </w:rPr>
        <w:t xml:space="preserve">All the comments of proof reading are closed </w:t>
      </w:r>
    </w:p>
  </w:comment>
  <w:comment w:id="75" w:author="Anne-Perrine Porte" w:date="2016-12-16T11:27:00Z" w:initials="APP">
    <w:p w:rsidR="00E92921" w:rsidRDefault="00E92921" w:rsidP="00E92921">
      <w:pPr>
        <w:pStyle w:val="Commentaire"/>
        <w:rPr>
          <w:lang w:val="en-US"/>
        </w:rPr>
      </w:pPr>
      <w:r>
        <w:rPr>
          <w:rStyle w:val="Marquedecommentaire"/>
        </w:rPr>
        <w:annotationRef/>
      </w:r>
      <w:r w:rsidRPr="00BC3BB8">
        <w:rPr>
          <w:lang w:val="en-US"/>
        </w:rPr>
        <w:t>Even though I am convinced this activity is necessary to be more efficient for maturation of the</w:t>
      </w:r>
      <w:r>
        <w:rPr>
          <w:lang w:val="en-US"/>
        </w:rPr>
        <w:t xml:space="preserve"> specification, I am not sure of its usage regarding safety aspects. Or as a mean of validation, maybe to be included in next section</w:t>
      </w:r>
    </w:p>
    <w:p w:rsidR="00E92921" w:rsidRDefault="00E92921" w:rsidP="00E92921">
      <w:pPr>
        <w:pStyle w:val="Commentaire"/>
        <w:rPr>
          <w:lang w:val="en-US"/>
        </w:rPr>
      </w:pPr>
    </w:p>
    <w:p w:rsidR="00E92921" w:rsidRPr="00BC3BB8" w:rsidRDefault="00E92921" w:rsidP="00E92921">
      <w:pPr>
        <w:pStyle w:val="Commentaire"/>
        <w:rPr>
          <w:lang w:val="en-US"/>
        </w:rPr>
      </w:pPr>
      <w:r>
        <w:rPr>
          <w:lang w:val="en-US"/>
        </w:rPr>
        <w:t>Or – if the specification is expressed as scenarios – this decomposition is a mean of completing the specification as the definition of interfaces, which may not be completely defined in the scenarios</w:t>
      </w:r>
    </w:p>
  </w:comment>
  <w:comment w:id="158" w:author="ACG Solutions" w:date="2016-12-14T11:47:00Z" w:initials="AS">
    <w:p w:rsidR="00373534" w:rsidRDefault="00373534">
      <w:pPr>
        <w:pStyle w:val="Commentaire"/>
      </w:pPr>
      <w:r>
        <w:rPr>
          <w:rStyle w:val="Marquedecommentaire"/>
        </w:rPr>
        <w:annotationRef/>
      </w:r>
      <w:r>
        <w:t>Traiter le cas où une donnée est enrichie (n+1) et du coup in ne revient pas à l'</w:t>
      </w:r>
      <w:proofErr w:type="spellStart"/>
      <w:r>
        <w:t>etape</w:t>
      </w:r>
      <w:proofErr w:type="spellEnd"/>
      <w:r>
        <w:t xml:space="preserve"> </w:t>
      </w:r>
      <w:proofErr w:type="spellStart"/>
      <w:r>
        <w:t>precedente</w:t>
      </w:r>
      <w:proofErr w:type="spellEnd"/>
    </w:p>
  </w:comment>
  <w:comment w:id="169" w:author="ACG Solutions" w:date="2016-12-14T11:47:00Z" w:initials="AS">
    <w:p w:rsidR="00373534" w:rsidRDefault="00373534" w:rsidP="008A7166">
      <w:pPr>
        <w:pStyle w:val="Commentaire"/>
      </w:pPr>
      <w:r>
        <w:rPr>
          <w:rStyle w:val="Marquedecommentaire"/>
        </w:rPr>
        <w:annotationRef/>
      </w:r>
      <w:r>
        <w:t xml:space="preserve">Même </w:t>
      </w:r>
      <w:proofErr w:type="spellStart"/>
      <w:r>
        <w:t>process</w:t>
      </w:r>
      <w:proofErr w:type="spellEnd"/>
      <w:r>
        <w:t xml:space="preserve"> pour tous les </w:t>
      </w:r>
      <w:proofErr w:type="spellStart"/>
      <w:r>
        <w:t>systemes</w:t>
      </w:r>
      <w:proofErr w:type="spellEnd"/>
      <w:r>
        <w:t xml:space="preserve"> ou </w:t>
      </w:r>
      <w:proofErr w:type="spellStart"/>
      <w:r>
        <w:t>different</w:t>
      </w:r>
      <w:proofErr w:type="spellEnd"/>
      <w:r>
        <w:t xml:space="preserve"> pour chaque </w:t>
      </w:r>
      <w:proofErr w:type="spellStart"/>
      <w:r>
        <w:t>systeme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C14" w:rsidRDefault="005E2C14">
      <w:r>
        <w:separator/>
      </w:r>
    </w:p>
  </w:endnote>
  <w:endnote w:type="continuationSeparator" w:id="0">
    <w:p w:rsidR="005E2C14" w:rsidRDefault="005E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373534">
      <w:tc>
        <w:tcPr>
          <w:tcW w:w="3259" w:type="dxa"/>
        </w:tcPr>
        <w:p w:rsidR="00373534" w:rsidRDefault="00373534">
          <w:pPr>
            <w:pStyle w:val="ZGaucheGras"/>
          </w:pPr>
          <w:r>
            <w:fldChar w:fldCharType="begin"/>
          </w:r>
          <w:r>
            <w:instrText xml:space="preserve"> STYLEREF "Z_Etat_doc" \* MERGEFORMAT </w:instrText>
          </w:r>
          <w:r>
            <w:fldChar w:fldCharType="end"/>
          </w:r>
        </w:p>
      </w:tc>
      <w:tc>
        <w:tcPr>
          <w:tcW w:w="5742" w:type="dxa"/>
        </w:tcPr>
        <w:p w:rsidR="00373534" w:rsidRDefault="00373534">
          <w:pPr>
            <w:pStyle w:val="ZDroiteGras"/>
            <w:framePr w:wrap="around"/>
          </w:pPr>
        </w:p>
      </w:tc>
      <w:tc>
        <w:tcPr>
          <w:tcW w:w="776" w:type="dxa"/>
        </w:tcPr>
        <w:p w:rsidR="00373534" w:rsidRDefault="00373534">
          <w:pPr>
            <w:pStyle w:val="Normalarial"/>
            <w:jc w:val="right"/>
          </w:pPr>
          <w:r>
            <w:fldChar w:fldCharType="begin"/>
          </w:r>
          <w:r>
            <w:instrText xml:space="preserve"> PAGE  \* MERGEFORMAT </w:instrText>
          </w:r>
          <w:r>
            <w:fldChar w:fldCharType="separate"/>
          </w:r>
          <w:r w:rsidR="00CB7A9E">
            <w:rPr>
              <w:noProof/>
            </w:rPr>
            <w:t>2</w:t>
          </w:r>
          <w:r>
            <w:rPr>
              <w:noProof/>
            </w:rPr>
            <w:fldChar w:fldCharType="end"/>
          </w:r>
        </w:p>
      </w:tc>
    </w:tr>
  </w:tbl>
  <w:p w:rsidR="00373534" w:rsidRDefault="00373534">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373534">
      <w:trPr>
        <w:cantSplit/>
      </w:trPr>
      <w:tc>
        <w:tcPr>
          <w:tcW w:w="9777" w:type="dxa"/>
        </w:tcPr>
        <w:p w:rsidR="00373534" w:rsidRPr="002477D0" w:rsidRDefault="00373534">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373534" w:rsidRDefault="00373534">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373534" w:rsidRDefault="00373534">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373534">
      <w:tc>
        <w:tcPr>
          <w:tcW w:w="3259" w:type="dxa"/>
        </w:tcPr>
        <w:p w:rsidR="00373534" w:rsidRDefault="00373534">
          <w:pPr>
            <w:pStyle w:val="ZGaucheGras"/>
          </w:pPr>
          <w:r>
            <w:fldChar w:fldCharType="begin"/>
          </w:r>
          <w:r>
            <w:instrText xml:space="preserve"> STYLEREF "Z_Etat_doc" \* MERGEFORMAT </w:instrText>
          </w:r>
          <w:r>
            <w:fldChar w:fldCharType="end"/>
          </w:r>
        </w:p>
      </w:tc>
      <w:tc>
        <w:tcPr>
          <w:tcW w:w="5742" w:type="dxa"/>
        </w:tcPr>
        <w:p w:rsidR="00373534" w:rsidRDefault="00373534">
          <w:pPr>
            <w:pStyle w:val="ZDroiteGras"/>
            <w:framePr w:wrap="around"/>
          </w:pPr>
          <w:r>
            <w:t>TABLE DES MATIÈRES</w:t>
          </w:r>
        </w:p>
      </w:tc>
      <w:tc>
        <w:tcPr>
          <w:tcW w:w="776" w:type="dxa"/>
        </w:tcPr>
        <w:p w:rsidR="00373534" w:rsidRDefault="00373534">
          <w:pPr>
            <w:pStyle w:val="Normalarial"/>
            <w:jc w:val="right"/>
          </w:pPr>
          <w:r>
            <w:fldChar w:fldCharType="begin"/>
          </w:r>
          <w:r>
            <w:instrText xml:space="preserve"> PAGE  \* MERGEFORMAT </w:instrText>
          </w:r>
          <w:r>
            <w:fldChar w:fldCharType="separate"/>
          </w:r>
          <w:r w:rsidR="00CB7A9E">
            <w:rPr>
              <w:noProof/>
            </w:rPr>
            <w:t>4</w:t>
          </w:r>
          <w:r>
            <w:rPr>
              <w:noProof/>
            </w:rPr>
            <w:fldChar w:fldCharType="end"/>
          </w:r>
        </w:p>
      </w:tc>
    </w:tr>
  </w:tbl>
  <w:p w:rsidR="00373534" w:rsidRDefault="00373534">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373534">
      <w:trPr>
        <w:cantSplit/>
      </w:trPr>
      <w:tc>
        <w:tcPr>
          <w:tcW w:w="9777" w:type="dxa"/>
        </w:tcPr>
        <w:p w:rsidR="00373534" w:rsidRPr="002477D0" w:rsidRDefault="00373534">
          <w:pPr>
            <w:pStyle w:val="ZCentre37"/>
            <w:rPr>
              <w:lang w:val="en-US"/>
            </w:rPr>
          </w:pPr>
          <w:r w:rsidRPr="002477D0">
            <w:rPr>
              <w:lang w:val="en-US"/>
            </w:rPr>
            <w:t xml:space="preserve">This document is the intellectual property of </w:t>
          </w:r>
          <w:r>
            <w:fldChar w:fldCharType="begin"/>
          </w:r>
          <w:r w:rsidRPr="003A506E">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373534" w:rsidRDefault="00373534">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373534" w:rsidRDefault="00373534">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34" w:rsidRDefault="00373534">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C14" w:rsidRDefault="005E2C14">
      <w:r>
        <w:separator/>
      </w:r>
    </w:p>
  </w:footnote>
  <w:footnote w:type="continuationSeparator" w:id="0">
    <w:p w:rsidR="005E2C14" w:rsidRDefault="005E2C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373534">
      <w:trPr>
        <w:trHeight w:hRule="exact" w:val="240"/>
      </w:trPr>
      <w:tc>
        <w:tcPr>
          <w:tcW w:w="9778" w:type="dxa"/>
          <w:gridSpan w:val="7"/>
        </w:tcPr>
        <w:p w:rsidR="00373534" w:rsidRDefault="00373534">
          <w:pPr>
            <w:pStyle w:val="ZCentreGras"/>
          </w:pPr>
          <w:r>
            <w:fldChar w:fldCharType="begin"/>
          </w:r>
          <w:r>
            <w:instrText xml:space="preserve"> STYLEREF Z_Doc_protection \* MERGEFORMAT </w:instrText>
          </w:r>
          <w:r>
            <w:fldChar w:fldCharType="separate"/>
          </w:r>
          <w:r w:rsidR="007837E4">
            <w:rPr>
              <w:noProof/>
            </w:rPr>
            <w:t>UNCLASSIFIED</w:t>
          </w:r>
          <w:r>
            <w:fldChar w:fldCharType="end"/>
          </w:r>
        </w:p>
      </w:tc>
    </w:tr>
    <w:tr w:rsidR="00373534">
      <w:trPr>
        <w:gridAfter w:val="1"/>
        <w:wAfter w:w="10" w:type="dxa"/>
        <w:trHeight w:hRule="exact" w:val="240"/>
      </w:trPr>
      <w:tc>
        <w:tcPr>
          <w:tcW w:w="1629" w:type="dxa"/>
        </w:tcPr>
        <w:p w:rsidR="00373534" w:rsidRDefault="00373534">
          <w:pPr>
            <w:pStyle w:val="Normalarial"/>
            <w:jc w:val="center"/>
            <w:rPr>
              <w:sz w:val="16"/>
            </w:rPr>
          </w:pPr>
        </w:p>
      </w:tc>
      <w:tc>
        <w:tcPr>
          <w:tcW w:w="1630" w:type="dxa"/>
        </w:tcPr>
        <w:p w:rsidR="00373534" w:rsidRDefault="00373534">
          <w:pPr>
            <w:pStyle w:val="Normalarial"/>
            <w:jc w:val="center"/>
            <w:rPr>
              <w:sz w:val="16"/>
            </w:rPr>
          </w:pPr>
        </w:p>
      </w:tc>
      <w:tc>
        <w:tcPr>
          <w:tcW w:w="1973" w:type="dxa"/>
        </w:tcPr>
        <w:p w:rsidR="00373534" w:rsidRDefault="00373534">
          <w:pPr>
            <w:pStyle w:val="Normalarial"/>
            <w:jc w:val="center"/>
            <w:rPr>
              <w:sz w:val="16"/>
            </w:rPr>
          </w:pPr>
        </w:p>
      </w:tc>
      <w:tc>
        <w:tcPr>
          <w:tcW w:w="2268" w:type="dxa"/>
        </w:tcPr>
        <w:p w:rsidR="00373534" w:rsidRDefault="00373534">
          <w:pPr>
            <w:pStyle w:val="Normalarial"/>
            <w:jc w:val="center"/>
            <w:rPr>
              <w:sz w:val="16"/>
            </w:rPr>
          </w:pPr>
          <w:r>
            <w:rPr>
              <w:sz w:val="16"/>
            </w:rPr>
            <w:t>REFERENCE</w:t>
          </w:r>
        </w:p>
      </w:tc>
      <w:tc>
        <w:tcPr>
          <w:tcW w:w="709" w:type="dxa"/>
        </w:tcPr>
        <w:p w:rsidR="00373534" w:rsidRDefault="00373534">
          <w:pPr>
            <w:pStyle w:val="Normalarial"/>
            <w:jc w:val="center"/>
            <w:rPr>
              <w:sz w:val="16"/>
            </w:rPr>
          </w:pPr>
          <w:r>
            <w:rPr>
              <w:sz w:val="16"/>
            </w:rPr>
            <w:t>ISSUE</w:t>
          </w:r>
        </w:p>
      </w:tc>
      <w:tc>
        <w:tcPr>
          <w:tcW w:w="1559" w:type="dxa"/>
        </w:tcPr>
        <w:p w:rsidR="00373534" w:rsidRDefault="00373534">
          <w:pPr>
            <w:pStyle w:val="Normalarial"/>
            <w:jc w:val="center"/>
            <w:rPr>
              <w:sz w:val="16"/>
            </w:rPr>
          </w:pPr>
          <w:r>
            <w:rPr>
              <w:sz w:val="16"/>
            </w:rPr>
            <w:t>DATE</w:t>
          </w:r>
        </w:p>
      </w:tc>
    </w:tr>
    <w:tr w:rsidR="00373534">
      <w:trPr>
        <w:gridAfter w:val="1"/>
        <w:wAfter w:w="10" w:type="dxa"/>
        <w:trHeight w:hRule="exact" w:val="240"/>
      </w:trPr>
      <w:tc>
        <w:tcPr>
          <w:tcW w:w="1629" w:type="dxa"/>
          <w:tcBorders>
            <w:bottom w:val="nil"/>
          </w:tcBorders>
        </w:tcPr>
        <w:p w:rsidR="00373534" w:rsidRDefault="00373534">
          <w:pPr>
            <w:pStyle w:val="Normalarial"/>
            <w:jc w:val="center"/>
          </w:pPr>
        </w:p>
      </w:tc>
      <w:tc>
        <w:tcPr>
          <w:tcW w:w="1630" w:type="dxa"/>
          <w:tcBorders>
            <w:bottom w:val="nil"/>
          </w:tcBorders>
        </w:tcPr>
        <w:p w:rsidR="00373534" w:rsidRDefault="00373534">
          <w:pPr>
            <w:pStyle w:val="Normalarial"/>
            <w:jc w:val="center"/>
          </w:pPr>
        </w:p>
      </w:tc>
      <w:tc>
        <w:tcPr>
          <w:tcW w:w="1973" w:type="dxa"/>
          <w:tcBorders>
            <w:bottom w:val="nil"/>
          </w:tcBorders>
        </w:tcPr>
        <w:p w:rsidR="00373534" w:rsidRDefault="00373534">
          <w:pPr>
            <w:pStyle w:val="Normalarial"/>
            <w:jc w:val="center"/>
          </w:pPr>
        </w:p>
      </w:tc>
      <w:tc>
        <w:tcPr>
          <w:tcW w:w="2268" w:type="dxa"/>
          <w:tcBorders>
            <w:bottom w:val="nil"/>
          </w:tcBorders>
        </w:tcPr>
        <w:p w:rsidR="00373534" w:rsidRDefault="00373534">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373534" w:rsidRDefault="00373534">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373534" w:rsidRDefault="00373534">
          <w:pPr>
            <w:pStyle w:val="Normalarial"/>
            <w:jc w:val="center"/>
          </w:pPr>
          <w:r>
            <w:fldChar w:fldCharType="begin"/>
          </w:r>
          <w:r>
            <w:instrText xml:space="preserve"> STYLEREF "Z_Date_edition" \* MERGEFORMAT </w:instrText>
          </w:r>
          <w:r>
            <w:fldChar w:fldCharType="end"/>
          </w:r>
        </w:p>
      </w:tc>
    </w:tr>
  </w:tbl>
  <w:p w:rsidR="00373534" w:rsidRDefault="00373534">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5C468DA"/>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13472EB8"/>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02001"/>
    <w:multiLevelType w:val="hybridMultilevel"/>
    <w:tmpl w:val="116EFE1A"/>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nsid w:val="1F0F2DDA"/>
    <w:multiLevelType w:val="hybridMultilevel"/>
    <w:tmpl w:val="E4F8A74C"/>
    <w:lvl w:ilvl="0" w:tplc="8B084378">
      <w:start w:val="1"/>
      <w:numFmt w:val="bullet"/>
      <w:pStyle w:val="Listepuces"/>
      <w:lvlText w:val=""/>
      <w:lvlJc w:val="left"/>
      <w:pPr>
        <w:tabs>
          <w:tab w:val="num" w:pos="480"/>
        </w:tabs>
        <w:ind w:left="480" w:hanging="360"/>
      </w:pPr>
      <w:rPr>
        <w:rFonts w:ascii="Symbol" w:hAnsi="Symbol" w:hint="default"/>
        <w:color w:val="CC0000"/>
      </w:rPr>
    </w:lvl>
    <w:lvl w:ilvl="1" w:tplc="84D0A498">
      <w:start w:val="1"/>
      <w:numFmt w:val="bullet"/>
      <w:lvlText w:val="o"/>
      <w:lvlJc w:val="left"/>
      <w:pPr>
        <w:tabs>
          <w:tab w:val="num" w:pos="1440"/>
        </w:tabs>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1FD61A2B"/>
    <w:multiLevelType w:val="hybridMultilevel"/>
    <w:tmpl w:val="3356BEC0"/>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nsid w:val="2BF45951"/>
    <w:multiLevelType w:val="hybridMultilevel"/>
    <w:tmpl w:val="90F6CB28"/>
    <w:lvl w:ilvl="0" w:tplc="040C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E211B"/>
    <w:multiLevelType w:val="hybridMultilevel"/>
    <w:tmpl w:val="A484D830"/>
    <w:lvl w:ilvl="0" w:tplc="CF5226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3C26C1"/>
    <w:multiLevelType w:val="hybridMultilevel"/>
    <w:tmpl w:val="C0204576"/>
    <w:lvl w:ilvl="0" w:tplc="3D94E6AA">
      <w:start w:val="1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9">
    <w:nsid w:val="55BD7A5E"/>
    <w:multiLevelType w:val="hybridMultilevel"/>
    <w:tmpl w:val="E7FA131C"/>
    <w:lvl w:ilvl="0" w:tplc="040C0001">
      <w:start w:val="1"/>
      <w:numFmt w:val="bullet"/>
      <w:lvlText w:val=""/>
      <w:lvlJc w:val="left"/>
      <w:pPr>
        <w:ind w:left="1069" w:hanging="360"/>
      </w:pPr>
      <w:rPr>
        <w:rFonts w:ascii="Symbol" w:hAnsi="Symbol" w:hint="default"/>
      </w:rPr>
    </w:lvl>
    <w:lvl w:ilvl="1" w:tplc="040C0019">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566D564D"/>
    <w:multiLevelType w:val="hybridMultilevel"/>
    <w:tmpl w:val="D9F085C8"/>
    <w:lvl w:ilvl="0" w:tplc="D236E18C">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1">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12">
    <w:nsid w:val="66F50206"/>
    <w:multiLevelType w:val="hybridMultilevel"/>
    <w:tmpl w:val="0360BA9E"/>
    <w:lvl w:ilvl="0" w:tplc="513033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B245E34"/>
    <w:multiLevelType w:val="hybridMultilevel"/>
    <w:tmpl w:val="87020250"/>
    <w:lvl w:ilvl="0" w:tplc="040C0015">
      <w:start w:val="1"/>
      <w:numFmt w:val="upp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7D3E07BE"/>
    <w:multiLevelType w:val="hybridMultilevel"/>
    <w:tmpl w:val="CE925F0C"/>
    <w:lvl w:ilvl="0" w:tplc="9E6C0E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5"/>
  </w:num>
  <w:num w:numId="2">
    <w:abstractNumId w:val="8"/>
  </w:num>
  <w:num w:numId="3">
    <w:abstractNumId w:val="11"/>
  </w:num>
  <w:num w:numId="4">
    <w:abstractNumId w:val="0"/>
  </w:num>
  <w:num w:numId="5">
    <w:abstractNumId w:val="7"/>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1"/>
  </w:num>
  <w:num w:numId="10">
    <w:abstractNumId w:val="0"/>
  </w:num>
  <w:num w:numId="11">
    <w:abstractNumId w:val="10"/>
  </w:num>
  <w:num w:numId="12">
    <w:abstractNumId w:val="3"/>
  </w:num>
  <w:num w:numId="13">
    <w:abstractNumId w:val="4"/>
  </w:num>
  <w:num w:numId="14">
    <w:abstractNumId w:val="13"/>
  </w:num>
  <w:num w:numId="15">
    <w:abstractNumId w:val="0"/>
  </w:num>
  <w:num w:numId="16">
    <w:abstractNumId w:val="2"/>
  </w:num>
  <w:num w:numId="17">
    <w:abstractNumId w:val="9"/>
  </w:num>
  <w:num w:numId="18">
    <w:abstractNumId w:val="0"/>
  </w:num>
  <w:num w:numId="19">
    <w:abstractNumId w:val="14"/>
  </w:num>
  <w:num w:numId="20">
    <w:abstractNumId w:val="0"/>
  </w:num>
  <w:num w:numId="2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D4"/>
    <w:rsid w:val="00000A85"/>
    <w:rsid w:val="0000204A"/>
    <w:rsid w:val="00002358"/>
    <w:rsid w:val="00003092"/>
    <w:rsid w:val="000032CC"/>
    <w:rsid w:val="00003C0E"/>
    <w:rsid w:val="00003D10"/>
    <w:rsid w:val="00003DE3"/>
    <w:rsid w:val="000058DC"/>
    <w:rsid w:val="000072C4"/>
    <w:rsid w:val="000074D5"/>
    <w:rsid w:val="00010079"/>
    <w:rsid w:val="0001024D"/>
    <w:rsid w:val="00011083"/>
    <w:rsid w:val="00011646"/>
    <w:rsid w:val="00011B06"/>
    <w:rsid w:val="000129BA"/>
    <w:rsid w:val="00013A10"/>
    <w:rsid w:val="00013A75"/>
    <w:rsid w:val="000152D8"/>
    <w:rsid w:val="000154B0"/>
    <w:rsid w:val="00015BB6"/>
    <w:rsid w:val="00016554"/>
    <w:rsid w:val="000167C4"/>
    <w:rsid w:val="00020624"/>
    <w:rsid w:val="00021329"/>
    <w:rsid w:val="00021660"/>
    <w:rsid w:val="000220F1"/>
    <w:rsid w:val="000225E5"/>
    <w:rsid w:val="0002280E"/>
    <w:rsid w:val="00022E11"/>
    <w:rsid w:val="00022EFE"/>
    <w:rsid w:val="00023891"/>
    <w:rsid w:val="0002570C"/>
    <w:rsid w:val="0002694E"/>
    <w:rsid w:val="00026FF0"/>
    <w:rsid w:val="00027D17"/>
    <w:rsid w:val="00027E12"/>
    <w:rsid w:val="000305D2"/>
    <w:rsid w:val="00031506"/>
    <w:rsid w:val="000317C8"/>
    <w:rsid w:val="0003275D"/>
    <w:rsid w:val="00037361"/>
    <w:rsid w:val="00037DA5"/>
    <w:rsid w:val="00037FAB"/>
    <w:rsid w:val="00040EED"/>
    <w:rsid w:val="00043054"/>
    <w:rsid w:val="00043E19"/>
    <w:rsid w:val="0004404A"/>
    <w:rsid w:val="000446D1"/>
    <w:rsid w:val="00045A59"/>
    <w:rsid w:val="00045F2F"/>
    <w:rsid w:val="000477D5"/>
    <w:rsid w:val="0005015A"/>
    <w:rsid w:val="0005018A"/>
    <w:rsid w:val="00050A28"/>
    <w:rsid w:val="00051DD3"/>
    <w:rsid w:val="0005211B"/>
    <w:rsid w:val="000539AB"/>
    <w:rsid w:val="0005543D"/>
    <w:rsid w:val="00055C2A"/>
    <w:rsid w:val="00055CCE"/>
    <w:rsid w:val="00055D5A"/>
    <w:rsid w:val="0005609F"/>
    <w:rsid w:val="00056BF8"/>
    <w:rsid w:val="00056E96"/>
    <w:rsid w:val="00057EFE"/>
    <w:rsid w:val="000601E8"/>
    <w:rsid w:val="00060775"/>
    <w:rsid w:val="0006131A"/>
    <w:rsid w:val="00063661"/>
    <w:rsid w:val="00065846"/>
    <w:rsid w:val="00066B18"/>
    <w:rsid w:val="00066D80"/>
    <w:rsid w:val="00067473"/>
    <w:rsid w:val="00067CE4"/>
    <w:rsid w:val="00070234"/>
    <w:rsid w:val="000706D4"/>
    <w:rsid w:val="00071F99"/>
    <w:rsid w:val="000727BD"/>
    <w:rsid w:val="00072E49"/>
    <w:rsid w:val="000734C4"/>
    <w:rsid w:val="0007406A"/>
    <w:rsid w:val="00074511"/>
    <w:rsid w:val="00074DC2"/>
    <w:rsid w:val="00075206"/>
    <w:rsid w:val="0007558F"/>
    <w:rsid w:val="0007638D"/>
    <w:rsid w:val="000772C0"/>
    <w:rsid w:val="00085445"/>
    <w:rsid w:val="000858A6"/>
    <w:rsid w:val="000863AC"/>
    <w:rsid w:val="00086DB0"/>
    <w:rsid w:val="0008708D"/>
    <w:rsid w:val="00087109"/>
    <w:rsid w:val="00090C71"/>
    <w:rsid w:val="00091539"/>
    <w:rsid w:val="00091C35"/>
    <w:rsid w:val="00092897"/>
    <w:rsid w:val="00092CAB"/>
    <w:rsid w:val="00092F6A"/>
    <w:rsid w:val="0009415C"/>
    <w:rsid w:val="00094185"/>
    <w:rsid w:val="00094E18"/>
    <w:rsid w:val="00096E80"/>
    <w:rsid w:val="00096ED5"/>
    <w:rsid w:val="000A2357"/>
    <w:rsid w:val="000A34BD"/>
    <w:rsid w:val="000A358F"/>
    <w:rsid w:val="000A3629"/>
    <w:rsid w:val="000A3B29"/>
    <w:rsid w:val="000A45A3"/>
    <w:rsid w:val="000A54FF"/>
    <w:rsid w:val="000A5E5D"/>
    <w:rsid w:val="000A6547"/>
    <w:rsid w:val="000B053E"/>
    <w:rsid w:val="000B0B21"/>
    <w:rsid w:val="000B0FFD"/>
    <w:rsid w:val="000B1003"/>
    <w:rsid w:val="000B2F8C"/>
    <w:rsid w:val="000B3013"/>
    <w:rsid w:val="000B4008"/>
    <w:rsid w:val="000B473F"/>
    <w:rsid w:val="000B5027"/>
    <w:rsid w:val="000B559C"/>
    <w:rsid w:val="000B6271"/>
    <w:rsid w:val="000B6467"/>
    <w:rsid w:val="000B661E"/>
    <w:rsid w:val="000B6DA3"/>
    <w:rsid w:val="000B73FD"/>
    <w:rsid w:val="000B748D"/>
    <w:rsid w:val="000B76E5"/>
    <w:rsid w:val="000C07AD"/>
    <w:rsid w:val="000C1C11"/>
    <w:rsid w:val="000C21E3"/>
    <w:rsid w:val="000C28FB"/>
    <w:rsid w:val="000C2FE4"/>
    <w:rsid w:val="000C3F69"/>
    <w:rsid w:val="000C55CE"/>
    <w:rsid w:val="000C721C"/>
    <w:rsid w:val="000C7728"/>
    <w:rsid w:val="000D0146"/>
    <w:rsid w:val="000D03B2"/>
    <w:rsid w:val="000D265D"/>
    <w:rsid w:val="000D313A"/>
    <w:rsid w:val="000D46DD"/>
    <w:rsid w:val="000D5813"/>
    <w:rsid w:val="000D5DC3"/>
    <w:rsid w:val="000E027B"/>
    <w:rsid w:val="000E1A8C"/>
    <w:rsid w:val="000E2910"/>
    <w:rsid w:val="000E360D"/>
    <w:rsid w:val="000E3C30"/>
    <w:rsid w:val="000E42C8"/>
    <w:rsid w:val="000E4740"/>
    <w:rsid w:val="000E4CFE"/>
    <w:rsid w:val="000E4DFE"/>
    <w:rsid w:val="000E5264"/>
    <w:rsid w:val="000E6C56"/>
    <w:rsid w:val="000E7E00"/>
    <w:rsid w:val="000F1023"/>
    <w:rsid w:val="000F127C"/>
    <w:rsid w:val="000F16A4"/>
    <w:rsid w:val="000F269D"/>
    <w:rsid w:val="000F2B85"/>
    <w:rsid w:val="000F33DF"/>
    <w:rsid w:val="000F5278"/>
    <w:rsid w:val="000F5ED4"/>
    <w:rsid w:val="000F71E4"/>
    <w:rsid w:val="001003A8"/>
    <w:rsid w:val="00101981"/>
    <w:rsid w:val="001035B4"/>
    <w:rsid w:val="00103CC6"/>
    <w:rsid w:val="001043F5"/>
    <w:rsid w:val="00104B37"/>
    <w:rsid w:val="00104DC9"/>
    <w:rsid w:val="00105469"/>
    <w:rsid w:val="00105B5C"/>
    <w:rsid w:val="0010663A"/>
    <w:rsid w:val="00111A66"/>
    <w:rsid w:val="0011241E"/>
    <w:rsid w:val="00113657"/>
    <w:rsid w:val="00115099"/>
    <w:rsid w:val="00115927"/>
    <w:rsid w:val="00115C67"/>
    <w:rsid w:val="00115F8F"/>
    <w:rsid w:val="001167D3"/>
    <w:rsid w:val="00116CB9"/>
    <w:rsid w:val="00121A36"/>
    <w:rsid w:val="00123213"/>
    <w:rsid w:val="0012353B"/>
    <w:rsid w:val="00124384"/>
    <w:rsid w:val="0012452D"/>
    <w:rsid w:val="00125027"/>
    <w:rsid w:val="00125E8D"/>
    <w:rsid w:val="00125F4D"/>
    <w:rsid w:val="00126D91"/>
    <w:rsid w:val="00127CBF"/>
    <w:rsid w:val="00130030"/>
    <w:rsid w:val="0013003A"/>
    <w:rsid w:val="00130F90"/>
    <w:rsid w:val="001313E6"/>
    <w:rsid w:val="001329FB"/>
    <w:rsid w:val="00133774"/>
    <w:rsid w:val="001353B9"/>
    <w:rsid w:val="001354C6"/>
    <w:rsid w:val="00135C26"/>
    <w:rsid w:val="00137402"/>
    <w:rsid w:val="00137915"/>
    <w:rsid w:val="00137FA5"/>
    <w:rsid w:val="00141A49"/>
    <w:rsid w:val="00141E31"/>
    <w:rsid w:val="00144CD9"/>
    <w:rsid w:val="00145AF7"/>
    <w:rsid w:val="001473C7"/>
    <w:rsid w:val="0014777D"/>
    <w:rsid w:val="00151E98"/>
    <w:rsid w:val="00152939"/>
    <w:rsid w:val="00152B25"/>
    <w:rsid w:val="00152B42"/>
    <w:rsid w:val="00153E54"/>
    <w:rsid w:val="0015415A"/>
    <w:rsid w:val="001550C5"/>
    <w:rsid w:val="001552BA"/>
    <w:rsid w:val="001554F5"/>
    <w:rsid w:val="00155E1D"/>
    <w:rsid w:val="001561F9"/>
    <w:rsid w:val="001562D8"/>
    <w:rsid w:val="0015668D"/>
    <w:rsid w:val="00157E7D"/>
    <w:rsid w:val="00157EA0"/>
    <w:rsid w:val="00161C5E"/>
    <w:rsid w:val="001622C7"/>
    <w:rsid w:val="00162B64"/>
    <w:rsid w:val="00162F85"/>
    <w:rsid w:val="00163DB6"/>
    <w:rsid w:val="00164591"/>
    <w:rsid w:val="00164EBE"/>
    <w:rsid w:val="00165DEC"/>
    <w:rsid w:val="00166358"/>
    <w:rsid w:val="00166E7A"/>
    <w:rsid w:val="00167705"/>
    <w:rsid w:val="00170798"/>
    <w:rsid w:val="0017082D"/>
    <w:rsid w:val="00171BCA"/>
    <w:rsid w:val="00171CE6"/>
    <w:rsid w:val="00172170"/>
    <w:rsid w:val="00172D31"/>
    <w:rsid w:val="00173851"/>
    <w:rsid w:val="0017456D"/>
    <w:rsid w:val="00175307"/>
    <w:rsid w:val="0017612C"/>
    <w:rsid w:val="00177186"/>
    <w:rsid w:val="00180213"/>
    <w:rsid w:val="00180EAB"/>
    <w:rsid w:val="00180FF3"/>
    <w:rsid w:val="0018107D"/>
    <w:rsid w:val="001823B5"/>
    <w:rsid w:val="00183D99"/>
    <w:rsid w:val="0018449B"/>
    <w:rsid w:val="0018648B"/>
    <w:rsid w:val="00190314"/>
    <w:rsid w:val="00190D6C"/>
    <w:rsid w:val="00192796"/>
    <w:rsid w:val="00193075"/>
    <w:rsid w:val="00193F99"/>
    <w:rsid w:val="001950B3"/>
    <w:rsid w:val="00197861"/>
    <w:rsid w:val="00197D87"/>
    <w:rsid w:val="001A03C3"/>
    <w:rsid w:val="001A06CA"/>
    <w:rsid w:val="001A1DF8"/>
    <w:rsid w:val="001A2387"/>
    <w:rsid w:val="001A4FD2"/>
    <w:rsid w:val="001A5262"/>
    <w:rsid w:val="001A5760"/>
    <w:rsid w:val="001A5AA0"/>
    <w:rsid w:val="001A60ED"/>
    <w:rsid w:val="001A6911"/>
    <w:rsid w:val="001B0041"/>
    <w:rsid w:val="001B02E0"/>
    <w:rsid w:val="001B1290"/>
    <w:rsid w:val="001B1A0D"/>
    <w:rsid w:val="001B1B48"/>
    <w:rsid w:val="001B2720"/>
    <w:rsid w:val="001B3171"/>
    <w:rsid w:val="001B3812"/>
    <w:rsid w:val="001B3B34"/>
    <w:rsid w:val="001B5550"/>
    <w:rsid w:val="001B586F"/>
    <w:rsid w:val="001B6717"/>
    <w:rsid w:val="001C0137"/>
    <w:rsid w:val="001C0524"/>
    <w:rsid w:val="001C0F5E"/>
    <w:rsid w:val="001C24CA"/>
    <w:rsid w:val="001C3C70"/>
    <w:rsid w:val="001C466A"/>
    <w:rsid w:val="001C7A1D"/>
    <w:rsid w:val="001C7B2F"/>
    <w:rsid w:val="001D12C3"/>
    <w:rsid w:val="001D1344"/>
    <w:rsid w:val="001D2311"/>
    <w:rsid w:val="001D24D2"/>
    <w:rsid w:val="001D291F"/>
    <w:rsid w:val="001D3757"/>
    <w:rsid w:val="001D4319"/>
    <w:rsid w:val="001D5A53"/>
    <w:rsid w:val="001D7C60"/>
    <w:rsid w:val="001D7CA7"/>
    <w:rsid w:val="001D7F33"/>
    <w:rsid w:val="001E1D03"/>
    <w:rsid w:val="001E1E44"/>
    <w:rsid w:val="001E3A44"/>
    <w:rsid w:val="001E4D79"/>
    <w:rsid w:val="001E4E25"/>
    <w:rsid w:val="001E4E8E"/>
    <w:rsid w:val="001E522F"/>
    <w:rsid w:val="001E5575"/>
    <w:rsid w:val="001E5D95"/>
    <w:rsid w:val="001E7CA8"/>
    <w:rsid w:val="001F2985"/>
    <w:rsid w:val="001F3687"/>
    <w:rsid w:val="001F4A0E"/>
    <w:rsid w:val="001F5015"/>
    <w:rsid w:val="001F5E3B"/>
    <w:rsid w:val="001F6798"/>
    <w:rsid w:val="001F71A3"/>
    <w:rsid w:val="002005DC"/>
    <w:rsid w:val="0020090A"/>
    <w:rsid w:val="00201815"/>
    <w:rsid w:val="00201E0D"/>
    <w:rsid w:val="0020234C"/>
    <w:rsid w:val="00202912"/>
    <w:rsid w:val="0020391C"/>
    <w:rsid w:val="002056EB"/>
    <w:rsid w:val="00205923"/>
    <w:rsid w:val="00205F28"/>
    <w:rsid w:val="00207297"/>
    <w:rsid w:val="00207BA7"/>
    <w:rsid w:val="00207C5E"/>
    <w:rsid w:val="00210691"/>
    <w:rsid w:val="00212927"/>
    <w:rsid w:val="00213D7E"/>
    <w:rsid w:val="0021497E"/>
    <w:rsid w:val="00214BF4"/>
    <w:rsid w:val="00216375"/>
    <w:rsid w:val="00217C70"/>
    <w:rsid w:val="00221C68"/>
    <w:rsid w:val="00221F49"/>
    <w:rsid w:val="00222372"/>
    <w:rsid w:val="00225460"/>
    <w:rsid w:val="00225E8C"/>
    <w:rsid w:val="00227A80"/>
    <w:rsid w:val="002301FF"/>
    <w:rsid w:val="00230641"/>
    <w:rsid w:val="00230B6E"/>
    <w:rsid w:val="00230D5F"/>
    <w:rsid w:val="00230E85"/>
    <w:rsid w:val="00230F23"/>
    <w:rsid w:val="0023241C"/>
    <w:rsid w:val="00235656"/>
    <w:rsid w:val="00235E39"/>
    <w:rsid w:val="00235ED0"/>
    <w:rsid w:val="00236079"/>
    <w:rsid w:val="002362B0"/>
    <w:rsid w:val="0023682B"/>
    <w:rsid w:val="00236B4C"/>
    <w:rsid w:val="00236D19"/>
    <w:rsid w:val="0023748D"/>
    <w:rsid w:val="00237E81"/>
    <w:rsid w:val="00240D70"/>
    <w:rsid w:val="00241598"/>
    <w:rsid w:val="0024164E"/>
    <w:rsid w:val="00241A04"/>
    <w:rsid w:val="00242F7B"/>
    <w:rsid w:val="00243E1A"/>
    <w:rsid w:val="00244252"/>
    <w:rsid w:val="00244354"/>
    <w:rsid w:val="002444EA"/>
    <w:rsid w:val="00244B18"/>
    <w:rsid w:val="002477D0"/>
    <w:rsid w:val="00247EBE"/>
    <w:rsid w:val="002512D7"/>
    <w:rsid w:val="0025173D"/>
    <w:rsid w:val="002517DF"/>
    <w:rsid w:val="00251AB1"/>
    <w:rsid w:val="00253072"/>
    <w:rsid w:val="00254EF5"/>
    <w:rsid w:val="002551EC"/>
    <w:rsid w:val="0025520E"/>
    <w:rsid w:val="002555B8"/>
    <w:rsid w:val="0025616C"/>
    <w:rsid w:val="0025658A"/>
    <w:rsid w:val="00257D15"/>
    <w:rsid w:val="00257D5D"/>
    <w:rsid w:val="002619D0"/>
    <w:rsid w:val="00262AAA"/>
    <w:rsid w:val="0026379B"/>
    <w:rsid w:val="00263901"/>
    <w:rsid w:val="002641D5"/>
    <w:rsid w:val="00264925"/>
    <w:rsid w:val="002652D9"/>
    <w:rsid w:val="0026689C"/>
    <w:rsid w:val="0026769E"/>
    <w:rsid w:val="00270294"/>
    <w:rsid w:val="00271698"/>
    <w:rsid w:val="00271B50"/>
    <w:rsid w:val="002720EB"/>
    <w:rsid w:val="002732B3"/>
    <w:rsid w:val="00273795"/>
    <w:rsid w:val="002738A6"/>
    <w:rsid w:val="00273A3B"/>
    <w:rsid w:val="00273BC0"/>
    <w:rsid w:val="00274DBA"/>
    <w:rsid w:val="00275519"/>
    <w:rsid w:val="00275D1A"/>
    <w:rsid w:val="00276EBE"/>
    <w:rsid w:val="00277C3E"/>
    <w:rsid w:val="00281F13"/>
    <w:rsid w:val="00282778"/>
    <w:rsid w:val="00282AA2"/>
    <w:rsid w:val="00283A77"/>
    <w:rsid w:val="00283CF9"/>
    <w:rsid w:val="002858E7"/>
    <w:rsid w:val="00285D02"/>
    <w:rsid w:val="00287FE1"/>
    <w:rsid w:val="002903DD"/>
    <w:rsid w:val="00290828"/>
    <w:rsid w:val="002918E1"/>
    <w:rsid w:val="00291FAB"/>
    <w:rsid w:val="002944D7"/>
    <w:rsid w:val="00295281"/>
    <w:rsid w:val="00295C48"/>
    <w:rsid w:val="00295E44"/>
    <w:rsid w:val="002962C3"/>
    <w:rsid w:val="00296782"/>
    <w:rsid w:val="00296A61"/>
    <w:rsid w:val="00296C4D"/>
    <w:rsid w:val="002A0305"/>
    <w:rsid w:val="002A03B2"/>
    <w:rsid w:val="002A1713"/>
    <w:rsid w:val="002A18CD"/>
    <w:rsid w:val="002A210F"/>
    <w:rsid w:val="002A2B4A"/>
    <w:rsid w:val="002A39FB"/>
    <w:rsid w:val="002A4224"/>
    <w:rsid w:val="002A4429"/>
    <w:rsid w:val="002A52E5"/>
    <w:rsid w:val="002A5E3B"/>
    <w:rsid w:val="002A7E62"/>
    <w:rsid w:val="002A7ECA"/>
    <w:rsid w:val="002B05FE"/>
    <w:rsid w:val="002B0F2F"/>
    <w:rsid w:val="002B256F"/>
    <w:rsid w:val="002B2635"/>
    <w:rsid w:val="002B2C72"/>
    <w:rsid w:val="002B4137"/>
    <w:rsid w:val="002B506D"/>
    <w:rsid w:val="002B562C"/>
    <w:rsid w:val="002B5DFD"/>
    <w:rsid w:val="002B74D8"/>
    <w:rsid w:val="002C0B8E"/>
    <w:rsid w:val="002C0EA9"/>
    <w:rsid w:val="002C125D"/>
    <w:rsid w:val="002C1458"/>
    <w:rsid w:val="002C15D1"/>
    <w:rsid w:val="002C1638"/>
    <w:rsid w:val="002C200F"/>
    <w:rsid w:val="002C2513"/>
    <w:rsid w:val="002C2704"/>
    <w:rsid w:val="002C3EE9"/>
    <w:rsid w:val="002C4570"/>
    <w:rsid w:val="002C457B"/>
    <w:rsid w:val="002C4710"/>
    <w:rsid w:val="002C5050"/>
    <w:rsid w:val="002C65B7"/>
    <w:rsid w:val="002C751C"/>
    <w:rsid w:val="002C7D92"/>
    <w:rsid w:val="002D166B"/>
    <w:rsid w:val="002D19A1"/>
    <w:rsid w:val="002D2494"/>
    <w:rsid w:val="002D2C05"/>
    <w:rsid w:val="002D2C4F"/>
    <w:rsid w:val="002D35EE"/>
    <w:rsid w:val="002D3E9F"/>
    <w:rsid w:val="002D4774"/>
    <w:rsid w:val="002D5022"/>
    <w:rsid w:val="002D5BE9"/>
    <w:rsid w:val="002D60F9"/>
    <w:rsid w:val="002D6145"/>
    <w:rsid w:val="002D655B"/>
    <w:rsid w:val="002E0619"/>
    <w:rsid w:val="002E0E50"/>
    <w:rsid w:val="002E238F"/>
    <w:rsid w:val="002E3E69"/>
    <w:rsid w:val="002E41DB"/>
    <w:rsid w:val="002E5B7E"/>
    <w:rsid w:val="002E5E51"/>
    <w:rsid w:val="002E75F6"/>
    <w:rsid w:val="002F023C"/>
    <w:rsid w:val="002F03A2"/>
    <w:rsid w:val="002F08F1"/>
    <w:rsid w:val="002F1EC7"/>
    <w:rsid w:val="002F1FF2"/>
    <w:rsid w:val="002F239D"/>
    <w:rsid w:val="002F2CE2"/>
    <w:rsid w:val="002F32DE"/>
    <w:rsid w:val="002F41BA"/>
    <w:rsid w:val="002F51F7"/>
    <w:rsid w:val="002F5640"/>
    <w:rsid w:val="002F5DD7"/>
    <w:rsid w:val="002F5EBB"/>
    <w:rsid w:val="003009C2"/>
    <w:rsid w:val="003018C9"/>
    <w:rsid w:val="00302ADD"/>
    <w:rsid w:val="003047FE"/>
    <w:rsid w:val="0030520B"/>
    <w:rsid w:val="003070CE"/>
    <w:rsid w:val="00307B75"/>
    <w:rsid w:val="00311F79"/>
    <w:rsid w:val="00312429"/>
    <w:rsid w:val="00313145"/>
    <w:rsid w:val="003154EE"/>
    <w:rsid w:val="00315773"/>
    <w:rsid w:val="00315793"/>
    <w:rsid w:val="00317054"/>
    <w:rsid w:val="0031741D"/>
    <w:rsid w:val="003201BF"/>
    <w:rsid w:val="00320720"/>
    <w:rsid w:val="00321096"/>
    <w:rsid w:val="00322928"/>
    <w:rsid w:val="003230B3"/>
    <w:rsid w:val="00324089"/>
    <w:rsid w:val="00324C8B"/>
    <w:rsid w:val="00325ECD"/>
    <w:rsid w:val="003263A0"/>
    <w:rsid w:val="00326C3A"/>
    <w:rsid w:val="00330598"/>
    <w:rsid w:val="00332410"/>
    <w:rsid w:val="00332785"/>
    <w:rsid w:val="00333C3D"/>
    <w:rsid w:val="00335467"/>
    <w:rsid w:val="00336C55"/>
    <w:rsid w:val="00336CFF"/>
    <w:rsid w:val="00336E0A"/>
    <w:rsid w:val="00337B76"/>
    <w:rsid w:val="00337C76"/>
    <w:rsid w:val="00340982"/>
    <w:rsid w:val="00340F12"/>
    <w:rsid w:val="00341CAA"/>
    <w:rsid w:val="00343440"/>
    <w:rsid w:val="00343B4C"/>
    <w:rsid w:val="003466B5"/>
    <w:rsid w:val="00346CB3"/>
    <w:rsid w:val="00346F50"/>
    <w:rsid w:val="00347265"/>
    <w:rsid w:val="003479A6"/>
    <w:rsid w:val="00350792"/>
    <w:rsid w:val="00350E71"/>
    <w:rsid w:val="00351443"/>
    <w:rsid w:val="00351774"/>
    <w:rsid w:val="003528B8"/>
    <w:rsid w:val="00353B95"/>
    <w:rsid w:val="003543D1"/>
    <w:rsid w:val="003578C1"/>
    <w:rsid w:val="00357D51"/>
    <w:rsid w:val="0036195B"/>
    <w:rsid w:val="00362AB4"/>
    <w:rsid w:val="00362EB0"/>
    <w:rsid w:val="00362F99"/>
    <w:rsid w:val="0036387C"/>
    <w:rsid w:val="00363D89"/>
    <w:rsid w:val="00364167"/>
    <w:rsid w:val="00364BCC"/>
    <w:rsid w:val="00365137"/>
    <w:rsid w:val="00367A61"/>
    <w:rsid w:val="003704CD"/>
    <w:rsid w:val="0037050A"/>
    <w:rsid w:val="00370844"/>
    <w:rsid w:val="0037139E"/>
    <w:rsid w:val="00371C4A"/>
    <w:rsid w:val="00372AF0"/>
    <w:rsid w:val="00373534"/>
    <w:rsid w:val="00374AD2"/>
    <w:rsid w:val="00375C61"/>
    <w:rsid w:val="0038020F"/>
    <w:rsid w:val="0038054A"/>
    <w:rsid w:val="00380C2C"/>
    <w:rsid w:val="00381182"/>
    <w:rsid w:val="00381A68"/>
    <w:rsid w:val="00381E36"/>
    <w:rsid w:val="0038278D"/>
    <w:rsid w:val="003829B3"/>
    <w:rsid w:val="00387BAD"/>
    <w:rsid w:val="0039152B"/>
    <w:rsid w:val="00391994"/>
    <w:rsid w:val="00393A07"/>
    <w:rsid w:val="00395364"/>
    <w:rsid w:val="00395DDD"/>
    <w:rsid w:val="00396CF2"/>
    <w:rsid w:val="003A0BB0"/>
    <w:rsid w:val="003A2F1F"/>
    <w:rsid w:val="003A2F83"/>
    <w:rsid w:val="003A37BB"/>
    <w:rsid w:val="003A436E"/>
    <w:rsid w:val="003A47C7"/>
    <w:rsid w:val="003A506E"/>
    <w:rsid w:val="003A5681"/>
    <w:rsid w:val="003A5D7B"/>
    <w:rsid w:val="003A7252"/>
    <w:rsid w:val="003A74B5"/>
    <w:rsid w:val="003A7993"/>
    <w:rsid w:val="003A7CED"/>
    <w:rsid w:val="003B1174"/>
    <w:rsid w:val="003B24B2"/>
    <w:rsid w:val="003B3A09"/>
    <w:rsid w:val="003B4C0A"/>
    <w:rsid w:val="003B518B"/>
    <w:rsid w:val="003B60C8"/>
    <w:rsid w:val="003B7962"/>
    <w:rsid w:val="003B7B1C"/>
    <w:rsid w:val="003C0324"/>
    <w:rsid w:val="003C0992"/>
    <w:rsid w:val="003C0C88"/>
    <w:rsid w:val="003C0EC6"/>
    <w:rsid w:val="003C433E"/>
    <w:rsid w:val="003C5DD7"/>
    <w:rsid w:val="003C5EC2"/>
    <w:rsid w:val="003C5FA4"/>
    <w:rsid w:val="003C6163"/>
    <w:rsid w:val="003C67CE"/>
    <w:rsid w:val="003D092C"/>
    <w:rsid w:val="003D1280"/>
    <w:rsid w:val="003D2193"/>
    <w:rsid w:val="003D3A57"/>
    <w:rsid w:val="003D4297"/>
    <w:rsid w:val="003D470B"/>
    <w:rsid w:val="003D4976"/>
    <w:rsid w:val="003D4A2B"/>
    <w:rsid w:val="003D57E0"/>
    <w:rsid w:val="003D71A8"/>
    <w:rsid w:val="003D774F"/>
    <w:rsid w:val="003D7FF5"/>
    <w:rsid w:val="003E147A"/>
    <w:rsid w:val="003E2249"/>
    <w:rsid w:val="003E29C7"/>
    <w:rsid w:val="003E382A"/>
    <w:rsid w:val="003E445C"/>
    <w:rsid w:val="003E447B"/>
    <w:rsid w:val="003E4D4C"/>
    <w:rsid w:val="003E4F80"/>
    <w:rsid w:val="003E71F3"/>
    <w:rsid w:val="003F0D33"/>
    <w:rsid w:val="003F237B"/>
    <w:rsid w:val="003F3160"/>
    <w:rsid w:val="003F35EF"/>
    <w:rsid w:val="003F3E69"/>
    <w:rsid w:val="003F479C"/>
    <w:rsid w:val="003F5DF7"/>
    <w:rsid w:val="003F71F6"/>
    <w:rsid w:val="00401659"/>
    <w:rsid w:val="004019E5"/>
    <w:rsid w:val="00401CAC"/>
    <w:rsid w:val="00402C5E"/>
    <w:rsid w:val="004034A8"/>
    <w:rsid w:val="004038DB"/>
    <w:rsid w:val="00403E87"/>
    <w:rsid w:val="004040BC"/>
    <w:rsid w:val="004042CE"/>
    <w:rsid w:val="00404559"/>
    <w:rsid w:val="0040496D"/>
    <w:rsid w:val="00404EE4"/>
    <w:rsid w:val="00405522"/>
    <w:rsid w:val="004077D5"/>
    <w:rsid w:val="00410151"/>
    <w:rsid w:val="004103EB"/>
    <w:rsid w:val="00410C2B"/>
    <w:rsid w:val="004111AB"/>
    <w:rsid w:val="0041153F"/>
    <w:rsid w:val="004126C8"/>
    <w:rsid w:val="0041317A"/>
    <w:rsid w:val="00415603"/>
    <w:rsid w:val="0041601C"/>
    <w:rsid w:val="00420A92"/>
    <w:rsid w:val="00421C50"/>
    <w:rsid w:val="00421EDB"/>
    <w:rsid w:val="00422474"/>
    <w:rsid w:val="004224EA"/>
    <w:rsid w:val="00423D9B"/>
    <w:rsid w:val="00423E16"/>
    <w:rsid w:val="0042402C"/>
    <w:rsid w:val="004242B7"/>
    <w:rsid w:val="00425850"/>
    <w:rsid w:val="004262C3"/>
    <w:rsid w:val="0042679F"/>
    <w:rsid w:val="00426985"/>
    <w:rsid w:val="00427B20"/>
    <w:rsid w:val="004309F3"/>
    <w:rsid w:val="00430BEB"/>
    <w:rsid w:val="0043100E"/>
    <w:rsid w:val="00432116"/>
    <w:rsid w:val="00433874"/>
    <w:rsid w:val="00434A81"/>
    <w:rsid w:val="00434AAA"/>
    <w:rsid w:val="00434E02"/>
    <w:rsid w:val="004361CE"/>
    <w:rsid w:val="00440F88"/>
    <w:rsid w:val="00442553"/>
    <w:rsid w:val="004429F6"/>
    <w:rsid w:val="00444292"/>
    <w:rsid w:val="00444364"/>
    <w:rsid w:val="004452E9"/>
    <w:rsid w:val="00445A2E"/>
    <w:rsid w:val="00445D8E"/>
    <w:rsid w:val="00445F69"/>
    <w:rsid w:val="004462B9"/>
    <w:rsid w:val="004463DF"/>
    <w:rsid w:val="0044681E"/>
    <w:rsid w:val="004477E1"/>
    <w:rsid w:val="00447BC5"/>
    <w:rsid w:val="00447E0C"/>
    <w:rsid w:val="004505B7"/>
    <w:rsid w:val="0045155D"/>
    <w:rsid w:val="00451F25"/>
    <w:rsid w:val="00453215"/>
    <w:rsid w:val="00453DFF"/>
    <w:rsid w:val="00454B96"/>
    <w:rsid w:val="00454C81"/>
    <w:rsid w:val="00454EC1"/>
    <w:rsid w:val="0045545E"/>
    <w:rsid w:val="00455526"/>
    <w:rsid w:val="00456D3A"/>
    <w:rsid w:val="004570BA"/>
    <w:rsid w:val="0046161C"/>
    <w:rsid w:val="00462E20"/>
    <w:rsid w:val="00463826"/>
    <w:rsid w:val="00463BCA"/>
    <w:rsid w:val="00464D79"/>
    <w:rsid w:val="00464F13"/>
    <w:rsid w:val="00465091"/>
    <w:rsid w:val="0046554B"/>
    <w:rsid w:val="00465815"/>
    <w:rsid w:val="00466048"/>
    <w:rsid w:val="00467879"/>
    <w:rsid w:val="00470891"/>
    <w:rsid w:val="00470B84"/>
    <w:rsid w:val="0047235C"/>
    <w:rsid w:val="00472782"/>
    <w:rsid w:val="00473F0F"/>
    <w:rsid w:val="004746E7"/>
    <w:rsid w:val="00474803"/>
    <w:rsid w:val="00475434"/>
    <w:rsid w:val="00475CBF"/>
    <w:rsid w:val="004763CB"/>
    <w:rsid w:val="00476464"/>
    <w:rsid w:val="00476932"/>
    <w:rsid w:val="00480231"/>
    <w:rsid w:val="0048094C"/>
    <w:rsid w:val="00480F83"/>
    <w:rsid w:val="0048118E"/>
    <w:rsid w:val="004811B1"/>
    <w:rsid w:val="00481437"/>
    <w:rsid w:val="0048215A"/>
    <w:rsid w:val="00484266"/>
    <w:rsid w:val="0048471E"/>
    <w:rsid w:val="00485AB1"/>
    <w:rsid w:val="0048649B"/>
    <w:rsid w:val="00486E5C"/>
    <w:rsid w:val="00487170"/>
    <w:rsid w:val="004904F6"/>
    <w:rsid w:val="00491508"/>
    <w:rsid w:val="00491538"/>
    <w:rsid w:val="00492717"/>
    <w:rsid w:val="00493FDB"/>
    <w:rsid w:val="00494CAB"/>
    <w:rsid w:val="00495DBD"/>
    <w:rsid w:val="004963A4"/>
    <w:rsid w:val="004966E0"/>
    <w:rsid w:val="00496DAB"/>
    <w:rsid w:val="00497373"/>
    <w:rsid w:val="004A05AE"/>
    <w:rsid w:val="004A0C26"/>
    <w:rsid w:val="004A0C32"/>
    <w:rsid w:val="004A0D4D"/>
    <w:rsid w:val="004A34AF"/>
    <w:rsid w:val="004A353E"/>
    <w:rsid w:val="004A397F"/>
    <w:rsid w:val="004A45AA"/>
    <w:rsid w:val="004A4C2B"/>
    <w:rsid w:val="004A730B"/>
    <w:rsid w:val="004A7380"/>
    <w:rsid w:val="004A7661"/>
    <w:rsid w:val="004A7858"/>
    <w:rsid w:val="004B0149"/>
    <w:rsid w:val="004B0882"/>
    <w:rsid w:val="004B153A"/>
    <w:rsid w:val="004B27B6"/>
    <w:rsid w:val="004B4F5D"/>
    <w:rsid w:val="004B5750"/>
    <w:rsid w:val="004B5796"/>
    <w:rsid w:val="004B72C2"/>
    <w:rsid w:val="004C02A0"/>
    <w:rsid w:val="004C05EA"/>
    <w:rsid w:val="004C1585"/>
    <w:rsid w:val="004C2D6D"/>
    <w:rsid w:val="004C2D9F"/>
    <w:rsid w:val="004C421A"/>
    <w:rsid w:val="004C484F"/>
    <w:rsid w:val="004C547B"/>
    <w:rsid w:val="004C6640"/>
    <w:rsid w:val="004C714C"/>
    <w:rsid w:val="004D32B2"/>
    <w:rsid w:val="004D528D"/>
    <w:rsid w:val="004D6148"/>
    <w:rsid w:val="004D6205"/>
    <w:rsid w:val="004D7E95"/>
    <w:rsid w:val="004E0255"/>
    <w:rsid w:val="004E1AF8"/>
    <w:rsid w:val="004E28CA"/>
    <w:rsid w:val="004E55B1"/>
    <w:rsid w:val="004E67B3"/>
    <w:rsid w:val="004E6EEE"/>
    <w:rsid w:val="004F0112"/>
    <w:rsid w:val="004F0A77"/>
    <w:rsid w:val="004F1403"/>
    <w:rsid w:val="004F3D5C"/>
    <w:rsid w:val="004F4788"/>
    <w:rsid w:val="004F5625"/>
    <w:rsid w:val="004F6669"/>
    <w:rsid w:val="0050015D"/>
    <w:rsid w:val="00501B45"/>
    <w:rsid w:val="00501C7A"/>
    <w:rsid w:val="00501F24"/>
    <w:rsid w:val="0050314A"/>
    <w:rsid w:val="0050450C"/>
    <w:rsid w:val="00504CE1"/>
    <w:rsid w:val="00505518"/>
    <w:rsid w:val="00505D95"/>
    <w:rsid w:val="005069EC"/>
    <w:rsid w:val="00507A5C"/>
    <w:rsid w:val="0051027C"/>
    <w:rsid w:val="00512FFF"/>
    <w:rsid w:val="005140D1"/>
    <w:rsid w:val="00515410"/>
    <w:rsid w:val="00515ACA"/>
    <w:rsid w:val="00517349"/>
    <w:rsid w:val="00520A46"/>
    <w:rsid w:val="00522085"/>
    <w:rsid w:val="00523FA7"/>
    <w:rsid w:val="0052481E"/>
    <w:rsid w:val="00525DF7"/>
    <w:rsid w:val="00526681"/>
    <w:rsid w:val="00526710"/>
    <w:rsid w:val="00526859"/>
    <w:rsid w:val="005276D3"/>
    <w:rsid w:val="00527D03"/>
    <w:rsid w:val="00531585"/>
    <w:rsid w:val="005321DE"/>
    <w:rsid w:val="005334F3"/>
    <w:rsid w:val="00534149"/>
    <w:rsid w:val="00534304"/>
    <w:rsid w:val="0053434E"/>
    <w:rsid w:val="00534CEF"/>
    <w:rsid w:val="00534F6C"/>
    <w:rsid w:val="00535270"/>
    <w:rsid w:val="00535FF5"/>
    <w:rsid w:val="00536086"/>
    <w:rsid w:val="00536DD4"/>
    <w:rsid w:val="00537687"/>
    <w:rsid w:val="005409C7"/>
    <w:rsid w:val="00540BF7"/>
    <w:rsid w:val="00540C63"/>
    <w:rsid w:val="00540CDC"/>
    <w:rsid w:val="0054142E"/>
    <w:rsid w:val="00541B12"/>
    <w:rsid w:val="0054272F"/>
    <w:rsid w:val="00543111"/>
    <w:rsid w:val="0054373D"/>
    <w:rsid w:val="00543D1B"/>
    <w:rsid w:val="00543FDE"/>
    <w:rsid w:val="0054427B"/>
    <w:rsid w:val="005442CF"/>
    <w:rsid w:val="00544816"/>
    <w:rsid w:val="005457B4"/>
    <w:rsid w:val="00545B4F"/>
    <w:rsid w:val="00545B73"/>
    <w:rsid w:val="00546213"/>
    <w:rsid w:val="005470BC"/>
    <w:rsid w:val="0054716C"/>
    <w:rsid w:val="005475AF"/>
    <w:rsid w:val="00550336"/>
    <w:rsid w:val="00550840"/>
    <w:rsid w:val="00552351"/>
    <w:rsid w:val="00553C17"/>
    <w:rsid w:val="00553CC6"/>
    <w:rsid w:val="005556C9"/>
    <w:rsid w:val="00555D0F"/>
    <w:rsid w:val="00557E75"/>
    <w:rsid w:val="00560F79"/>
    <w:rsid w:val="00562D52"/>
    <w:rsid w:val="00563A5F"/>
    <w:rsid w:val="00563F4F"/>
    <w:rsid w:val="00565FF3"/>
    <w:rsid w:val="00566816"/>
    <w:rsid w:val="00566E86"/>
    <w:rsid w:val="00573F53"/>
    <w:rsid w:val="005748D5"/>
    <w:rsid w:val="00575304"/>
    <w:rsid w:val="005767E0"/>
    <w:rsid w:val="00576E23"/>
    <w:rsid w:val="00580D65"/>
    <w:rsid w:val="00581144"/>
    <w:rsid w:val="00581FE4"/>
    <w:rsid w:val="005820D5"/>
    <w:rsid w:val="00582596"/>
    <w:rsid w:val="00584262"/>
    <w:rsid w:val="00584394"/>
    <w:rsid w:val="005868AF"/>
    <w:rsid w:val="005908CF"/>
    <w:rsid w:val="00590C56"/>
    <w:rsid w:val="005910FC"/>
    <w:rsid w:val="00592C24"/>
    <w:rsid w:val="00593621"/>
    <w:rsid w:val="00593CAF"/>
    <w:rsid w:val="0059466F"/>
    <w:rsid w:val="005946AD"/>
    <w:rsid w:val="00594E9C"/>
    <w:rsid w:val="00594FBD"/>
    <w:rsid w:val="005954B7"/>
    <w:rsid w:val="00595EDC"/>
    <w:rsid w:val="0059664F"/>
    <w:rsid w:val="00596724"/>
    <w:rsid w:val="00597774"/>
    <w:rsid w:val="005A0848"/>
    <w:rsid w:val="005A181A"/>
    <w:rsid w:val="005A28ED"/>
    <w:rsid w:val="005A2F33"/>
    <w:rsid w:val="005A42E4"/>
    <w:rsid w:val="005A47CC"/>
    <w:rsid w:val="005A4802"/>
    <w:rsid w:val="005A510F"/>
    <w:rsid w:val="005A56B3"/>
    <w:rsid w:val="005A5AB0"/>
    <w:rsid w:val="005A775B"/>
    <w:rsid w:val="005A77B9"/>
    <w:rsid w:val="005A7BD8"/>
    <w:rsid w:val="005A7C2B"/>
    <w:rsid w:val="005A7CF5"/>
    <w:rsid w:val="005B057A"/>
    <w:rsid w:val="005B1050"/>
    <w:rsid w:val="005B28DC"/>
    <w:rsid w:val="005B2FB7"/>
    <w:rsid w:val="005B3CF5"/>
    <w:rsid w:val="005B41B6"/>
    <w:rsid w:val="005B53B1"/>
    <w:rsid w:val="005B66DA"/>
    <w:rsid w:val="005B6A92"/>
    <w:rsid w:val="005B75A1"/>
    <w:rsid w:val="005C2FB0"/>
    <w:rsid w:val="005C5A2B"/>
    <w:rsid w:val="005C6385"/>
    <w:rsid w:val="005C7050"/>
    <w:rsid w:val="005C7C12"/>
    <w:rsid w:val="005C7EA3"/>
    <w:rsid w:val="005D29BD"/>
    <w:rsid w:val="005D33F1"/>
    <w:rsid w:val="005D4E29"/>
    <w:rsid w:val="005D5063"/>
    <w:rsid w:val="005D63FF"/>
    <w:rsid w:val="005D7AC0"/>
    <w:rsid w:val="005E03A3"/>
    <w:rsid w:val="005E2441"/>
    <w:rsid w:val="005E2C14"/>
    <w:rsid w:val="005E336A"/>
    <w:rsid w:val="005E3CE7"/>
    <w:rsid w:val="005E4937"/>
    <w:rsid w:val="005E496C"/>
    <w:rsid w:val="005E4D85"/>
    <w:rsid w:val="005E613F"/>
    <w:rsid w:val="005E702E"/>
    <w:rsid w:val="005F033E"/>
    <w:rsid w:val="005F06AE"/>
    <w:rsid w:val="005F1A7E"/>
    <w:rsid w:val="005F1F24"/>
    <w:rsid w:val="005F22AE"/>
    <w:rsid w:val="005F313D"/>
    <w:rsid w:val="005F3D48"/>
    <w:rsid w:val="005F53AD"/>
    <w:rsid w:val="005F60F1"/>
    <w:rsid w:val="005F6172"/>
    <w:rsid w:val="005F74F3"/>
    <w:rsid w:val="005F7CD7"/>
    <w:rsid w:val="005F7D1F"/>
    <w:rsid w:val="006003C7"/>
    <w:rsid w:val="00601421"/>
    <w:rsid w:val="00601B7D"/>
    <w:rsid w:val="00601E2E"/>
    <w:rsid w:val="00603356"/>
    <w:rsid w:val="006033BA"/>
    <w:rsid w:val="0060413A"/>
    <w:rsid w:val="00604472"/>
    <w:rsid w:val="0060457C"/>
    <w:rsid w:val="006045AC"/>
    <w:rsid w:val="006068FD"/>
    <w:rsid w:val="00607022"/>
    <w:rsid w:val="00611BB8"/>
    <w:rsid w:val="00611F90"/>
    <w:rsid w:val="006132EA"/>
    <w:rsid w:val="00613535"/>
    <w:rsid w:val="0061500C"/>
    <w:rsid w:val="00615629"/>
    <w:rsid w:val="00615E1B"/>
    <w:rsid w:val="00617614"/>
    <w:rsid w:val="006179D8"/>
    <w:rsid w:val="00617ACC"/>
    <w:rsid w:val="00617D69"/>
    <w:rsid w:val="00620516"/>
    <w:rsid w:val="0062264B"/>
    <w:rsid w:val="00622892"/>
    <w:rsid w:val="00624E37"/>
    <w:rsid w:val="00625FBA"/>
    <w:rsid w:val="006270DB"/>
    <w:rsid w:val="006271E5"/>
    <w:rsid w:val="00627D35"/>
    <w:rsid w:val="006309A3"/>
    <w:rsid w:val="00630C6A"/>
    <w:rsid w:val="0063128E"/>
    <w:rsid w:val="00631ED9"/>
    <w:rsid w:val="00631FF3"/>
    <w:rsid w:val="006324EE"/>
    <w:rsid w:val="0063346C"/>
    <w:rsid w:val="00635403"/>
    <w:rsid w:val="00636B31"/>
    <w:rsid w:val="00637B5A"/>
    <w:rsid w:val="00640009"/>
    <w:rsid w:val="0064084C"/>
    <w:rsid w:val="00640F18"/>
    <w:rsid w:val="0064256D"/>
    <w:rsid w:val="00644757"/>
    <w:rsid w:val="006449AC"/>
    <w:rsid w:val="00645148"/>
    <w:rsid w:val="00646EFF"/>
    <w:rsid w:val="00647A4B"/>
    <w:rsid w:val="00650323"/>
    <w:rsid w:val="00651423"/>
    <w:rsid w:val="0065192F"/>
    <w:rsid w:val="00653859"/>
    <w:rsid w:val="006542BD"/>
    <w:rsid w:val="006546E6"/>
    <w:rsid w:val="00656738"/>
    <w:rsid w:val="0065681A"/>
    <w:rsid w:val="00656E41"/>
    <w:rsid w:val="00657AB4"/>
    <w:rsid w:val="00657EFF"/>
    <w:rsid w:val="00660DDC"/>
    <w:rsid w:val="00663141"/>
    <w:rsid w:val="00664AA5"/>
    <w:rsid w:val="006655D9"/>
    <w:rsid w:val="00665636"/>
    <w:rsid w:val="00665916"/>
    <w:rsid w:val="00666703"/>
    <w:rsid w:val="006668A7"/>
    <w:rsid w:val="00666E0E"/>
    <w:rsid w:val="006670C8"/>
    <w:rsid w:val="006719B4"/>
    <w:rsid w:val="00672199"/>
    <w:rsid w:val="00674C76"/>
    <w:rsid w:val="00674CAE"/>
    <w:rsid w:val="00674CF5"/>
    <w:rsid w:val="006750D6"/>
    <w:rsid w:val="00675BAD"/>
    <w:rsid w:val="006779DB"/>
    <w:rsid w:val="00677A2F"/>
    <w:rsid w:val="00677D9A"/>
    <w:rsid w:val="00680278"/>
    <w:rsid w:val="00680299"/>
    <w:rsid w:val="00680936"/>
    <w:rsid w:val="00681229"/>
    <w:rsid w:val="006815EB"/>
    <w:rsid w:val="006816DF"/>
    <w:rsid w:val="00682CDF"/>
    <w:rsid w:val="006833BC"/>
    <w:rsid w:val="0068355B"/>
    <w:rsid w:val="00684710"/>
    <w:rsid w:val="00686627"/>
    <w:rsid w:val="00687373"/>
    <w:rsid w:val="00687FB0"/>
    <w:rsid w:val="00691ED9"/>
    <w:rsid w:val="00692B3E"/>
    <w:rsid w:val="00695B6A"/>
    <w:rsid w:val="00696ACA"/>
    <w:rsid w:val="006A02D1"/>
    <w:rsid w:val="006A0ACA"/>
    <w:rsid w:val="006A0E86"/>
    <w:rsid w:val="006A13A5"/>
    <w:rsid w:val="006A14B9"/>
    <w:rsid w:val="006A24DA"/>
    <w:rsid w:val="006A29A3"/>
    <w:rsid w:val="006A4081"/>
    <w:rsid w:val="006A4D7B"/>
    <w:rsid w:val="006A507A"/>
    <w:rsid w:val="006A53FD"/>
    <w:rsid w:val="006A6E0F"/>
    <w:rsid w:val="006A6EF7"/>
    <w:rsid w:val="006A728F"/>
    <w:rsid w:val="006A739A"/>
    <w:rsid w:val="006B0F40"/>
    <w:rsid w:val="006B21B4"/>
    <w:rsid w:val="006B2F3A"/>
    <w:rsid w:val="006B392C"/>
    <w:rsid w:val="006B428D"/>
    <w:rsid w:val="006B495E"/>
    <w:rsid w:val="006B50A3"/>
    <w:rsid w:val="006B5200"/>
    <w:rsid w:val="006B5B80"/>
    <w:rsid w:val="006B685B"/>
    <w:rsid w:val="006B6EF3"/>
    <w:rsid w:val="006B7DD5"/>
    <w:rsid w:val="006C1A58"/>
    <w:rsid w:val="006C5108"/>
    <w:rsid w:val="006C6422"/>
    <w:rsid w:val="006C6B61"/>
    <w:rsid w:val="006C6CD7"/>
    <w:rsid w:val="006D03B2"/>
    <w:rsid w:val="006D03D1"/>
    <w:rsid w:val="006D1287"/>
    <w:rsid w:val="006D1598"/>
    <w:rsid w:val="006D2641"/>
    <w:rsid w:val="006D2F61"/>
    <w:rsid w:val="006D4CBA"/>
    <w:rsid w:val="006D4F22"/>
    <w:rsid w:val="006D5BC0"/>
    <w:rsid w:val="006D6750"/>
    <w:rsid w:val="006D6DE6"/>
    <w:rsid w:val="006D784E"/>
    <w:rsid w:val="006E17FC"/>
    <w:rsid w:val="006E3B48"/>
    <w:rsid w:val="006E457F"/>
    <w:rsid w:val="006E4CA3"/>
    <w:rsid w:val="006F039B"/>
    <w:rsid w:val="006F0B10"/>
    <w:rsid w:val="006F2223"/>
    <w:rsid w:val="006F3340"/>
    <w:rsid w:val="006F4151"/>
    <w:rsid w:val="006F4569"/>
    <w:rsid w:val="006F51CA"/>
    <w:rsid w:val="006F5ED6"/>
    <w:rsid w:val="006F6FD8"/>
    <w:rsid w:val="006F706C"/>
    <w:rsid w:val="006F71F7"/>
    <w:rsid w:val="006F7295"/>
    <w:rsid w:val="006F749F"/>
    <w:rsid w:val="0070761A"/>
    <w:rsid w:val="0070780E"/>
    <w:rsid w:val="00711C2B"/>
    <w:rsid w:val="0071207E"/>
    <w:rsid w:val="007125D9"/>
    <w:rsid w:val="00712C2D"/>
    <w:rsid w:val="00713035"/>
    <w:rsid w:val="007131DA"/>
    <w:rsid w:val="00713B07"/>
    <w:rsid w:val="00714212"/>
    <w:rsid w:val="0071446C"/>
    <w:rsid w:val="00714F23"/>
    <w:rsid w:val="00715CAB"/>
    <w:rsid w:val="00715FA3"/>
    <w:rsid w:val="00716063"/>
    <w:rsid w:val="00716733"/>
    <w:rsid w:val="007207C9"/>
    <w:rsid w:val="00721CD4"/>
    <w:rsid w:val="00721D78"/>
    <w:rsid w:val="007231CB"/>
    <w:rsid w:val="00724B9B"/>
    <w:rsid w:val="00724F7B"/>
    <w:rsid w:val="00725297"/>
    <w:rsid w:val="00725353"/>
    <w:rsid w:val="00725970"/>
    <w:rsid w:val="00725B17"/>
    <w:rsid w:val="00725C7D"/>
    <w:rsid w:val="00726065"/>
    <w:rsid w:val="00733CFF"/>
    <w:rsid w:val="007355A9"/>
    <w:rsid w:val="007408F4"/>
    <w:rsid w:val="00740B83"/>
    <w:rsid w:val="00740C8F"/>
    <w:rsid w:val="00741473"/>
    <w:rsid w:val="00741ABD"/>
    <w:rsid w:val="00743653"/>
    <w:rsid w:val="00743824"/>
    <w:rsid w:val="00743B2A"/>
    <w:rsid w:val="00743FA0"/>
    <w:rsid w:val="007450CE"/>
    <w:rsid w:val="00745607"/>
    <w:rsid w:val="00745F22"/>
    <w:rsid w:val="00745F70"/>
    <w:rsid w:val="00751004"/>
    <w:rsid w:val="00751316"/>
    <w:rsid w:val="00752212"/>
    <w:rsid w:val="00753BB8"/>
    <w:rsid w:val="00753DE5"/>
    <w:rsid w:val="00754A33"/>
    <w:rsid w:val="00756BF6"/>
    <w:rsid w:val="00760939"/>
    <w:rsid w:val="00760F08"/>
    <w:rsid w:val="00762105"/>
    <w:rsid w:val="007649A4"/>
    <w:rsid w:val="0076550D"/>
    <w:rsid w:val="00765AEB"/>
    <w:rsid w:val="0076676B"/>
    <w:rsid w:val="00770156"/>
    <w:rsid w:val="007725F1"/>
    <w:rsid w:val="007733C3"/>
    <w:rsid w:val="007736AF"/>
    <w:rsid w:val="007749A5"/>
    <w:rsid w:val="00776806"/>
    <w:rsid w:val="00776EDF"/>
    <w:rsid w:val="007776BC"/>
    <w:rsid w:val="00781B14"/>
    <w:rsid w:val="007835A0"/>
    <w:rsid w:val="007837E4"/>
    <w:rsid w:val="00786BA3"/>
    <w:rsid w:val="00786F42"/>
    <w:rsid w:val="007905AD"/>
    <w:rsid w:val="007905ED"/>
    <w:rsid w:val="00791018"/>
    <w:rsid w:val="00792C17"/>
    <w:rsid w:val="00793B86"/>
    <w:rsid w:val="00793CCC"/>
    <w:rsid w:val="00794128"/>
    <w:rsid w:val="00794C2C"/>
    <w:rsid w:val="00795567"/>
    <w:rsid w:val="0079694C"/>
    <w:rsid w:val="007A0224"/>
    <w:rsid w:val="007A1534"/>
    <w:rsid w:val="007A1633"/>
    <w:rsid w:val="007A1EAB"/>
    <w:rsid w:val="007A1F03"/>
    <w:rsid w:val="007A3122"/>
    <w:rsid w:val="007A4442"/>
    <w:rsid w:val="007A6582"/>
    <w:rsid w:val="007A6E96"/>
    <w:rsid w:val="007A6EF9"/>
    <w:rsid w:val="007B0F74"/>
    <w:rsid w:val="007B16D1"/>
    <w:rsid w:val="007B29F7"/>
    <w:rsid w:val="007B31B5"/>
    <w:rsid w:val="007B4E62"/>
    <w:rsid w:val="007B4F2D"/>
    <w:rsid w:val="007B5CB6"/>
    <w:rsid w:val="007B656D"/>
    <w:rsid w:val="007B743C"/>
    <w:rsid w:val="007C017B"/>
    <w:rsid w:val="007C05AD"/>
    <w:rsid w:val="007C13CD"/>
    <w:rsid w:val="007C1A98"/>
    <w:rsid w:val="007C2648"/>
    <w:rsid w:val="007C2B4C"/>
    <w:rsid w:val="007C526D"/>
    <w:rsid w:val="007C5E96"/>
    <w:rsid w:val="007C61B4"/>
    <w:rsid w:val="007C6799"/>
    <w:rsid w:val="007D0742"/>
    <w:rsid w:val="007D1FBC"/>
    <w:rsid w:val="007D22F7"/>
    <w:rsid w:val="007D4661"/>
    <w:rsid w:val="007D46C3"/>
    <w:rsid w:val="007D55B9"/>
    <w:rsid w:val="007D6575"/>
    <w:rsid w:val="007D6F7B"/>
    <w:rsid w:val="007D75E0"/>
    <w:rsid w:val="007E07E5"/>
    <w:rsid w:val="007E2629"/>
    <w:rsid w:val="007E3CF2"/>
    <w:rsid w:val="007E4F73"/>
    <w:rsid w:val="007E6ABF"/>
    <w:rsid w:val="007E6B65"/>
    <w:rsid w:val="007E701B"/>
    <w:rsid w:val="007F054C"/>
    <w:rsid w:val="007F0580"/>
    <w:rsid w:val="007F5A7A"/>
    <w:rsid w:val="007F6AC7"/>
    <w:rsid w:val="008005CC"/>
    <w:rsid w:val="00800BC5"/>
    <w:rsid w:val="00803E56"/>
    <w:rsid w:val="008045F6"/>
    <w:rsid w:val="00806390"/>
    <w:rsid w:val="00806A74"/>
    <w:rsid w:val="008071E6"/>
    <w:rsid w:val="008079FE"/>
    <w:rsid w:val="00812DF6"/>
    <w:rsid w:val="00813457"/>
    <w:rsid w:val="00813A87"/>
    <w:rsid w:val="008142FB"/>
    <w:rsid w:val="00814733"/>
    <w:rsid w:val="008150D5"/>
    <w:rsid w:val="00815336"/>
    <w:rsid w:val="00815EDE"/>
    <w:rsid w:val="0081606C"/>
    <w:rsid w:val="00816B51"/>
    <w:rsid w:val="00817E98"/>
    <w:rsid w:val="00823B77"/>
    <w:rsid w:val="00823C28"/>
    <w:rsid w:val="00823EA8"/>
    <w:rsid w:val="00824383"/>
    <w:rsid w:val="0082550A"/>
    <w:rsid w:val="00825801"/>
    <w:rsid w:val="00826928"/>
    <w:rsid w:val="00826BF5"/>
    <w:rsid w:val="008315F1"/>
    <w:rsid w:val="0083223E"/>
    <w:rsid w:val="00832E3F"/>
    <w:rsid w:val="00833DF6"/>
    <w:rsid w:val="008346FE"/>
    <w:rsid w:val="0083471E"/>
    <w:rsid w:val="008351C9"/>
    <w:rsid w:val="008351F5"/>
    <w:rsid w:val="00835B8A"/>
    <w:rsid w:val="00836147"/>
    <w:rsid w:val="008373C6"/>
    <w:rsid w:val="00837679"/>
    <w:rsid w:val="00840176"/>
    <w:rsid w:val="008408A1"/>
    <w:rsid w:val="008414E0"/>
    <w:rsid w:val="00841B4D"/>
    <w:rsid w:val="00841F85"/>
    <w:rsid w:val="00843B94"/>
    <w:rsid w:val="008455A1"/>
    <w:rsid w:val="00845EEB"/>
    <w:rsid w:val="0084762E"/>
    <w:rsid w:val="00850198"/>
    <w:rsid w:val="00850277"/>
    <w:rsid w:val="00850ACE"/>
    <w:rsid w:val="00850C97"/>
    <w:rsid w:val="00851370"/>
    <w:rsid w:val="00853189"/>
    <w:rsid w:val="0085388C"/>
    <w:rsid w:val="008539CC"/>
    <w:rsid w:val="00855BD7"/>
    <w:rsid w:val="00855C57"/>
    <w:rsid w:val="00855FE1"/>
    <w:rsid w:val="0086084C"/>
    <w:rsid w:val="0086111B"/>
    <w:rsid w:val="0086116A"/>
    <w:rsid w:val="0086135E"/>
    <w:rsid w:val="00861D4B"/>
    <w:rsid w:val="0086256A"/>
    <w:rsid w:val="00863137"/>
    <w:rsid w:val="00863255"/>
    <w:rsid w:val="00863C11"/>
    <w:rsid w:val="008652E1"/>
    <w:rsid w:val="00870909"/>
    <w:rsid w:val="00871E1C"/>
    <w:rsid w:val="00873177"/>
    <w:rsid w:val="008732F4"/>
    <w:rsid w:val="008744CF"/>
    <w:rsid w:val="008746F2"/>
    <w:rsid w:val="008752BB"/>
    <w:rsid w:val="00881436"/>
    <w:rsid w:val="00881A52"/>
    <w:rsid w:val="008832E0"/>
    <w:rsid w:val="00884044"/>
    <w:rsid w:val="00884CB7"/>
    <w:rsid w:val="00885041"/>
    <w:rsid w:val="00887473"/>
    <w:rsid w:val="00887959"/>
    <w:rsid w:val="00890A2D"/>
    <w:rsid w:val="00890F0E"/>
    <w:rsid w:val="0089147E"/>
    <w:rsid w:val="0089162D"/>
    <w:rsid w:val="00891ADD"/>
    <w:rsid w:val="00895B60"/>
    <w:rsid w:val="00896952"/>
    <w:rsid w:val="00896C68"/>
    <w:rsid w:val="008978F6"/>
    <w:rsid w:val="008A0776"/>
    <w:rsid w:val="008A169B"/>
    <w:rsid w:val="008A2F8F"/>
    <w:rsid w:val="008A317E"/>
    <w:rsid w:val="008A3340"/>
    <w:rsid w:val="008A3F56"/>
    <w:rsid w:val="008A5E31"/>
    <w:rsid w:val="008A610C"/>
    <w:rsid w:val="008A6703"/>
    <w:rsid w:val="008A70D9"/>
    <w:rsid w:val="008A7166"/>
    <w:rsid w:val="008B05EF"/>
    <w:rsid w:val="008B0A29"/>
    <w:rsid w:val="008B0A78"/>
    <w:rsid w:val="008B1753"/>
    <w:rsid w:val="008B1E36"/>
    <w:rsid w:val="008B3D00"/>
    <w:rsid w:val="008B539A"/>
    <w:rsid w:val="008B5729"/>
    <w:rsid w:val="008B62ED"/>
    <w:rsid w:val="008B6CDD"/>
    <w:rsid w:val="008B6D82"/>
    <w:rsid w:val="008B7587"/>
    <w:rsid w:val="008C0281"/>
    <w:rsid w:val="008C0495"/>
    <w:rsid w:val="008C148B"/>
    <w:rsid w:val="008C15F9"/>
    <w:rsid w:val="008C2361"/>
    <w:rsid w:val="008C363B"/>
    <w:rsid w:val="008C5126"/>
    <w:rsid w:val="008C5936"/>
    <w:rsid w:val="008C60D4"/>
    <w:rsid w:val="008D0374"/>
    <w:rsid w:val="008D1AA4"/>
    <w:rsid w:val="008D208B"/>
    <w:rsid w:val="008D2842"/>
    <w:rsid w:val="008D3AC8"/>
    <w:rsid w:val="008D3F9A"/>
    <w:rsid w:val="008D40B3"/>
    <w:rsid w:val="008D5074"/>
    <w:rsid w:val="008D5700"/>
    <w:rsid w:val="008D5823"/>
    <w:rsid w:val="008D5C37"/>
    <w:rsid w:val="008D6481"/>
    <w:rsid w:val="008D6844"/>
    <w:rsid w:val="008D7A00"/>
    <w:rsid w:val="008D7FF8"/>
    <w:rsid w:val="008E0656"/>
    <w:rsid w:val="008E0848"/>
    <w:rsid w:val="008E0AE6"/>
    <w:rsid w:val="008E1F52"/>
    <w:rsid w:val="008E3AF7"/>
    <w:rsid w:val="008E4372"/>
    <w:rsid w:val="008E4719"/>
    <w:rsid w:val="008E4F65"/>
    <w:rsid w:val="008E508D"/>
    <w:rsid w:val="008E5276"/>
    <w:rsid w:val="008E5532"/>
    <w:rsid w:val="008E68E6"/>
    <w:rsid w:val="008E731C"/>
    <w:rsid w:val="008E76AE"/>
    <w:rsid w:val="008E7EAE"/>
    <w:rsid w:val="008E7FD8"/>
    <w:rsid w:val="008F2B37"/>
    <w:rsid w:val="008F2FF4"/>
    <w:rsid w:val="008F37F2"/>
    <w:rsid w:val="008F395F"/>
    <w:rsid w:val="008F4E9E"/>
    <w:rsid w:val="008F534E"/>
    <w:rsid w:val="008F65B1"/>
    <w:rsid w:val="008F7276"/>
    <w:rsid w:val="008F786D"/>
    <w:rsid w:val="008F7950"/>
    <w:rsid w:val="009015A4"/>
    <w:rsid w:val="00901F0B"/>
    <w:rsid w:val="009032FC"/>
    <w:rsid w:val="009064DE"/>
    <w:rsid w:val="00906ED4"/>
    <w:rsid w:val="009079AE"/>
    <w:rsid w:val="00910083"/>
    <w:rsid w:val="00913047"/>
    <w:rsid w:val="00915191"/>
    <w:rsid w:val="009158D3"/>
    <w:rsid w:val="00916192"/>
    <w:rsid w:val="00916A31"/>
    <w:rsid w:val="009216C4"/>
    <w:rsid w:val="009219E6"/>
    <w:rsid w:val="00921B96"/>
    <w:rsid w:val="00921FC3"/>
    <w:rsid w:val="0092274A"/>
    <w:rsid w:val="009249C5"/>
    <w:rsid w:val="00925554"/>
    <w:rsid w:val="00925B17"/>
    <w:rsid w:val="0092649F"/>
    <w:rsid w:val="009264A8"/>
    <w:rsid w:val="00927503"/>
    <w:rsid w:val="009278E6"/>
    <w:rsid w:val="00927AC4"/>
    <w:rsid w:val="00930F73"/>
    <w:rsid w:val="0093142C"/>
    <w:rsid w:val="00933320"/>
    <w:rsid w:val="009337A5"/>
    <w:rsid w:val="009349E2"/>
    <w:rsid w:val="00934A62"/>
    <w:rsid w:val="00934CB4"/>
    <w:rsid w:val="00934F69"/>
    <w:rsid w:val="0093506A"/>
    <w:rsid w:val="009351FD"/>
    <w:rsid w:val="00937E7A"/>
    <w:rsid w:val="0094001A"/>
    <w:rsid w:val="0094051C"/>
    <w:rsid w:val="0094197A"/>
    <w:rsid w:val="009430AB"/>
    <w:rsid w:val="009430D2"/>
    <w:rsid w:val="00943292"/>
    <w:rsid w:val="00943377"/>
    <w:rsid w:val="0094375A"/>
    <w:rsid w:val="00943C54"/>
    <w:rsid w:val="00945A25"/>
    <w:rsid w:val="00945BE4"/>
    <w:rsid w:val="00946630"/>
    <w:rsid w:val="00946884"/>
    <w:rsid w:val="009474EA"/>
    <w:rsid w:val="0095469B"/>
    <w:rsid w:val="00954AAC"/>
    <w:rsid w:val="009555C0"/>
    <w:rsid w:val="0095605A"/>
    <w:rsid w:val="00956BB9"/>
    <w:rsid w:val="00956CC6"/>
    <w:rsid w:val="00961433"/>
    <w:rsid w:val="00963ED2"/>
    <w:rsid w:val="0096465D"/>
    <w:rsid w:val="009658AF"/>
    <w:rsid w:val="00967A85"/>
    <w:rsid w:val="00967D2C"/>
    <w:rsid w:val="00970895"/>
    <w:rsid w:val="00970CFD"/>
    <w:rsid w:val="0097220D"/>
    <w:rsid w:val="009726FE"/>
    <w:rsid w:val="00975330"/>
    <w:rsid w:val="0097641F"/>
    <w:rsid w:val="0097714D"/>
    <w:rsid w:val="00977961"/>
    <w:rsid w:val="00977A3C"/>
    <w:rsid w:val="00982098"/>
    <w:rsid w:val="00986E83"/>
    <w:rsid w:val="009877E2"/>
    <w:rsid w:val="00987BA9"/>
    <w:rsid w:val="00991998"/>
    <w:rsid w:val="00991B18"/>
    <w:rsid w:val="00993041"/>
    <w:rsid w:val="00993664"/>
    <w:rsid w:val="009938E1"/>
    <w:rsid w:val="00994357"/>
    <w:rsid w:val="009944B5"/>
    <w:rsid w:val="00995767"/>
    <w:rsid w:val="009957D9"/>
    <w:rsid w:val="00995B0B"/>
    <w:rsid w:val="00995CBE"/>
    <w:rsid w:val="0099763B"/>
    <w:rsid w:val="009A0D82"/>
    <w:rsid w:val="009A15F8"/>
    <w:rsid w:val="009A18DD"/>
    <w:rsid w:val="009A2381"/>
    <w:rsid w:val="009A29B2"/>
    <w:rsid w:val="009A31D8"/>
    <w:rsid w:val="009A3212"/>
    <w:rsid w:val="009A35D1"/>
    <w:rsid w:val="009A3913"/>
    <w:rsid w:val="009A4BF7"/>
    <w:rsid w:val="009A5D9D"/>
    <w:rsid w:val="009A626D"/>
    <w:rsid w:val="009A67F8"/>
    <w:rsid w:val="009A6CC1"/>
    <w:rsid w:val="009A7659"/>
    <w:rsid w:val="009A7DEC"/>
    <w:rsid w:val="009B0F85"/>
    <w:rsid w:val="009B1B05"/>
    <w:rsid w:val="009B2E6D"/>
    <w:rsid w:val="009B3376"/>
    <w:rsid w:val="009B3F17"/>
    <w:rsid w:val="009B46D3"/>
    <w:rsid w:val="009B5FA4"/>
    <w:rsid w:val="009B6541"/>
    <w:rsid w:val="009B670E"/>
    <w:rsid w:val="009B67F0"/>
    <w:rsid w:val="009C03EC"/>
    <w:rsid w:val="009C0BD8"/>
    <w:rsid w:val="009C3000"/>
    <w:rsid w:val="009C3822"/>
    <w:rsid w:val="009C48DB"/>
    <w:rsid w:val="009C49E3"/>
    <w:rsid w:val="009C4D8C"/>
    <w:rsid w:val="009C5C64"/>
    <w:rsid w:val="009C647F"/>
    <w:rsid w:val="009C6735"/>
    <w:rsid w:val="009C67D1"/>
    <w:rsid w:val="009C79B1"/>
    <w:rsid w:val="009C7B8B"/>
    <w:rsid w:val="009C7CC4"/>
    <w:rsid w:val="009C7D2A"/>
    <w:rsid w:val="009C7F05"/>
    <w:rsid w:val="009D0966"/>
    <w:rsid w:val="009D14E4"/>
    <w:rsid w:val="009D1BA2"/>
    <w:rsid w:val="009D1D78"/>
    <w:rsid w:val="009D1DBE"/>
    <w:rsid w:val="009D3D4C"/>
    <w:rsid w:val="009D52BA"/>
    <w:rsid w:val="009D625B"/>
    <w:rsid w:val="009D79A0"/>
    <w:rsid w:val="009D7D78"/>
    <w:rsid w:val="009E08DF"/>
    <w:rsid w:val="009E0AAC"/>
    <w:rsid w:val="009E34B4"/>
    <w:rsid w:val="009E3603"/>
    <w:rsid w:val="009E375C"/>
    <w:rsid w:val="009E3BA7"/>
    <w:rsid w:val="009E3E59"/>
    <w:rsid w:val="009E438C"/>
    <w:rsid w:val="009E572D"/>
    <w:rsid w:val="009E5D73"/>
    <w:rsid w:val="009E62BD"/>
    <w:rsid w:val="009E7037"/>
    <w:rsid w:val="009E712B"/>
    <w:rsid w:val="009E7300"/>
    <w:rsid w:val="009F0996"/>
    <w:rsid w:val="009F0D77"/>
    <w:rsid w:val="009F2021"/>
    <w:rsid w:val="009F2309"/>
    <w:rsid w:val="009F376F"/>
    <w:rsid w:val="009F484B"/>
    <w:rsid w:val="009F5EE9"/>
    <w:rsid w:val="009F7D46"/>
    <w:rsid w:val="00A00BF3"/>
    <w:rsid w:val="00A00EFA"/>
    <w:rsid w:val="00A02837"/>
    <w:rsid w:val="00A02F4D"/>
    <w:rsid w:val="00A0395C"/>
    <w:rsid w:val="00A03B57"/>
    <w:rsid w:val="00A03D78"/>
    <w:rsid w:val="00A03FC6"/>
    <w:rsid w:val="00A04526"/>
    <w:rsid w:val="00A04DEB"/>
    <w:rsid w:val="00A06015"/>
    <w:rsid w:val="00A0778F"/>
    <w:rsid w:val="00A1089C"/>
    <w:rsid w:val="00A1131C"/>
    <w:rsid w:val="00A1161F"/>
    <w:rsid w:val="00A11A12"/>
    <w:rsid w:val="00A12233"/>
    <w:rsid w:val="00A125A0"/>
    <w:rsid w:val="00A1296C"/>
    <w:rsid w:val="00A12C7C"/>
    <w:rsid w:val="00A132A4"/>
    <w:rsid w:val="00A138C4"/>
    <w:rsid w:val="00A15DD1"/>
    <w:rsid w:val="00A1670E"/>
    <w:rsid w:val="00A16EA8"/>
    <w:rsid w:val="00A17D0F"/>
    <w:rsid w:val="00A21314"/>
    <w:rsid w:val="00A216EB"/>
    <w:rsid w:val="00A22CE4"/>
    <w:rsid w:val="00A233D9"/>
    <w:rsid w:val="00A244F0"/>
    <w:rsid w:val="00A27B02"/>
    <w:rsid w:val="00A27BB3"/>
    <w:rsid w:val="00A3116F"/>
    <w:rsid w:val="00A324F7"/>
    <w:rsid w:val="00A3263D"/>
    <w:rsid w:val="00A32D04"/>
    <w:rsid w:val="00A32D11"/>
    <w:rsid w:val="00A3300C"/>
    <w:rsid w:val="00A33DF5"/>
    <w:rsid w:val="00A34F3D"/>
    <w:rsid w:val="00A35D40"/>
    <w:rsid w:val="00A363AF"/>
    <w:rsid w:val="00A37C6A"/>
    <w:rsid w:val="00A37DA9"/>
    <w:rsid w:val="00A40176"/>
    <w:rsid w:val="00A41EBB"/>
    <w:rsid w:val="00A423A2"/>
    <w:rsid w:val="00A4336F"/>
    <w:rsid w:val="00A4392E"/>
    <w:rsid w:val="00A4397F"/>
    <w:rsid w:val="00A45A79"/>
    <w:rsid w:val="00A5272B"/>
    <w:rsid w:val="00A52DB6"/>
    <w:rsid w:val="00A5457E"/>
    <w:rsid w:val="00A56266"/>
    <w:rsid w:val="00A567C8"/>
    <w:rsid w:val="00A603B7"/>
    <w:rsid w:val="00A61A50"/>
    <w:rsid w:val="00A628DF"/>
    <w:rsid w:val="00A62F8C"/>
    <w:rsid w:val="00A647C7"/>
    <w:rsid w:val="00A66680"/>
    <w:rsid w:val="00A672FC"/>
    <w:rsid w:val="00A70E52"/>
    <w:rsid w:val="00A713FA"/>
    <w:rsid w:val="00A717EF"/>
    <w:rsid w:val="00A73123"/>
    <w:rsid w:val="00A737D8"/>
    <w:rsid w:val="00A818FA"/>
    <w:rsid w:val="00A8284A"/>
    <w:rsid w:val="00A83182"/>
    <w:rsid w:val="00A84C69"/>
    <w:rsid w:val="00A86399"/>
    <w:rsid w:val="00A90088"/>
    <w:rsid w:val="00A90AA8"/>
    <w:rsid w:val="00A91334"/>
    <w:rsid w:val="00A92061"/>
    <w:rsid w:val="00A92A29"/>
    <w:rsid w:val="00A930A7"/>
    <w:rsid w:val="00A9454D"/>
    <w:rsid w:val="00A96CC2"/>
    <w:rsid w:val="00A96D66"/>
    <w:rsid w:val="00A96DB5"/>
    <w:rsid w:val="00A972B0"/>
    <w:rsid w:val="00A97B34"/>
    <w:rsid w:val="00A97FC1"/>
    <w:rsid w:val="00AA0026"/>
    <w:rsid w:val="00AA3778"/>
    <w:rsid w:val="00AA56EA"/>
    <w:rsid w:val="00AA5733"/>
    <w:rsid w:val="00AA591A"/>
    <w:rsid w:val="00AA669E"/>
    <w:rsid w:val="00AA673C"/>
    <w:rsid w:val="00AA6A9C"/>
    <w:rsid w:val="00AA6AA9"/>
    <w:rsid w:val="00AB010D"/>
    <w:rsid w:val="00AB1343"/>
    <w:rsid w:val="00AB3E56"/>
    <w:rsid w:val="00AB5752"/>
    <w:rsid w:val="00AB642C"/>
    <w:rsid w:val="00AB6955"/>
    <w:rsid w:val="00AB69E3"/>
    <w:rsid w:val="00AB6BD7"/>
    <w:rsid w:val="00AB75BD"/>
    <w:rsid w:val="00AC0EFB"/>
    <w:rsid w:val="00AC2C79"/>
    <w:rsid w:val="00AC2E50"/>
    <w:rsid w:val="00AC379E"/>
    <w:rsid w:val="00AC4CAD"/>
    <w:rsid w:val="00AC5C3E"/>
    <w:rsid w:val="00AC671D"/>
    <w:rsid w:val="00AC7B5A"/>
    <w:rsid w:val="00AC7BDC"/>
    <w:rsid w:val="00AC7E0A"/>
    <w:rsid w:val="00AD05C8"/>
    <w:rsid w:val="00AD07E8"/>
    <w:rsid w:val="00AD091E"/>
    <w:rsid w:val="00AD15E9"/>
    <w:rsid w:val="00AD1BAB"/>
    <w:rsid w:val="00AD22BC"/>
    <w:rsid w:val="00AD2EED"/>
    <w:rsid w:val="00AD3A6B"/>
    <w:rsid w:val="00AD494E"/>
    <w:rsid w:val="00AD4B21"/>
    <w:rsid w:val="00AD5687"/>
    <w:rsid w:val="00AD7410"/>
    <w:rsid w:val="00AD7DB6"/>
    <w:rsid w:val="00AE121E"/>
    <w:rsid w:val="00AE2CC6"/>
    <w:rsid w:val="00AE3161"/>
    <w:rsid w:val="00AE3410"/>
    <w:rsid w:val="00AE5023"/>
    <w:rsid w:val="00AE5276"/>
    <w:rsid w:val="00AE558C"/>
    <w:rsid w:val="00AE65F6"/>
    <w:rsid w:val="00AE67A9"/>
    <w:rsid w:val="00AE69CE"/>
    <w:rsid w:val="00AE6A4B"/>
    <w:rsid w:val="00AE7029"/>
    <w:rsid w:val="00AE70D6"/>
    <w:rsid w:val="00AE7213"/>
    <w:rsid w:val="00AF019D"/>
    <w:rsid w:val="00AF086E"/>
    <w:rsid w:val="00AF1FF4"/>
    <w:rsid w:val="00AF2DD9"/>
    <w:rsid w:val="00AF371F"/>
    <w:rsid w:val="00AF3A82"/>
    <w:rsid w:val="00AF3E65"/>
    <w:rsid w:val="00AF5B41"/>
    <w:rsid w:val="00AF6608"/>
    <w:rsid w:val="00AF67C3"/>
    <w:rsid w:val="00B016AB"/>
    <w:rsid w:val="00B0188E"/>
    <w:rsid w:val="00B0196B"/>
    <w:rsid w:val="00B01CEB"/>
    <w:rsid w:val="00B023F3"/>
    <w:rsid w:val="00B02EDF"/>
    <w:rsid w:val="00B0323C"/>
    <w:rsid w:val="00B03CBA"/>
    <w:rsid w:val="00B04C33"/>
    <w:rsid w:val="00B063AF"/>
    <w:rsid w:val="00B069D4"/>
    <w:rsid w:val="00B075C5"/>
    <w:rsid w:val="00B111B5"/>
    <w:rsid w:val="00B11999"/>
    <w:rsid w:val="00B14812"/>
    <w:rsid w:val="00B14FB4"/>
    <w:rsid w:val="00B15447"/>
    <w:rsid w:val="00B15AD6"/>
    <w:rsid w:val="00B166E9"/>
    <w:rsid w:val="00B17A91"/>
    <w:rsid w:val="00B20BAD"/>
    <w:rsid w:val="00B219EF"/>
    <w:rsid w:val="00B22A4F"/>
    <w:rsid w:val="00B23884"/>
    <w:rsid w:val="00B238C1"/>
    <w:rsid w:val="00B240BA"/>
    <w:rsid w:val="00B24EB3"/>
    <w:rsid w:val="00B251C1"/>
    <w:rsid w:val="00B26060"/>
    <w:rsid w:val="00B276C7"/>
    <w:rsid w:val="00B27B30"/>
    <w:rsid w:val="00B27C5E"/>
    <w:rsid w:val="00B300C4"/>
    <w:rsid w:val="00B301BC"/>
    <w:rsid w:val="00B30474"/>
    <w:rsid w:val="00B30F30"/>
    <w:rsid w:val="00B30F62"/>
    <w:rsid w:val="00B321D4"/>
    <w:rsid w:val="00B3233F"/>
    <w:rsid w:val="00B32882"/>
    <w:rsid w:val="00B34372"/>
    <w:rsid w:val="00B34604"/>
    <w:rsid w:val="00B354E5"/>
    <w:rsid w:val="00B35D21"/>
    <w:rsid w:val="00B36670"/>
    <w:rsid w:val="00B427A7"/>
    <w:rsid w:val="00B43423"/>
    <w:rsid w:val="00B43873"/>
    <w:rsid w:val="00B43FF6"/>
    <w:rsid w:val="00B443BA"/>
    <w:rsid w:val="00B45A90"/>
    <w:rsid w:val="00B461D9"/>
    <w:rsid w:val="00B47998"/>
    <w:rsid w:val="00B47ABF"/>
    <w:rsid w:val="00B501DB"/>
    <w:rsid w:val="00B50553"/>
    <w:rsid w:val="00B50DA6"/>
    <w:rsid w:val="00B53DFA"/>
    <w:rsid w:val="00B53E4C"/>
    <w:rsid w:val="00B53F8A"/>
    <w:rsid w:val="00B555EE"/>
    <w:rsid w:val="00B5579F"/>
    <w:rsid w:val="00B55B77"/>
    <w:rsid w:val="00B61F75"/>
    <w:rsid w:val="00B624D8"/>
    <w:rsid w:val="00B630AE"/>
    <w:rsid w:val="00B63CDB"/>
    <w:rsid w:val="00B63F0F"/>
    <w:rsid w:val="00B64426"/>
    <w:rsid w:val="00B65D11"/>
    <w:rsid w:val="00B662C4"/>
    <w:rsid w:val="00B672FC"/>
    <w:rsid w:val="00B703B5"/>
    <w:rsid w:val="00B705F1"/>
    <w:rsid w:val="00B715E9"/>
    <w:rsid w:val="00B72492"/>
    <w:rsid w:val="00B7360B"/>
    <w:rsid w:val="00B75304"/>
    <w:rsid w:val="00B76982"/>
    <w:rsid w:val="00B80CCC"/>
    <w:rsid w:val="00B81B28"/>
    <w:rsid w:val="00B82485"/>
    <w:rsid w:val="00B82736"/>
    <w:rsid w:val="00B82B6A"/>
    <w:rsid w:val="00B8397E"/>
    <w:rsid w:val="00B83B63"/>
    <w:rsid w:val="00B83EC8"/>
    <w:rsid w:val="00B83F6D"/>
    <w:rsid w:val="00B87215"/>
    <w:rsid w:val="00B8775C"/>
    <w:rsid w:val="00B9354A"/>
    <w:rsid w:val="00B9405E"/>
    <w:rsid w:val="00B9536D"/>
    <w:rsid w:val="00B95490"/>
    <w:rsid w:val="00B960C9"/>
    <w:rsid w:val="00B96EC5"/>
    <w:rsid w:val="00B97867"/>
    <w:rsid w:val="00BA010F"/>
    <w:rsid w:val="00BA1FE9"/>
    <w:rsid w:val="00BA2A00"/>
    <w:rsid w:val="00BA3FE3"/>
    <w:rsid w:val="00BA4F34"/>
    <w:rsid w:val="00BA5AE5"/>
    <w:rsid w:val="00BA601B"/>
    <w:rsid w:val="00BA6AB4"/>
    <w:rsid w:val="00BA7B89"/>
    <w:rsid w:val="00BB0B19"/>
    <w:rsid w:val="00BB15CF"/>
    <w:rsid w:val="00BB390A"/>
    <w:rsid w:val="00BB3EA7"/>
    <w:rsid w:val="00BB402F"/>
    <w:rsid w:val="00BB4A6E"/>
    <w:rsid w:val="00BB56F4"/>
    <w:rsid w:val="00BB5A08"/>
    <w:rsid w:val="00BB6EA3"/>
    <w:rsid w:val="00BB7441"/>
    <w:rsid w:val="00BC063C"/>
    <w:rsid w:val="00BC1542"/>
    <w:rsid w:val="00BC2DE0"/>
    <w:rsid w:val="00BC2FA0"/>
    <w:rsid w:val="00BC47C3"/>
    <w:rsid w:val="00BC52BB"/>
    <w:rsid w:val="00BC557A"/>
    <w:rsid w:val="00BC73DE"/>
    <w:rsid w:val="00BC77DF"/>
    <w:rsid w:val="00BC7D0C"/>
    <w:rsid w:val="00BD0EE7"/>
    <w:rsid w:val="00BD26B1"/>
    <w:rsid w:val="00BD28BE"/>
    <w:rsid w:val="00BD2993"/>
    <w:rsid w:val="00BD411D"/>
    <w:rsid w:val="00BD5674"/>
    <w:rsid w:val="00BD62E2"/>
    <w:rsid w:val="00BD6476"/>
    <w:rsid w:val="00BD71B4"/>
    <w:rsid w:val="00BD7805"/>
    <w:rsid w:val="00BE2E72"/>
    <w:rsid w:val="00BE323B"/>
    <w:rsid w:val="00BE3EA0"/>
    <w:rsid w:val="00BE50DD"/>
    <w:rsid w:val="00BE5CF0"/>
    <w:rsid w:val="00BE63E2"/>
    <w:rsid w:val="00BF2718"/>
    <w:rsid w:val="00BF278E"/>
    <w:rsid w:val="00BF2F80"/>
    <w:rsid w:val="00BF35B0"/>
    <w:rsid w:val="00BF3658"/>
    <w:rsid w:val="00BF3777"/>
    <w:rsid w:val="00BF3E38"/>
    <w:rsid w:val="00BF4ABC"/>
    <w:rsid w:val="00BF4C33"/>
    <w:rsid w:val="00BF72EB"/>
    <w:rsid w:val="00BF7D7B"/>
    <w:rsid w:val="00BF7E7A"/>
    <w:rsid w:val="00C01854"/>
    <w:rsid w:val="00C01A5E"/>
    <w:rsid w:val="00C01C40"/>
    <w:rsid w:val="00C02439"/>
    <w:rsid w:val="00C029BF"/>
    <w:rsid w:val="00C03855"/>
    <w:rsid w:val="00C04906"/>
    <w:rsid w:val="00C04A8F"/>
    <w:rsid w:val="00C053A0"/>
    <w:rsid w:val="00C055AF"/>
    <w:rsid w:val="00C07056"/>
    <w:rsid w:val="00C07087"/>
    <w:rsid w:val="00C07510"/>
    <w:rsid w:val="00C105A7"/>
    <w:rsid w:val="00C11177"/>
    <w:rsid w:val="00C12D82"/>
    <w:rsid w:val="00C13E39"/>
    <w:rsid w:val="00C14DD1"/>
    <w:rsid w:val="00C14EB8"/>
    <w:rsid w:val="00C163EB"/>
    <w:rsid w:val="00C16414"/>
    <w:rsid w:val="00C1701B"/>
    <w:rsid w:val="00C20315"/>
    <w:rsid w:val="00C21140"/>
    <w:rsid w:val="00C21E9B"/>
    <w:rsid w:val="00C24319"/>
    <w:rsid w:val="00C25AE6"/>
    <w:rsid w:val="00C26085"/>
    <w:rsid w:val="00C2748C"/>
    <w:rsid w:val="00C27E48"/>
    <w:rsid w:val="00C27EB7"/>
    <w:rsid w:val="00C3038C"/>
    <w:rsid w:val="00C3059E"/>
    <w:rsid w:val="00C30EE0"/>
    <w:rsid w:val="00C315D6"/>
    <w:rsid w:val="00C3423B"/>
    <w:rsid w:val="00C3509E"/>
    <w:rsid w:val="00C350DE"/>
    <w:rsid w:val="00C36119"/>
    <w:rsid w:val="00C378ED"/>
    <w:rsid w:val="00C42220"/>
    <w:rsid w:val="00C45C81"/>
    <w:rsid w:val="00C462F5"/>
    <w:rsid w:val="00C478C3"/>
    <w:rsid w:val="00C502FF"/>
    <w:rsid w:val="00C50F45"/>
    <w:rsid w:val="00C52061"/>
    <w:rsid w:val="00C5503B"/>
    <w:rsid w:val="00C55DB9"/>
    <w:rsid w:val="00C600D5"/>
    <w:rsid w:val="00C621E2"/>
    <w:rsid w:val="00C62580"/>
    <w:rsid w:val="00C62EF4"/>
    <w:rsid w:val="00C64350"/>
    <w:rsid w:val="00C64495"/>
    <w:rsid w:val="00C6481F"/>
    <w:rsid w:val="00C66ADD"/>
    <w:rsid w:val="00C66ECF"/>
    <w:rsid w:val="00C67585"/>
    <w:rsid w:val="00C70313"/>
    <w:rsid w:val="00C70D5F"/>
    <w:rsid w:val="00C717F3"/>
    <w:rsid w:val="00C72020"/>
    <w:rsid w:val="00C7313E"/>
    <w:rsid w:val="00C73696"/>
    <w:rsid w:val="00C7379F"/>
    <w:rsid w:val="00C75AE4"/>
    <w:rsid w:val="00C76106"/>
    <w:rsid w:val="00C76FA2"/>
    <w:rsid w:val="00C77491"/>
    <w:rsid w:val="00C776A8"/>
    <w:rsid w:val="00C77F51"/>
    <w:rsid w:val="00C82206"/>
    <w:rsid w:val="00C836C9"/>
    <w:rsid w:val="00C8484D"/>
    <w:rsid w:val="00C861B5"/>
    <w:rsid w:val="00C86D28"/>
    <w:rsid w:val="00C87061"/>
    <w:rsid w:val="00C875B1"/>
    <w:rsid w:val="00C877C4"/>
    <w:rsid w:val="00C9029F"/>
    <w:rsid w:val="00C94ADB"/>
    <w:rsid w:val="00C956D7"/>
    <w:rsid w:val="00C97075"/>
    <w:rsid w:val="00CA0417"/>
    <w:rsid w:val="00CA09CD"/>
    <w:rsid w:val="00CA30C1"/>
    <w:rsid w:val="00CA4057"/>
    <w:rsid w:val="00CA596E"/>
    <w:rsid w:val="00CA67A7"/>
    <w:rsid w:val="00CA6F55"/>
    <w:rsid w:val="00CA6FEA"/>
    <w:rsid w:val="00CB0AFE"/>
    <w:rsid w:val="00CB16C3"/>
    <w:rsid w:val="00CB1E1E"/>
    <w:rsid w:val="00CB224C"/>
    <w:rsid w:val="00CB22C3"/>
    <w:rsid w:val="00CB2F11"/>
    <w:rsid w:val="00CB4167"/>
    <w:rsid w:val="00CB4A15"/>
    <w:rsid w:val="00CB4D9C"/>
    <w:rsid w:val="00CB6D37"/>
    <w:rsid w:val="00CB707F"/>
    <w:rsid w:val="00CB7A9E"/>
    <w:rsid w:val="00CC0701"/>
    <w:rsid w:val="00CC0E05"/>
    <w:rsid w:val="00CC0F1D"/>
    <w:rsid w:val="00CC168E"/>
    <w:rsid w:val="00CC179D"/>
    <w:rsid w:val="00CC22C0"/>
    <w:rsid w:val="00CC299E"/>
    <w:rsid w:val="00CC3B41"/>
    <w:rsid w:val="00CC50AD"/>
    <w:rsid w:val="00CC5C74"/>
    <w:rsid w:val="00CC738C"/>
    <w:rsid w:val="00CD011B"/>
    <w:rsid w:val="00CD0648"/>
    <w:rsid w:val="00CD1251"/>
    <w:rsid w:val="00CD1D78"/>
    <w:rsid w:val="00CD283B"/>
    <w:rsid w:val="00CD299C"/>
    <w:rsid w:val="00CD464A"/>
    <w:rsid w:val="00CD5099"/>
    <w:rsid w:val="00CD761B"/>
    <w:rsid w:val="00CE0FF6"/>
    <w:rsid w:val="00CE1DC6"/>
    <w:rsid w:val="00CE2A81"/>
    <w:rsid w:val="00CE3531"/>
    <w:rsid w:val="00CE5D1D"/>
    <w:rsid w:val="00CF0A95"/>
    <w:rsid w:val="00CF117B"/>
    <w:rsid w:val="00CF23EA"/>
    <w:rsid w:val="00CF3501"/>
    <w:rsid w:val="00CF3674"/>
    <w:rsid w:val="00CF3F72"/>
    <w:rsid w:val="00CF4D0A"/>
    <w:rsid w:val="00CF51DD"/>
    <w:rsid w:val="00CF5BB3"/>
    <w:rsid w:val="00CF6107"/>
    <w:rsid w:val="00CF715B"/>
    <w:rsid w:val="00CF7B93"/>
    <w:rsid w:val="00D02661"/>
    <w:rsid w:val="00D02D06"/>
    <w:rsid w:val="00D03420"/>
    <w:rsid w:val="00D065BE"/>
    <w:rsid w:val="00D06A5C"/>
    <w:rsid w:val="00D06B3F"/>
    <w:rsid w:val="00D07D4C"/>
    <w:rsid w:val="00D1040C"/>
    <w:rsid w:val="00D104F6"/>
    <w:rsid w:val="00D11A8F"/>
    <w:rsid w:val="00D122D9"/>
    <w:rsid w:val="00D12AC8"/>
    <w:rsid w:val="00D1397B"/>
    <w:rsid w:val="00D1458D"/>
    <w:rsid w:val="00D148F8"/>
    <w:rsid w:val="00D14996"/>
    <w:rsid w:val="00D15D74"/>
    <w:rsid w:val="00D1609A"/>
    <w:rsid w:val="00D161CD"/>
    <w:rsid w:val="00D170C4"/>
    <w:rsid w:val="00D17556"/>
    <w:rsid w:val="00D2020E"/>
    <w:rsid w:val="00D215FA"/>
    <w:rsid w:val="00D225DC"/>
    <w:rsid w:val="00D22C7B"/>
    <w:rsid w:val="00D2408B"/>
    <w:rsid w:val="00D26617"/>
    <w:rsid w:val="00D269DE"/>
    <w:rsid w:val="00D2725A"/>
    <w:rsid w:val="00D3016C"/>
    <w:rsid w:val="00D306B7"/>
    <w:rsid w:val="00D30DF1"/>
    <w:rsid w:val="00D30EBE"/>
    <w:rsid w:val="00D3115D"/>
    <w:rsid w:val="00D313E8"/>
    <w:rsid w:val="00D3263C"/>
    <w:rsid w:val="00D32820"/>
    <w:rsid w:val="00D32A7B"/>
    <w:rsid w:val="00D33077"/>
    <w:rsid w:val="00D332F7"/>
    <w:rsid w:val="00D336DA"/>
    <w:rsid w:val="00D33D50"/>
    <w:rsid w:val="00D34328"/>
    <w:rsid w:val="00D354C4"/>
    <w:rsid w:val="00D4081C"/>
    <w:rsid w:val="00D40D4D"/>
    <w:rsid w:val="00D44A11"/>
    <w:rsid w:val="00D4573F"/>
    <w:rsid w:val="00D4584B"/>
    <w:rsid w:val="00D45CD2"/>
    <w:rsid w:val="00D50DCB"/>
    <w:rsid w:val="00D52C3D"/>
    <w:rsid w:val="00D53762"/>
    <w:rsid w:val="00D53F55"/>
    <w:rsid w:val="00D541DD"/>
    <w:rsid w:val="00D553FF"/>
    <w:rsid w:val="00D572E0"/>
    <w:rsid w:val="00D57617"/>
    <w:rsid w:val="00D57FED"/>
    <w:rsid w:val="00D60A6B"/>
    <w:rsid w:val="00D60C30"/>
    <w:rsid w:val="00D60E31"/>
    <w:rsid w:val="00D6175E"/>
    <w:rsid w:val="00D61882"/>
    <w:rsid w:val="00D61D1F"/>
    <w:rsid w:val="00D628F1"/>
    <w:rsid w:val="00D70122"/>
    <w:rsid w:val="00D702B0"/>
    <w:rsid w:val="00D70B54"/>
    <w:rsid w:val="00D71ED7"/>
    <w:rsid w:val="00D7287B"/>
    <w:rsid w:val="00D72FB7"/>
    <w:rsid w:val="00D73319"/>
    <w:rsid w:val="00D7388F"/>
    <w:rsid w:val="00D7444A"/>
    <w:rsid w:val="00D75DF4"/>
    <w:rsid w:val="00D75EA3"/>
    <w:rsid w:val="00D76E8B"/>
    <w:rsid w:val="00D77265"/>
    <w:rsid w:val="00D77CE4"/>
    <w:rsid w:val="00D77E30"/>
    <w:rsid w:val="00D8101C"/>
    <w:rsid w:val="00D8212C"/>
    <w:rsid w:val="00D82B91"/>
    <w:rsid w:val="00D82DBD"/>
    <w:rsid w:val="00D871FD"/>
    <w:rsid w:val="00D87806"/>
    <w:rsid w:val="00D879A0"/>
    <w:rsid w:val="00D90C6A"/>
    <w:rsid w:val="00D91106"/>
    <w:rsid w:val="00D91C30"/>
    <w:rsid w:val="00D92294"/>
    <w:rsid w:val="00D928E6"/>
    <w:rsid w:val="00D92DB1"/>
    <w:rsid w:val="00D93397"/>
    <w:rsid w:val="00D9383D"/>
    <w:rsid w:val="00D93DCA"/>
    <w:rsid w:val="00D93EB4"/>
    <w:rsid w:val="00D94422"/>
    <w:rsid w:val="00D94B47"/>
    <w:rsid w:val="00D9657F"/>
    <w:rsid w:val="00DA019A"/>
    <w:rsid w:val="00DA17F8"/>
    <w:rsid w:val="00DA4084"/>
    <w:rsid w:val="00DA7944"/>
    <w:rsid w:val="00DB139A"/>
    <w:rsid w:val="00DB25BE"/>
    <w:rsid w:val="00DB2D0B"/>
    <w:rsid w:val="00DB3008"/>
    <w:rsid w:val="00DB4B67"/>
    <w:rsid w:val="00DB5978"/>
    <w:rsid w:val="00DB67E0"/>
    <w:rsid w:val="00DB6F5B"/>
    <w:rsid w:val="00DB76C8"/>
    <w:rsid w:val="00DC0C35"/>
    <w:rsid w:val="00DC1F0E"/>
    <w:rsid w:val="00DC2CF8"/>
    <w:rsid w:val="00DC51D4"/>
    <w:rsid w:val="00DC54E0"/>
    <w:rsid w:val="00DC6305"/>
    <w:rsid w:val="00DC6321"/>
    <w:rsid w:val="00DC6D2A"/>
    <w:rsid w:val="00DC7562"/>
    <w:rsid w:val="00DD03C5"/>
    <w:rsid w:val="00DD0729"/>
    <w:rsid w:val="00DD08BC"/>
    <w:rsid w:val="00DD245C"/>
    <w:rsid w:val="00DD316B"/>
    <w:rsid w:val="00DE00F8"/>
    <w:rsid w:val="00DE0DAF"/>
    <w:rsid w:val="00DE12CF"/>
    <w:rsid w:val="00DE13D7"/>
    <w:rsid w:val="00DE1ABB"/>
    <w:rsid w:val="00DE1F07"/>
    <w:rsid w:val="00DE2C02"/>
    <w:rsid w:val="00DE3EB8"/>
    <w:rsid w:val="00DE4165"/>
    <w:rsid w:val="00DE5238"/>
    <w:rsid w:val="00DE5B14"/>
    <w:rsid w:val="00DE5D49"/>
    <w:rsid w:val="00DE6DF9"/>
    <w:rsid w:val="00DE750F"/>
    <w:rsid w:val="00DE752A"/>
    <w:rsid w:val="00DF0CF6"/>
    <w:rsid w:val="00DF2106"/>
    <w:rsid w:val="00DF2937"/>
    <w:rsid w:val="00DF299E"/>
    <w:rsid w:val="00DF4094"/>
    <w:rsid w:val="00DF56C3"/>
    <w:rsid w:val="00DF661C"/>
    <w:rsid w:val="00E00F22"/>
    <w:rsid w:val="00E02888"/>
    <w:rsid w:val="00E02FAF"/>
    <w:rsid w:val="00E03636"/>
    <w:rsid w:val="00E05A3A"/>
    <w:rsid w:val="00E05BB3"/>
    <w:rsid w:val="00E10842"/>
    <w:rsid w:val="00E11B39"/>
    <w:rsid w:val="00E12557"/>
    <w:rsid w:val="00E127B1"/>
    <w:rsid w:val="00E152F8"/>
    <w:rsid w:val="00E176F1"/>
    <w:rsid w:val="00E176F9"/>
    <w:rsid w:val="00E205E7"/>
    <w:rsid w:val="00E2281D"/>
    <w:rsid w:val="00E26262"/>
    <w:rsid w:val="00E26C98"/>
    <w:rsid w:val="00E3134B"/>
    <w:rsid w:val="00E32CE4"/>
    <w:rsid w:val="00E34AE7"/>
    <w:rsid w:val="00E36047"/>
    <w:rsid w:val="00E361C8"/>
    <w:rsid w:val="00E367AA"/>
    <w:rsid w:val="00E37350"/>
    <w:rsid w:val="00E3770C"/>
    <w:rsid w:val="00E3789A"/>
    <w:rsid w:val="00E37F06"/>
    <w:rsid w:val="00E37F35"/>
    <w:rsid w:val="00E37F6F"/>
    <w:rsid w:val="00E40446"/>
    <w:rsid w:val="00E41D9A"/>
    <w:rsid w:val="00E42032"/>
    <w:rsid w:val="00E427C1"/>
    <w:rsid w:val="00E434A5"/>
    <w:rsid w:val="00E436DB"/>
    <w:rsid w:val="00E43A3A"/>
    <w:rsid w:val="00E43FC2"/>
    <w:rsid w:val="00E44804"/>
    <w:rsid w:val="00E44C28"/>
    <w:rsid w:val="00E46706"/>
    <w:rsid w:val="00E4750E"/>
    <w:rsid w:val="00E47D13"/>
    <w:rsid w:val="00E5031E"/>
    <w:rsid w:val="00E51D47"/>
    <w:rsid w:val="00E51FB0"/>
    <w:rsid w:val="00E52D28"/>
    <w:rsid w:val="00E534F9"/>
    <w:rsid w:val="00E5414B"/>
    <w:rsid w:val="00E5454C"/>
    <w:rsid w:val="00E54551"/>
    <w:rsid w:val="00E55080"/>
    <w:rsid w:val="00E55524"/>
    <w:rsid w:val="00E56B81"/>
    <w:rsid w:val="00E56F98"/>
    <w:rsid w:val="00E574D8"/>
    <w:rsid w:val="00E6061C"/>
    <w:rsid w:val="00E606D6"/>
    <w:rsid w:val="00E619E0"/>
    <w:rsid w:val="00E635FF"/>
    <w:rsid w:val="00E642DB"/>
    <w:rsid w:val="00E64514"/>
    <w:rsid w:val="00E64F9F"/>
    <w:rsid w:val="00E701EC"/>
    <w:rsid w:val="00E70244"/>
    <w:rsid w:val="00E70DEB"/>
    <w:rsid w:val="00E712F7"/>
    <w:rsid w:val="00E7218B"/>
    <w:rsid w:val="00E72875"/>
    <w:rsid w:val="00E73269"/>
    <w:rsid w:val="00E7374B"/>
    <w:rsid w:val="00E73C5E"/>
    <w:rsid w:val="00E746E2"/>
    <w:rsid w:val="00E74D34"/>
    <w:rsid w:val="00E76C6D"/>
    <w:rsid w:val="00E773A5"/>
    <w:rsid w:val="00E77454"/>
    <w:rsid w:val="00E77F58"/>
    <w:rsid w:val="00E80682"/>
    <w:rsid w:val="00E81E55"/>
    <w:rsid w:val="00E840A9"/>
    <w:rsid w:val="00E847A6"/>
    <w:rsid w:val="00E84E51"/>
    <w:rsid w:val="00E84F1F"/>
    <w:rsid w:val="00E91B2C"/>
    <w:rsid w:val="00E924AF"/>
    <w:rsid w:val="00E92921"/>
    <w:rsid w:val="00E92B1A"/>
    <w:rsid w:val="00E92D62"/>
    <w:rsid w:val="00E93832"/>
    <w:rsid w:val="00E95088"/>
    <w:rsid w:val="00E957F3"/>
    <w:rsid w:val="00E958AF"/>
    <w:rsid w:val="00E95AAC"/>
    <w:rsid w:val="00E96733"/>
    <w:rsid w:val="00E970D2"/>
    <w:rsid w:val="00EA1A2E"/>
    <w:rsid w:val="00EA236E"/>
    <w:rsid w:val="00EA44A3"/>
    <w:rsid w:val="00EA4604"/>
    <w:rsid w:val="00EA7CDD"/>
    <w:rsid w:val="00EB1D99"/>
    <w:rsid w:val="00EB22EF"/>
    <w:rsid w:val="00EB2807"/>
    <w:rsid w:val="00EB2EEF"/>
    <w:rsid w:val="00EB3C1E"/>
    <w:rsid w:val="00EB4A93"/>
    <w:rsid w:val="00EB4EC8"/>
    <w:rsid w:val="00EB613F"/>
    <w:rsid w:val="00EB620B"/>
    <w:rsid w:val="00EB64EE"/>
    <w:rsid w:val="00EB6860"/>
    <w:rsid w:val="00EC031E"/>
    <w:rsid w:val="00EC17B8"/>
    <w:rsid w:val="00EC202A"/>
    <w:rsid w:val="00EC3566"/>
    <w:rsid w:val="00EC5144"/>
    <w:rsid w:val="00EC6FAD"/>
    <w:rsid w:val="00ED0670"/>
    <w:rsid w:val="00ED1328"/>
    <w:rsid w:val="00ED13D7"/>
    <w:rsid w:val="00ED1E89"/>
    <w:rsid w:val="00ED35BE"/>
    <w:rsid w:val="00ED3EB1"/>
    <w:rsid w:val="00ED6D09"/>
    <w:rsid w:val="00ED7525"/>
    <w:rsid w:val="00ED762C"/>
    <w:rsid w:val="00ED79A7"/>
    <w:rsid w:val="00ED7A5F"/>
    <w:rsid w:val="00EE0B02"/>
    <w:rsid w:val="00EE2597"/>
    <w:rsid w:val="00EE2802"/>
    <w:rsid w:val="00EE377D"/>
    <w:rsid w:val="00EE47EB"/>
    <w:rsid w:val="00EE5ED1"/>
    <w:rsid w:val="00EE7379"/>
    <w:rsid w:val="00EE7D1D"/>
    <w:rsid w:val="00EF1A26"/>
    <w:rsid w:val="00EF20FD"/>
    <w:rsid w:val="00EF238F"/>
    <w:rsid w:val="00EF2393"/>
    <w:rsid w:val="00EF275D"/>
    <w:rsid w:val="00EF2AAE"/>
    <w:rsid w:val="00EF37E8"/>
    <w:rsid w:val="00EF39B6"/>
    <w:rsid w:val="00EF4485"/>
    <w:rsid w:val="00EF6909"/>
    <w:rsid w:val="00EF74B2"/>
    <w:rsid w:val="00EF7B9B"/>
    <w:rsid w:val="00EF7C1E"/>
    <w:rsid w:val="00F013C1"/>
    <w:rsid w:val="00F04204"/>
    <w:rsid w:val="00F058BA"/>
    <w:rsid w:val="00F05D6F"/>
    <w:rsid w:val="00F07680"/>
    <w:rsid w:val="00F10E3E"/>
    <w:rsid w:val="00F1245D"/>
    <w:rsid w:val="00F12958"/>
    <w:rsid w:val="00F162D4"/>
    <w:rsid w:val="00F21B34"/>
    <w:rsid w:val="00F21CC1"/>
    <w:rsid w:val="00F221D8"/>
    <w:rsid w:val="00F23275"/>
    <w:rsid w:val="00F239A8"/>
    <w:rsid w:val="00F23CB1"/>
    <w:rsid w:val="00F23D99"/>
    <w:rsid w:val="00F24B70"/>
    <w:rsid w:val="00F2544B"/>
    <w:rsid w:val="00F2633C"/>
    <w:rsid w:val="00F26B7E"/>
    <w:rsid w:val="00F275B4"/>
    <w:rsid w:val="00F275F1"/>
    <w:rsid w:val="00F27C9C"/>
    <w:rsid w:val="00F30CF8"/>
    <w:rsid w:val="00F33564"/>
    <w:rsid w:val="00F34947"/>
    <w:rsid w:val="00F34F18"/>
    <w:rsid w:val="00F35CC1"/>
    <w:rsid w:val="00F361D1"/>
    <w:rsid w:val="00F36888"/>
    <w:rsid w:val="00F375A0"/>
    <w:rsid w:val="00F37FCF"/>
    <w:rsid w:val="00F37FF9"/>
    <w:rsid w:val="00F40416"/>
    <w:rsid w:val="00F41305"/>
    <w:rsid w:val="00F418D5"/>
    <w:rsid w:val="00F418DA"/>
    <w:rsid w:val="00F41BFE"/>
    <w:rsid w:val="00F421AD"/>
    <w:rsid w:val="00F425E0"/>
    <w:rsid w:val="00F42693"/>
    <w:rsid w:val="00F42BCB"/>
    <w:rsid w:val="00F430E7"/>
    <w:rsid w:val="00F43C48"/>
    <w:rsid w:val="00F45224"/>
    <w:rsid w:val="00F46983"/>
    <w:rsid w:val="00F46CAE"/>
    <w:rsid w:val="00F46F01"/>
    <w:rsid w:val="00F47CE0"/>
    <w:rsid w:val="00F504F5"/>
    <w:rsid w:val="00F51386"/>
    <w:rsid w:val="00F51F79"/>
    <w:rsid w:val="00F52A47"/>
    <w:rsid w:val="00F53703"/>
    <w:rsid w:val="00F53724"/>
    <w:rsid w:val="00F53C53"/>
    <w:rsid w:val="00F53DD9"/>
    <w:rsid w:val="00F53EA2"/>
    <w:rsid w:val="00F53EB0"/>
    <w:rsid w:val="00F5447B"/>
    <w:rsid w:val="00F570BA"/>
    <w:rsid w:val="00F6115E"/>
    <w:rsid w:val="00F625CD"/>
    <w:rsid w:val="00F62E2D"/>
    <w:rsid w:val="00F62EB8"/>
    <w:rsid w:val="00F6402B"/>
    <w:rsid w:val="00F64373"/>
    <w:rsid w:val="00F64563"/>
    <w:rsid w:val="00F65F10"/>
    <w:rsid w:val="00F66000"/>
    <w:rsid w:val="00F663CD"/>
    <w:rsid w:val="00F71326"/>
    <w:rsid w:val="00F7180B"/>
    <w:rsid w:val="00F73E7D"/>
    <w:rsid w:val="00F758D3"/>
    <w:rsid w:val="00F75CE8"/>
    <w:rsid w:val="00F7736D"/>
    <w:rsid w:val="00F779F9"/>
    <w:rsid w:val="00F77E07"/>
    <w:rsid w:val="00F8197C"/>
    <w:rsid w:val="00F82416"/>
    <w:rsid w:val="00F83C49"/>
    <w:rsid w:val="00F85EC4"/>
    <w:rsid w:val="00F86749"/>
    <w:rsid w:val="00F86838"/>
    <w:rsid w:val="00F90033"/>
    <w:rsid w:val="00F90E3F"/>
    <w:rsid w:val="00F937E6"/>
    <w:rsid w:val="00F94174"/>
    <w:rsid w:val="00F943DC"/>
    <w:rsid w:val="00F94664"/>
    <w:rsid w:val="00F9484C"/>
    <w:rsid w:val="00F958F2"/>
    <w:rsid w:val="00F9641C"/>
    <w:rsid w:val="00F96CE3"/>
    <w:rsid w:val="00FA0B1A"/>
    <w:rsid w:val="00FA2B9F"/>
    <w:rsid w:val="00FA4F98"/>
    <w:rsid w:val="00FA59D3"/>
    <w:rsid w:val="00FA6C7D"/>
    <w:rsid w:val="00FA705F"/>
    <w:rsid w:val="00FB132F"/>
    <w:rsid w:val="00FB2AEF"/>
    <w:rsid w:val="00FB372F"/>
    <w:rsid w:val="00FB39DC"/>
    <w:rsid w:val="00FB52CA"/>
    <w:rsid w:val="00FB5B64"/>
    <w:rsid w:val="00FB7586"/>
    <w:rsid w:val="00FC0335"/>
    <w:rsid w:val="00FC0A1D"/>
    <w:rsid w:val="00FC3C29"/>
    <w:rsid w:val="00FC4677"/>
    <w:rsid w:val="00FC46C2"/>
    <w:rsid w:val="00FC4876"/>
    <w:rsid w:val="00FC5678"/>
    <w:rsid w:val="00FC5CE7"/>
    <w:rsid w:val="00FC5D10"/>
    <w:rsid w:val="00FC6F66"/>
    <w:rsid w:val="00FC7639"/>
    <w:rsid w:val="00FC7722"/>
    <w:rsid w:val="00FD0D79"/>
    <w:rsid w:val="00FD105E"/>
    <w:rsid w:val="00FD11B9"/>
    <w:rsid w:val="00FD1353"/>
    <w:rsid w:val="00FD16D1"/>
    <w:rsid w:val="00FD2749"/>
    <w:rsid w:val="00FD336F"/>
    <w:rsid w:val="00FD40B2"/>
    <w:rsid w:val="00FD4260"/>
    <w:rsid w:val="00FD6626"/>
    <w:rsid w:val="00FD722D"/>
    <w:rsid w:val="00FD729E"/>
    <w:rsid w:val="00FD7D4D"/>
    <w:rsid w:val="00FE073F"/>
    <w:rsid w:val="00FE10DB"/>
    <w:rsid w:val="00FE1A0A"/>
    <w:rsid w:val="00FE1A21"/>
    <w:rsid w:val="00FE22E0"/>
    <w:rsid w:val="00FE2779"/>
    <w:rsid w:val="00FE2CAA"/>
    <w:rsid w:val="00FE4037"/>
    <w:rsid w:val="00FE55CB"/>
    <w:rsid w:val="00FE5CE8"/>
    <w:rsid w:val="00FF02F6"/>
    <w:rsid w:val="00FF06B1"/>
    <w:rsid w:val="00FF09C1"/>
    <w:rsid w:val="00FF13C9"/>
    <w:rsid w:val="00FF1A57"/>
    <w:rsid w:val="00FF1D29"/>
    <w:rsid w:val="00FF201D"/>
    <w:rsid w:val="00FF262A"/>
    <w:rsid w:val="00FF46D6"/>
    <w:rsid w:val="00FF4DAF"/>
    <w:rsid w:val="00FF5104"/>
    <w:rsid w:val="00FF6C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aliases w:val="Titre 1 Car1,Titre 1 Car Car,DTSP level1,Appendix 1,T1,T11,T12,T13,T14,T15,T16,T17,T111,T121,T131,T141,T18,T112,T122,T1111,T132,T142,T151,T161,T171,T1211,T1311,T1411,T19,T181,T110,T113,T123,T133,T143,T152,T162,T172,T1112,T1212,T1312"/>
    <w:basedOn w:val="Normalarial"/>
    <w:next w:val="Corps"/>
    <w:qFormat/>
    <w:rsid w:val="004963A4"/>
    <w:pPr>
      <w:keepNext/>
      <w:pageBreakBefore/>
      <w:numPr>
        <w:numId w:val="4"/>
      </w:numPr>
      <w:spacing w:before="360" w:after="240"/>
      <w:outlineLvl w:val="0"/>
    </w:pPr>
    <w:rPr>
      <w:b/>
      <w:caps/>
      <w:sz w:val="32"/>
    </w:rPr>
  </w:style>
  <w:style w:type="paragraph" w:styleId="Titre2">
    <w:name w:val="heading 2"/>
    <w:basedOn w:val="Normalarial"/>
    <w:next w:val="Corps"/>
    <w:qFormat/>
    <w:rsid w:val="004963A4"/>
    <w:pPr>
      <w:keepNext/>
      <w:numPr>
        <w:ilvl w:val="1"/>
        <w:numId w:val="4"/>
      </w:numPr>
      <w:spacing w:before="360" w:after="120"/>
      <w:outlineLvl w:val="1"/>
    </w:pPr>
    <w:rPr>
      <w:b/>
      <w:sz w:val="28"/>
    </w:rPr>
  </w:style>
  <w:style w:type="paragraph" w:styleId="Titre3">
    <w:name w:val="heading 3"/>
    <w:aliases w:val="chapitre 1.1.1,H3,Titre 3 Car1,Titre 3 Car Car,Titre 3 Car2 Car Car,Titre 3 Car Car1 Car Car,Titre 3 Car1 Car Car Car,Titre 3 Car Car Car Car Car,Titre 3 Car1 Car1 Car,Titre 3 Car Car Car1 Car,Titre 3 Car1 Car,Titre 3 Car Car Car,T3,T31,T32"/>
    <w:basedOn w:val="Normalarial"/>
    <w:next w:val="Corps"/>
    <w:qFormat/>
    <w:rsid w:val="004963A4"/>
    <w:pPr>
      <w:keepNext/>
      <w:numPr>
        <w:ilvl w:val="2"/>
        <w:numId w:val="4"/>
      </w:numPr>
      <w:spacing w:before="360" w:after="120"/>
      <w:outlineLvl w:val="2"/>
    </w:pPr>
    <w:rPr>
      <w:b/>
    </w:rPr>
  </w:style>
  <w:style w:type="paragraph" w:styleId="Titre4">
    <w:name w:val="heading 4"/>
    <w:aliases w:val="T4,T41,T42,T43,T44,T45,T411,T421,T431,T46,T47,T412,T422,T432,T441,T451,T4111,T4211,T4311,T48,T413,T423,T433,T442,T452,T4112,T4212,T4312,T49,T410,T414,T424,T434,T443,T453,T4113,T4213,T4313,T415,T416,T425,T435,T444,T454,T4114,T4214,T4314,T417"/>
    <w:basedOn w:val="Normalarial"/>
    <w:next w:val="Corps"/>
    <w:qFormat/>
    <w:rsid w:val="004963A4"/>
    <w:pPr>
      <w:keepNext/>
      <w:numPr>
        <w:ilvl w:val="3"/>
        <w:numId w:val="4"/>
      </w:numPr>
      <w:spacing w:before="360" w:line="240" w:lineRule="exact"/>
      <w:outlineLvl w:val="3"/>
    </w:pPr>
    <w:rPr>
      <w:b/>
      <w:i/>
    </w:rPr>
  </w:style>
  <w:style w:type="paragraph" w:styleId="Titre5">
    <w:name w:val="heading 5"/>
    <w:aliases w:val="T5,T51,T52,T511,T53,T512,T521,T5111,T54,T513,T522,T5112,T55,T56,T514,T523,T5113,T57,T58,T515,T524,T5114,T59,T516,T525,T5115,T510,T517,T526,T5116,T518,T527,T5117,T519,T528,T5118,T520,T5110,T529,T5119,T531,T5121,T5211,T51111,T541,T5131,T5221"/>
    <w:basedOn w:val="Normalarial"/>
    <w:next w:val="Corps"/>
    <w:qFormat/>
    <w:rsid w:val="004963A4"/>
    <w:pPr>
      <w:numPr>
        <w:ilvl w:val="4"/>
        <w:numId w:val="4"/>
      </w:numPr>
      <w:spacing w:before="360" w:line="240" w:lineRule="exact"/>
      <w:outlineLvl w:val="4"/>
    </w:pPr>
    <w:rPr>
      <w:b/>
    </w:rPr>
  </w:style>
  <w:style w:type="paragraph" w:styleId="Titre6">
    <w:name w:val="heading 6"/>
    <w:basedOn w:val="Normalarial"/>
    <w:next w:val="Corps"/>
    <w:qFormat/>
    <w:rsid w:val="004963A4"/>
    <w:pPr>
      <w:numPr>
        <w:ilvl w:val="5"/>
        <w:numId w:val="4"/>
      </w:numPr>
      <w:spacing w:before="360"/>
      <w:outlineLvl w:val="5"/>
    </w:pPr>
  </w:style>
  <w:style w:type="paragraph" w:styleId="Titre7">
    <w:name w:val="heading 7"/>
    <w:aliases w:val="ANNEXE"/>
    <w:basedOn w:val="Normalarial"/>
    <w:next w:val="Corps"/>
    <w:qFormat/>
    <w:rsid w:val="004963A4"/>
    <w:pPr>
      <w:numPr>
        <w:ilvl w:val="6"/>
        <w:numId w:val="4"/>
      </w:numPr>
      <w:spacing w:before="360"/>
      <w:outlineLvl w:val="6"/>
    </w:pPr>
    <w:rPr>
      <w:i/>
    </w:rPr>
  </w:style>
  <w:style w:type="paragraph" w:styleId="Titre8">
    <w:name w:val="heading 8"/>
    <w:basedOn w:val="Normalarial"/>
    <w:next w:val="Corps"/>
    <w:qFormat/>
    <w:rsid w:val="004963A4"/>
    <w:pPr>
      <w:numPr>
        <w:ilvl w:val="7"/>
        <w:numId w:val="4"/>
      </w:numPr>
      <w:spacing w:before="360"/>
      <w:outlineLvl w:val="7"/>
    </w:pPr>
  </w:style>
  <w:style w:type="paragraph" w:styleId="Titre9">
    <w:name w:val="heading 9"/>
    <w:basedOn w:val="Normalarial"/>
    <w:next w:val="Corps"/>
    <w:qFormat/>
    <w:rsid w:val="004963A4"/>
    <w:pPr>
      <w:keepNext/>
      <w:pageBreakBefore/>
      <w:numPr>
        <w:ilvl w:val="8"/>
        <w:numId w:val="4"/>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link w:val="CommentaireCar"/>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qFormat/>
    <w:rsid w:val="004963A4"/>
    <w:pPr>
      <w:spacing w:before="120" w:after="120"/>
    </w:pPr>
    <w:rPr>
      <w:rFonts w:ascii="Arial" w:hAnsi="Arial"/>
      <w:b/>
      <w:sz w:val="22"/>
    </w:rPr>
  </w:style>
  <w:style w:type="paragraph" w:customStyle="1" w:styleId="Listepuces1">
    <w:name w:val="Liste puces 1"/>
    <w:basedOn w:val="Normal"/>
    <w:rsid w:val="004963A4"/>
    <w:pPr>
      <w:numPr>
        <w:numId w:val="1"/>
      </w:numPr>
      <w:spacing w:before="120"/>
      <w:jc w:val="both"/>
    </w:pPr>
  </w:style>
  <w:style w:type="paragraph" w:customStyle="1" w:styleId="Listepuces2">
    <w:name w:val="Liste puces 2"/>
    <w:basedOn w:val="Listepuces1"/>
    <w:rsid w:val="004963A4"/>
    <w:pPr>
      <w:numPr>
        <w:numId w:val="2"/>
      </w:numPr>
    </w:pPr>
  </w:style>
  <w:style w:type="paragraph" w:customStyle="1" w:styleId="Listepuces3">
    <w:name w:val="Liste puces 3"/>
    <w:basedOn w:val="Listepuces2"/>
    <w:rsid w:val="004963A4"/>
    <w:pPr>
      <w:numPr>
        <w:numId w:val="3"/>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semiHidden/>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D40D4D"/>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styleId="Objetducommentaire">
    <w:name w:val="annotation subject"/>
    <w:basedOn w:val="Commentaire"/>
    <w:next w:val="Commentaire"/>
    <w:link w:val="ObjetducommentaireCar"/>
    <w:uiPriority w:val="99"/>
    <w:semiHidden/>
    <w:unhideWhenUsed/>
    <w:rsid w:val="003A506E"/>
    <w:rPr>
      <w:b/>
      <w:bCs/>
      <w:sz w:val="20"/>
    </w:rPr>
  </w:style>
  <w:style w:type="character" w:customStyle="1" w:styleId="CommentaireCar">
    <w:name w:val="Commentaire Car"/>
    <w:basedOn w:val="Policepardfaut"/>
    <w:link w:val="Commentaire"/>
    <w:semiHidden/>
    <w:rsid w:val="003A506E"/>
    <w:rPr>
      <w:sz w:val="24"/>
    </w:rPr>
  </w:style>
  <w:style w:type="character" w:customStyle="1" w:styleId="ObjetducommentaireCar">
    <w:name w:val="Objet du commentaire Car"/>
    <w:basedOn w:val="CommentaireCar"/>
    <w:link w:val="Objetducommentaire"/>
    <w:uiPriority w:val="99"/>
    <w:semiHidden/>
    <w:rsid w:val="003A506E"/>
    <w:rPr>
      <w:b/>
      <w:bCs/>
      <w:sz w:val="24"/>
    </w:rPr>
  </w:style>
  <w:style w:type="paragraph" w:styleId="Listepuces">
    <w:name w:val="List Bullet"/>
    <w:basedOn w:val="Normal"/>
    <w:autoRedefine/>
    <w:unhideWhenUsed/>
    <w:rsid w:val="00E80682"/>
    <w:pPr>
      <w:numPr>
        <w:numId w:val="6"/>
      </w:numPr>
    </w:pPr>
    <w:rPr>
      <w:rFonts w:ascii="Arial" w:hAnsi="Arial"/>
      <w:sz w:val="20"/>
      <w:szCs w:val="24"/>
    </w:rPr>
  </w:style>
  <w:style w:type="paragraph" w:styleId="Corpsdetexte">
    <w:name w:val="Body Text"/>
    <w:basedOn w:val="Normal"/>
    <w:link w:val="CorpsdetexteCar"/>
    <w:uiPriority w:val="99"/>
    <w:semiHidden/>
    <w:unhideWhenUsed/>
    <w:rsid w:val="004D32B2"/>
    <w:pPr>
      <w:spacing w:after="120"/>
    </w:pPr>
  </w:style>
  <w:style w:type="character" w:customStyle="1" w:styleId="CorpsdetexteCar">
    <w:name w:val="Corps de texte Car"/>
    <w:basedOn w:val="Policepardfaut"/>
    <w:link w:val="Corpsdetexte"/>
    <w:uiPriority w:val="99"/>
    <w:semiHidden/>
    <w:rsid w:val="004D32B2"/>
    <w:rPr>
      <w:sz w:val="24"/>
    </w:rPr>
  </w:style>
  <w:style w:type="paragraph" w:styleId="Rvision">
    <w:name w:val="Revision"/>
    <w:hidden/>
    <w:uiPriority w:val="99"/>
    <w:semiHidden/>
    <w:rsid w:val="00AA6A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7134">
      <w:bodyDiv w:val="1"/>
      <w:marLeft w:val="0"/>
      <w:marRight w:val="0"/>
      <w:marTop w:val="0"/>
      <w:marBottom w:val="0"/>
      <w:divBdr>
        <w:top w:val="none" w:sz="0" w:space="0" w:color="auto"/>
        <w:left w:val="none" w:sz="0" w:space="0" w:color="auto"/>
        <w:bottom w:val="none" w:sz="0" w:space="0" w:color="auto"/>
        <w:right w:val="none" w:sz="0" w:space="0" w:color="auto"/>
      </w:divBdr>
    </w:div>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747724802">
      <w:bodyDiv w:val="1"/>
      <w:marLeft w:val="0"/>
      <w:marRight w:val="0"/>
      <w:marTop w:val="0"/>
      <w:marBottom w:val="0"/>
      <w:divBdr>
        <w:top w:val="none" w:sz="0" w:space="0" w:color="auto"/>
        <w:left w:val="none" w:sz="0" w:space="0" w:color="auto"/>
        <w:bottom w:val="none" w:sz="0" w:space="0" w:color="auto"/>
        <w:right w:val="none" w:sz="0" w:space="0" w:color="auto"/>
      </w:divBdr>
      <w:divsChild>
        <w:div w:id="1340742279">
          <w:marLeft w:val="547"/>
          <w:marRight w:val="0"/>
          <w:marTop w:val="154"/>
          <w:marBottom w:val="0"/>
          <w:divBdr>
            <w:top w:val="none" w:sz="0" w:space="0" w:color="auto"/>
            <w:left w:val="none" w:sz="0" w:space="0" w:color="auto"/>
            <w:bottom w:val="none" w:sz="0" w:space="0" w:color="auto"/>
            <w:right w:val="none" w:sz="0" w:space="0" w:color="auto"/>
          </w:divBdr>
        </w:div>
        <w:div w:id="1892761710">
          <w:marLeft w:val="547"/>
          <w:marRight w:val="0"/>
          <w:marTop w:val="154"/>
          <w:marBottom w:val="0"/>
          <w:divBdr>
            <w:top w:val="none" w:sz="0" w:space="0" w:color="auto"/>
            <w:left w:val="none" w:sz="0" w:space="0" w:color="auto"/>
            <w:bottom w:val="none" w:sz="0" w:space="0" w:color="auto"/>
            <w:right w:val="none" w:sz="0" w:space="0" w:color="auto"/>
          </w:divBdr>
        </w:div>
        <w:div w:id="1778402251">
          <w:marLeft w:val="547"/>
          <w:marRight w:val="0"/>
          <w:marTop w:val="154"/>
          <w:marBottom w:val="0"/>
          <w:divBdr>
            <w:top w:val="none" w:sz="0" w:space="0" w:color="auto"/>
            <w:left w:val="none" w:sz="0" w:space="0" w:color="auto"/>
            <w:bottom w:val="none" w:sz="0" w:space="0" w:color="auto"/>
            <w:right w:val="none" w:sz="0" w:space="0" w:color="auto"/>
          </w:divBdr>
        </w:div>
      </w:divsChild>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BF98A-6AAA-4DD5-B265-82ADD5F7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Template>
  <TotalTime>126</TotalTime>
  <Pages>24</Pages>
  <Words>2996</Words>
  <Characters>16484</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19442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ACG Solutions</cp:lastModifiedBy>
  <cp:revision>4</cp:revision>
  <cp:lastPrinted>2016-05-10T08:37:00Z</cp:lastPrinted>
  <dcterms:created xsi:type="dcterms:W3CDTF">2016-12-14T08:52:00Z</dcterms:created>
  <dcterms:modified xsi:type="dcterms:W3CDTF">2016-12-16T10:47:00Z</dcterms:modified>
</cp:coreProperties>
</file>